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43306" w:rsidP="00986022" w:rsidRDefault="00A43306" w14:paraId="36384782" w14:textId="77777777">
      <w:pPr>
        <w:jc w:val="right"/>
        <w:rPr>
          <w:rFonts w:ascii="Arial" w:hAnsi="Arial" w:cs="Arial"/>
          <w:b/>
          <w:bCs/>
          <w:sz w:val="36"/>
          <w:szCs w:val="36"/>
        </w:rPr>
      </w:pPr>
    </w:p>
    <w:p w:rsidR="00A43306" w:rsidP="00986022" w:rsidRDefault="00A43306" w14:paraId="5B546ED8" w14:textId="77777777">
      <w:pPr>
        <w:jc w:val="right"/>
        <w:rPr>
          <w:rFonts w:ascii="Arial" w:hAnsi="Arial" w:cs="Arial"/>
          <w:b/>
          <w:bCs/>
          <w:sz w:val="36"/>
          <w:szCs w:val="36"/>
        </w:rPr>
      </w:pPr>
    </w:p>
    <w:p w:rsidR="00A43306" w:rsidP="00986022" w:rsidRDefault="00A43306" w14:paraId="505E7B74" w14:textId="77777777">
      <w:pPr>
        <w:jc w:val="right"/>
        <w:rPr>
          <w:rFonts w:ascii="Arial" w:hAnsi="Arial" w:cs="Arial"/>
          <w:b/>
          <w:bCs/>
          <w:sz w:val="36"/>
          <w:szCs w:val="36"/>
        </w:rPr>
      </w:pPr>
    </w:p>
    <w:p w:rsidR="00A43306" w:rsidP="00986022" w:rsidRDefault="00A43306" w14:paraId="11D671E5" w14:textId="77777777">
      <w:pPr>
        <w:jc w:val="right"/>
        <w:rPr>
          <w:rFonts w:ascii="Arial" w:hAnsi="Arial" w:cs="Arial"/>
          <w:b/>
          <w:bCs/>
          <w:sz w:val="36"/>
          <w:szCs w:val="36"/>
        </w:rPr>
      </w:pPr>
    </w:p>
    <w:p w:rsidR="00A43306" w:rsidP="00986022" w:rsidRDefault="00A43306" w14:paraId="16BE68E2" w14:textId="77777777">
      <w:pPr>
        <w:jc w:val="right"/>
        <w:rPr>
          <w:rFonts w:ascii="Arial" w:hAnsi="Arial" w:cs="Arial"/>
          <w:b/>
          <w:bCs/>
          <w:sz w:val="36"/>
          <w:szCs w:val="36"/>
        </w:rPr>
      </w:pPr>
    </w:p>
    <w:p w:rsidR="00A43306" w:rsidP="00986022" w:rsidRDefault="00A43306" w14:paraId="6CF7BC1F" w14:textId="5B3305D7">
      <w:pPr>
        <w:jc w:val="right"/>
        <w:rPr>
          <w:rFonts w:ascii="Arial" w:hAnsi="Arial" w:cs="Arial"/>
          <w:b/>
          <w:bCs/>
          <w:sz w:val="36"/>
          <w:szCs w:val="36"/>
        </w:rPr>
      </w:pPr>
    </w:p>
    <w:p w:rsidR="00A43306" w:rsidP="00986022" w:rsidRDefault="00A43306" w14:paraId="4F73FF31" w14:textId="77777777">
      <w:pPr>
        <w:jc w:val="right"/>
        <w:rPr>
          <w:rFonts w:ascii="Arial" w:hAnsi="Arial" w:cs="Arial"/>
          <w:b/>
          <w:bCs/>
          <w:sz w:val="36"/>
          <w:szCs w:val="36"/>
        </w:rPr>
      </w:pPr>
    </w:p>
    <w:p w:rsidR="00A43306" w:rsidP="00986022" w:rsidRDefault="00986022" w14:paraId="462381B0" w14:textId="685D1E61">
      <w:pPr>
        <w:jc w:val="right"/>
        <w:rPr>
          <w:rFonts w:ascii="Arial" w:hAnsi="Arial" w:cs="Arial"/>
          <w:b/>
          <w:bCs/>
          <w:sz w:val="36"/>
          <w:szCs w:val="36"/>
        </w:rPr>
      </w:pPr>
      <w:r w:rsidRPr="00A43306">
        <w:rPr>
          <w:rFonts w:ascii="Arial" w:hAnsi="Arial" w:cs="Arial"/>
          <w:b/>
          <w:bCs/>
          <w:sz w:val="36"/>
          <w:szCs w:val="36"/>
        </w:rPr>
        <w:t>DOCUMENTO DE ARQUITECTURA Y DISEÑO DEL SOFTWARE</w:t>
      </w:r>
    </w:p>
    <w:p w:rsidR="00A43306" w:rsidRDefault="00A43306" w14:paraId="57634EC5" w14:textId="77777777">
      <w:pPr>
        <w:rPr>
          <w:rFonts w:ascii="Arial" w:hAnsi="Arial" w:cs="Arial"/>
          <w:b/>
          <w:bCs/>
          <w:sz w:val="36"/>
          <w:szCs w:val="36"/>
        </w:rPr>
      </w:pPr>
      <w:r>
        <w:rPr>
          <w:rFonts w:ascii="Arial" w:hAnsi="Arial" w:cs="Arial"/>
          <w:b/>
          <w:bCs/>
          <w:sz w:val="36"/>
          <w:szCs w:val="36"/>
        </w:rPr>
        <w:br w:type="page"/>
      </w:r>
    </w:p>
    <w:p w:rsidRPr="000621C4" w:rsidR="00A43306" w:rsidP="00586F09" w:rsidRDefault="00586F09" w14:paraId="2D95D6C5" w14:textId="0D1B1168">
      <w:pPr>
        <w:pStyle w:val="Prrafodelista"/>
        <w:numPr>
          <w:ilvl w:val="1"/>
          <w:numId w:val="26"/>
        </w:numPr>
        <w:jc w:val="both"/>
        <w:rPr>
          <w:rFonts w:ascii="Arial" w:hAnsi="Arial" w:cs="Arial"/>
          <w:b/>
          <w:bCs/>
          <w:sz w:val="24"/>
          <w:szCs w:val="24"/>
        </w:rPr>
      </w:pPr>
      <w:r w:rsidRPr="000621C4">
        <w:rPr>
          <w:rFonts w:ascii="Arial" w:hAnsi="Arial" w:cs="Arial"/>
          <w:b/>
          <w:bCs/>
          <w:sz w:val="24"/>
          <w:szCs w:val="24"/>
        </w:rPr>
        <w:lastRenderedPageBreak/>
        <w:t>Identificar y definir la Matriz de requerimientos y de usuario.</w:t>
      </w:r>
    </w:p>
    <w:p w:rsidR="00586F09" w:rsidP="00586F09" w:rsidRDefault="00586F09" w14:paraId="62777894" w14:textId="1C59AFA4">
      <w:pPr>
        <w:pStyle w:val="Prrafodelista"/>
        <w:jc w:val="both"/>
        <w:rPr>
          <w:rFonts w:ascii="Arial" w:hAnsi="Arial" w:cs="Arial"/>
          <w:sz w:val="24"/>
          <w:szCs w:val="24"/>
        </w:rPr>
      </w:pPr>
    </w:p>
    <w:p w:rsidR="00586F09" w:rsidP="70B33ACA" w:rsidRDefault="00586F09" w14:paraId="37B3F34E" w14:textId="0C3A0525">
      <w:pPr>
        <w:pStyle w:val="Prrafodelista"/>
        <w:ind w:firstLine="708"/>
        <w:jc w:val="both"/>
        <w:rPr>
          <w:rFonts w:ascii="Arial" w:hAnsi="Arial" w:cs="Arial"/>
          <w:sz w:val="24"/>
          <w:szCs w:val="24"/>
        </w:rPr>
      </w:pPr>
      <w:r>
        <w:rPr>
          <w:rFonts w:ascii="Arial" w:hAnsi="Arial" w:cs="Arial"/>
          <w:sz w:val="24"/>
          <w:szCs w:val="24"/>
        </w:rPr>
        <w:t xml:space="preserve">Durante el </w:t>
      </w:r>
      <w:r w:rsidR="00E81A18">
        <w:rPr>
          <w:rFonts w:ascii="Arial" w:hAnsi="Arial" w:cs="Arial"/>
          <w:sz w:val="24"/>
          <w:szCs w:val="24"/>
        </w:rPr>
        <w:t>análisis de requerimientos se recopilaron los siguientes requerimientos del usuario</w:t>
      </w:r>
      <w:r w:rsidR="00072FF4">
        <w:rPr>
          <w:rFonts w:ascii="Arial" w:hAnsi="Arial" w:cs="Arial"/>
          <w:sz w:val="24"/>
          <w:szCs w:val="24"/>
        </w:rPr>
        <w:t xml:space="preserve"> (</w:t>
      </w:r>
      <w:r w:rsidR="0045321C">
        <w:rPr>
          <w:rFonts w:ascii="Arial" w:hAnsi="Arial" w:cs="Arial"/>
          <w:sz w:val="24"/>
          <w:szCs w:val="24"/>
        </w:rPr>
        <w:t xml:space="preserve">Ver </w:t>
      </w:r>
      <w:r w:rsidR="0045321C">
        <w:rPr>
          <w:rFonts w:ascii="Arial" w:hAnsi="Arial" w:cs="Arial"/>
          <w:sz w:val="24"/>
          <w:szCs w:val="24"/>
        </w:rPr>
        <w:fldChar w:fldCharType="begin"/>
      </w:r>
      <w:r w:rsidR="0045321C">
        <w:rPr>
          <w:rFonts w:ascii="Arial" w:hAnsi="Arial" w:cs="Arial"/>
          <w:sz w:val="24"/>
          <w:szCs w:val="24"/>
        </w:rPr>
        <w:instrText xml:space="preserve"> REF _Ref39096667 \h </w:instrText>
      </w:r>
      <w:r w:rsidR="0045321C">
        <w:rPr>
          <w:rFonts w:ascii="Arial" w:hAnsi="Arial" w:cs="Arial"/>
          <w:sz w:val="24"/>
          <w:szCs w:val="24"/>
        </w:rPr>
      </w:r>
      <w:r w:rsidR="0045321C">
        <w:rPr>
          <w:rFonts w:ascii="Arial" w:hAnsi="Arial" w:cs="Arial"/>
          <w:sz w:val="24"/>
          <w:szCs w:val="24"/>
        </w:rPr>
        <w:fldChar w:fldCharType="separate"/>
      </w:r>
      <w:r w:rsidRPr="00EC4BD4" w:rsidR="0045321C">
        <w:rPr>
          <w:rFonts w:ascii="Arial" w:hAnsi="Arial" w:cs="Arial"/>
          <w:sz w:val="20"/>
          <w:szCs w:val="20"/>
        </w:rPr>
        <w:t xml:space="preserve">Tabla Nro. </w:t>
      </w:r>
      <w:r w:rsidRPr="00EC4BD4" w:rsidR="0045321C">
        <w:rPr>
          <w:rFonts w:ascii="Arial" w:hAnsi="Arial" w:cs="Arial"/>
          <w:noProof/>
          <w:sz w:val="20"/>
          <w:szCs w:val="20"/>
        </w:rPr>
        <w:t>1</w:t>
      </w:r>
      <w:r w:rsidR="0045321C">
        <w:rPr>
          <w:rFonts w:ascii="Arial" w:hAnsi="Arial" w:cs="Arial"/>
          <w:sz w:val="24"/>
          <w:szCs w:val="24"/>
        </w:rPr>
        <w:fldChar w:fldCharType="end"/>
      </w:r>
      <w:r w:rsidR="00072FF4">
        <w:rPr>
          <w:rFonts w:ascii="Arial" w:hAnsi="Arial" w:cs="Arial"/>
          <w:sz w:val="24"/>
          <w:szCs w:val="24"/>
        </w:rPr>
        <w:t>)</w:t>
      </w:r>
      <w:r w:rsidR="00E81A18">
        <w:rPr>
          <w:rFonts w:ascii="Arial" w:hAnsi="Arial" w:cs="Arial"/>
          <w:sz w:val="24"/>
          <w:szCs w:val="24"/>
        </w:rPr>
        <w:t xml:space="preserve">, esto fueron la base para el </w:t>
      </w:r>
      <w:r w:rsidR="00072FF4">
        <w:rPr>
          <w:rFonts w:ascii="Arial" w:hAnsi="Arial" w:cs="Arial"/>
          <w:sz w:val="24"/>
          <w:szCs w:val="24"/>
        </w:rPr>
        <w:t>planteamiento</w:t>
      </w:r>
      <w:r w:rsidR="00E81A18">
        <w:rPr>
          <w:rFonts w:ascii="Arial" w:hAnsi="Arial" w:cs="Arial"/>
          <w:sz w:val="24"/>
          <w:szCs w:val="24"/>
        </w:rPr>
        <w:t xml:space="preserve"> y desarrollo de los </w:t>
      </w:r>
      <w:r w:rsidR="00072FF4">
        <w:rPr>
          <w:rFonts w:ascii="Arial" w:hAnsi="Arial" w:cs="Arial"/>
          <w:sz w:val="24"/>
          <w:szCs w:val="24"/>
        </w:rPr>
        <w:t>requerimientos</w:t>
      </w:r>
      <w:r w:rsidR="00E81A18">
        <w:rPr>
          <w:rFonts w:ascii="Arial" w:hAnsi="Arial" w:cs="Arial"/>
          <w:sz w:val="24"/>
          <w:szCs w:val="24"/>
        </w:rPr>
        <w:t xml:space="preserve"> del sistema</w:t>
      </w:r>
      <w:r w:rsidR="00072FF4">
        <w:rPr>
          <w:rFonts w:ascii="Arial" w:hAnsi="Arial" w:cs="Arial"/>
          <w:sz w:val="24"/>
          <w:szCs w:val="24"/>
        </w:rPr>
        <w:t xml:space="preserve">. </w:t>
      </w:r>
    </w:p>
    <w:p w:rsidR="00DF432E" w:rsidP="00586F09" w:rsidRDefault="00DF432E" w14:paraId="53E5FEF6" w14:textId="77777777">
      <w:pPr>
        <w:pStyle w:val="Prrafodelista"/>
        <w:jc w:val="both"/>
        <w:rPr>
          <w:rFonts w:ascii="Arial" w:hAnsi="Arial" w:cs="Arial"/>
          <w:sz w:val="24"/>
          <w:szCs w:val="24"/>
        </w:rPr>
      </w:pPr>
    </w:p>
    <w:tbl>
      <w:tblPr>
        <w:tblStyle w:val="Tabladelista3-nfasis3"/>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bottom w:w="108" w:type="dxa"/>
        </w:tblCellMar>
        <w:tblLook w:val="04A0" w:firstRow="1" w:lastRow="0" w:firstColumn="1" w:lastColumn="0" w:noHBand="0" w:noVBand="1"/>
      </w:tblPr>
      <w:tblGrid>
        <w:gridCol w:w="3543"/>
        <w:gridCol w:w="4247"/>
      </w:tblGrid>
      <w:tr w:rsidRPr="008A1C95" w:rsidR="00072FF4" w:rsidTr="1CDB1F91" w14:paraId="6C5C39B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3" w:type="dxa"/>
            <w:tcBorders>
              <w:bottom w:val="none" w:color="auto" w:sz="0" w:space="0"/>
              <w:right w:val="none" w:color="auto" w:sz="0" w:space="0"/>
            </w:tcBorders>
            <w:vAlign w:val="center"/>
          </w:tcPr>
          <w:p w:rsidRPr="008A1C95" w:rsidR="00072FF4" w:rsidP="008A1C95" w:rsidRDefault="00EC4BD4" w14:paraId="2540F574" w14:textId="16DE883B">
            <w:pPr>
              <w:pStyle w:val="Prrafodelista"/>
              <w:ind w:left="0"/>
              <w:jc w:val="center"/>
              <w:rPr>
                <w:rFonts w:ascii="Arial" w:hAnsi="Arial" w:cs="Arial"/>
                <w:b w:val="0"/>
                <w:bCs w:val="0"/>
              </w:rPr>
            </w:pPr>
            <w:r w:rsidRPr="008A1C95">
              <w:rPr>
                <w:rFonts w:ascii="Arial" w:hAnsi="Arial" w:cs="Arial"/>
                <w:b w:val="0"/>
                <w:bCs w:val="0"/>
              </w:rPr>
              <w:t>Requerimientos de Usuario</w:t>
            </w:r>
          </w:p>
        </w:tc>
        <w:tc>
          <w:tcPr>
            <w:tcW w:w="4247" w:type="dxa"/>
            <w:vAlign w:val="center"/>
          </w:tcPr>
          <w:p w:rsidRPr="008A1C95" w:rsidR="00072FF4" w:rsidP="008A1C95" w:rsidRDefault="00EC4BD4" w14:paraId="48151890" w14:textId="43BB315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A1C95">
              <w:rPr>
                <w:rFonts w:ascii="Arial" w:hAnsi="Arial" w:cs="Arial"/>
                <w:b w:val="0"/>
                <w:bCs w:val="0"/>
              </w:rPr>
              <w:t>Requerimientos de Sistema</w:t>
            </w:r>
          </w:p>
        </w:tc>
      </w:tr>
      <w:tr w:rsidRPr="008A1C95" w:rsidR="00072FF4" w:rsidTr="1CDB1F91" w14:paraId="14BE17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Borders>
              <w:top w:val="none" w:color="auto" w:sz="0" w:space="0"/>
              <w:bottom w:val="none" w:color="auto" w:sz="0" w:space="0"/>
              <w:right w:val="none" w:color="auto" w:sz="0" w:space="0"/>
            </w:tcBorders>
            <w:vAlign w:val="center"/>
          </w:tcPr>
          <w:p w:rsidRPr="008A1C95" w:rsidR="00072FF4" w:rsidP="008A1C95" w:rsidRDefault="1CDB1F91" w14:paraId="291EB616" w14:textId="3B7D295D">
            <w:pPr>
              <w:ind w:left="41"/>
              <w:jc w:val="center"/>
              <w:rPr>
                <w:rFonts w:ascii="Arial" w:hAnsi="Arial" w:cs="Arial"/>
                <w:b w:val="0"/>
                <w:bCs w:val="0"/>
              </w:rPr>
            </w:pPr>
            <w:r w:rsidRPr="1CDB1F91">
              <w:rPr>
                <w:rFonts w:ascii="Arial" w:hAnsi="Arial" w:cs="Arial"/>
                <w:b w:val="0"/>
                <w:bCs w:val="0"/>
              </w:rPr>
              <w:t xml:space="preserve">Los usuarios que ingresen a la aplicación web deben tener roles definidos. Los principales son: </w:t>
            </w:r>
            <w:r w:rsidRPr="1CDB1F91">
              <w:rPr>
                <w:rFonts w:ascii="Arial" w:hAnsi="Arial" w:cs="Arial"/>
                <w:b w:val="0"/>
                <w:bCs w:val="0"/>
                <w:color w:val="000000" w:themeColor="text1"/>
              </w:rPr>
              <w:t xml:space="preserve">visitante, alumno </w:t>
            </w:r>
            <w:r w:rsidRPr="1CDB1F91">
              <w:rPr>
                <w:rFonts w:ascii="Arial" w:hAnsi="Arial" w:cs="Arial"/>
                <w:b w:val="0"/>
                <w:bCs w:val="0"/>
              </w:rPr>
              <w:t>y administrador.</w:t>
            </w:r>
          </w:p>
        </w:tc>
        <w:tc>
          <w:tcPr>
            <w:tcW w:w="4247" w:type="dxa"/>
            <w:tcBorders>
              <w:top w:val="none" w:color="auto" w:sz="0" w:space="0"/>
              <w:bottom w:val="none" w:color="auto" w:sz="0" w:space="0"/>
            </w:tcBorders>
            <w:vAlign w:val="center"/>
          </w:tcPr>
          <w:p w:rsidRPr="008A1C95" w:rsidR="00072FF4" w:rsidP="008A1C95" w:rsidRDefault="1CDB1F91" w14:paraId="1A3C4209" w14:textId="6271A72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1CDB1F91">
              <w:rPr>
                <w:rFonts w:ascii="Arial" w:hAnsi="Arial" w:cs="Arial"/>
              </w:rPr>
              <w:t>La aplicación web debe permitir el manejo de roles que permitan el acceso a los diferentes módulos y funcionalidades dependiendo de su rol, se manejaran 3 roles: visitante, alumno y administrador.</w:t>
            </w:r>
          </w:p>
        </w:tc>
      </w:tr>
      <w:tr w:rsidRPr="008A1C95" w:rsidR="00072FF4" w:rsidTr="1CDB1F91" w14:paraId="08DE31BD" w14:textId="77777777">
        <w:tc>
          <w:tcPr>
            <w:cnfStyle w:val="001000000000" w:firstRow="0" w:lastRow="0" w:firstColumn="1" w:lastColumn="0" w:oddVBand="0" w:evenVBand="0" w:oddHBand="0" w:evenHBand="0" w:firstRowFirstColumn="0" w:firstRowLastColumn="0" w:lastRowFirstColumn="0" w:lastRowLastColumn="0"/>
            <w:tcW w:w="3543" w:type="dxa"/>
            <w:tcBorders>
              <w:right w:val="none" w:color="auto" w:sz="0" w:space="0"/>
            </w:tcBorders>
            <w:vAlign w:val="center"/>
          </w:tcPr>
          <w:p w:rsidRPr="008A1C95" w:rsidR="00072FF4" w:rsidP="008A1C95" w:rsidRDefault="1CDB1F91" w14:paraId="5B8B22BC" w14:textId="797831C3">
            <w:pPr>
              <w:jc w:val="center"/>
              <w:rPr>
                <w:rFonts w:ascii="Arial" w:hAnsi="Arial" w:cs="Arial"/>
                <w:b w:val="0"/>
                <w:bCs w:val="0"/>
              </w:rPr>
            </w:pPr>
            <w:r w:rsidRPr="1CDB1F91">
              <w:rPr>
                <w:rFonts w:ascii="Arial" w:hAnsi="Arial" w:cs="Arial"/>
                <w:b w:val="0"/>
                <w:bCs w:val="0"/>
              </w:rPr>
              <w:t>El acceso del administrador a la aplicación web debe ser con una cuenta y contraseña única provista por la empresa.</w:t>
            </w:r>
          </w:p>
        </w:tc>
        <w:tc>
          <w:tcPr>
            <w:tcW w:w="4247" w:type="dxa"/>
            <w:vAlign w:val="center"/>
          </w:tcPr>
          <w:p w:rsidRPr="008A1C95" w:rsidR="00072FF4" w:rsidP="008A1C95" w:rsidRDefault="1CDB1F91" w14:paraId="03C071E6" w14:textId="7BCB3DB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1CDB1F91">
              <w:rPr>
                <w:rFonts w:ascii="Arial" w:hAnsi="Arial" w:cs="Arial"/>
              </w:rPr>
              <w:t>La aplicación web debe permitir el acceso del administrador, en el inicio de sesión, ingresando la contraseña y usuarios provisto por la empresa.</w:t>
            </w:r>
          </w:p>
        </w:tc>
      </w:tr>
      <w:tr w:rsidRPr="008A1C95" w:rsidR="00072FF4" w:rsidTr="1CDB1F91" w14:paraId="17D842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Borders>
              <w:top w:val="none" w:color="auto" w:sz="0" w:space="0"/>
              <w:bottom w:val="none" w:color="auto" w:sz="0" w:space="0"/>
              <w:right w:val="none" w:color="auto" w:sz="0" w:space="0"/>
            </w:tcBorders>
            <w:vAlign w:val="center"/>
          </w:tcPr>
          <w:p w:rsidRPr="008A1C95" w:rsidR="00072FF4" w:rsidP="008A1C95" w:rsidRDefault="00C424DD" w14:paraId="4F26E771" w14:textId="53B6B1D1">
            <w:pPr>
              <w:pStyle w:val="Prrafodelista"/>
              <w:ind w:left="0"/>
              <w:jc w:val="center"/>
              <w:rPr>
                <w:rFonts w:ascii="Arial" w:hAnsi="Arial" w:cs="Arial"/>
                <w:b w:val="0"/>
                <w:bCs w:val="0"/>
              </w:rPr>
            </w:pPr>
            <w:r>
              <w:rPr>
                <w:rFonts w:ascii="Arial" w:hAnsi="Arial" w:cs="Arial"/>
                <w:b w:val="0"/>
                <w:bCs w:val="0"/>
              </w:rPr>
              <w:t>Cualquier persona debe ser capaz de visualizar la información básica de la aplicación web.</w:t>
            </w:r>
          </w:p>
        </w:tc>
        <w:tc>
          <w:tcPr>
            <w:tcW w:w="4247" w:type="dxa"/>
            <w:tcBorders>
              <w:top w:val="none" w:color="auto" w:sz="0" w:space="0"/>
              <w:bottom w:val="none" w:color="auto" w:sz="0" w:space="0"/>
            </w:tcBorders>
            <w:vAlign w:val="center"/>
          </w:tcPr>
          <w:p w:rsidRPr="008A1C95" w:rsidR="00072FF4" w:rsidP="008A1C95" w:rsidRDefault="1CDB1F91" w14:paraId="2289B457" w14:textId="3723F7A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1CDB1F91">
              <w:rPr>
                <w:rFonts w:ascii="Arial" w:hAnsi="Arial" w:cs="Arial"/>
              </w:rPr>
              <w:t>La aplicación contará con un menú que permita a las personas no registradas ver información de la web tal como la página principal, nosotros y contáctanos</w:t>
            </w:r>
          </w:p>
        </w:tc>
      </w:tr>
      <w:tr w:rsidRPr="008A1C95" w:rsidR="00072FF4" w:rsidTr="1CDB1F91" w14:paraId="3065F40E" w14:textId="77777777">
        <w:tc>
          <w:tcPr>
            <w:cnfStyle w:val="001000000000" w:firstRow="0" w:lastRow="0" w:firstColumn="1" w:lastColumn="0" w:oddVBand="0" w:evenVBand="0" w:oddHBand="0" w:evenHBand="0" w:firstRowFirstColumn="0" w:firstRowLastColumn="0" w:lastRowFirstColumn="0" w:lastRowLastColumn="0"/>
            <w:tcW w:w="3543" w:type="dxa"/>
            <w:tcBorders>
              <w:right w:val="none" w:color="auto" w:sz="0" w:space="0"/>
            </w:tcBorders>
            <w:vAlign w:val="center"/>
          </w:tcPr>
          <w:p w:rsidRPr="008A1C95" w:rsidR="00072FF4" w:rsidP="008A1C95" w:rsidRDefault="009C0377" w14:paraId="5E849A3B" w14:textId="25EE4321">
            <w:pPr>
              <w:pStyle w:val="Prrafodelista"/>
              <w:ind w:left="0"/>
              <w:jc w:val="center"/>
              <w:rPr>
                <w:rFonts w:ascii="Arial" w:hAnsi="Arial" w:cs="Arial"/>
                <w:b w:val="0"/>
                <w:bCs w:val="0"/>
              </w:rPr>
            </w:pPr>
            <w:r>
              <w:rPr>
                <w:rFonts w:ascii="Arial" w:hAnsi="Arial" w:cs="Arial"/>
                <w:b w:val="0"/>
                <w:bCs w:val="0"/>
              </w:rPr>
              <w:t>L</w:t>
            </w:r>
            <w:r w:rsidR="00632DEF">
              <w:rPr>
                <w:rFonts w:ascii="Arial" w:hAnsi="Arial" w:cs="Arial"/>
                <w:b w:val="0"/>
                <w:bCs w:val="0"/>
              </w:rPr>
              <w:t xml:space="preserve">os usuarios que visiten por primera vez la web deben ser capaces de registrarse e </w:t>
            </w:r>
            <w:r w:rsidR="00BC19D9">
              <w:rPr>
                <w:rFonts w:ascii="Arial" w:hAnsi="Arial" w:cs="Arial"/>
                <w:b w:val="0"/>
                <w:bCs w:val="0"/>
              </w:rPr>
              <w:t xml:space="preserve">iniciar sesión. </w:t>
            </w:r>
          </w:p>
        </w:tc>
        <w:tc>
          <w:tcPr>
            <w:tcW w:w="4247" w:type="dxa"/>
            <w:vAlign w:val="center"/>
          </w:tcPr>
          <w:p w:rsidRPr="008A1C95" w:rsidR="00072FF4" w:rsidP="008A1C95" w:rsidRDefault="009C0377" w14:paraId="201DC046" w14:textId="3DD6C15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aplicación debe contar con un formulario de </w:t>
            </w:r>
            <w:r w:rsidR="00E75B7D">
              <w:rPr>
                <w:rFonts w:ascii="Arial" w:hAnsi="Arial" w:cs="Arial"/>
              </w:rPr>
              <w:t>registro</w:t>
            </w:r>
            <w:r>
              <w:rPr>
                <w:rFonts w:ascii="Arial" w:hAnsi="Arial" w:cs="Arial"/>
              </w:rPr>
              <w:t xml:space="preserve"> y de inicio de sesión</w:t>
            </w:r>
            <w:r w:rsidR="00B52439">
              <w:rPr>
                <w:rFonts w:ascii="Arial" w:hAnsi="Arial" w:cs="Arial"/>
              </w:rPr>
              <w:t>, para todo el público.</w:t>
            </w:r>
          </w:p>
        </w:tc>
      </w:tr>
      <w:tr w:rsidRPr="008A1C95" w:rsidR="00072FF4" w:rsidTr="1CDB1F91" w14:paraId="661D58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Borders>
              <w:top w:val="none" w:color="auto" w:sz="0" w:space="0"/>
              <w:bottom w:val="none" w:color="auto" w:sz="0" w:space="0"/>
              <w:right w:val="none" w:color="auto" w:sz="0" w:space="0"/>
            </w:tcBorders>
            <w:vAlign w:val="center"/>
          </w:tcPr>
          <w:p w:rsidRPr="008A1C95" w:rsidR="00072FF4" w:rsidP="008A1C95" w:rsidRDefault="0082044B" w14:paraId="52508085" w14:textId="2E3D0D8A">
            <w:pPr>
              <w:pStyle w:val="Prrafodelista"/>
              <w:ind w:left="0"/>
              <w:jc w:val="center"/>
              <w:rPr>
                <w:rFonts w:ascii="Arial" w:hAnsi="Arial" w:cs="Arial"/>
                <w:b w:val="0"/>
                <w:bCs w:val="0"/>
              </w:rPr>
            </w:pPr>
            <w:r>
              <w:rPr>
                <w:rFonts w:ascii="Arial" w:hAnsi="Arial" w:cs="Arial"/>
                <w:b w:val="0"/>
                <w:bCs w:val="0"/>
              </w:rPr>
              <w:t>Los usuarios que inician sesión</w:t>
            </w:r>
            <w:r w:rsidR="00D60B8F">
              <w:rPr>
                <w:rFonts w:ascii="Arial" w:hAnsi="Arial" w:cs="Arial"/>
                <w:b w:val="0"/>
                <w:bCs w:val="0"/>
              </w:rPr>
              <w:t xml:space="preserve">, en una primera instancia, deben ser capaces de ver </w:t>
            </w:r>
            <w:r w:rsidR="00211AE4">
              <w:rPr>
                <w:rFonts w:ascii="Arial" w:hAnsi="Arial" w:cs="Arial"/>
                <w:b w:val="0"/>
                <w:bCs w:val="0"/>
              </w:rPr>
              <w:t xml:space="preserve">las áreas de estudio, los cursos disponibles y todas las citas vigentes. </w:t>
            </w:r>
          </w:p>
        </w:tc>
        <w:tc>
          <w:tcPr>
            <w:tcW w:w="4247" w:type="dxa"/>
            <w:tcBorders>
              <w:top w:val="none" w:color="auto" w:sz="0" w:space="0"/>
              <w:bottom w:val="none" w:color="auto" w:sz="0" w:space="0"/>
            </w:tcBorders>
            <w:vAlign w:val="center"/>
          </w:tcPr>
          <w:p w:rsidRPr="008A1C95" w:rsidR="00072FF4" w:rsidP="008A1C95" w:rsidRDefault="0082044B" w14:paraId="755F5A6F" w14:textId="23DF254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 aplicación debe </w:t>
            </w:r>
            <w:r w:rsidR="00F44793">
              <w:rPr>
                <w:rFonts w:ascii="Arial" w:hAnsi="Arial" w:cs="Arial"/>
              </w:rPr>
              <w:t xml:space="preserve">permitir visualizar </w:t>
            </w:r>
            <w:r w:rsidR="00013AD0">
              <w:rPr>
                <w:rFonts w:ascii="Arial" w:hAnsi="Arial" w:cs="Arial"/>
              </w:rPr>
              <w:t xml:space="preserve">un listado de </w:t>
            </w:r>
            <w:r w:rsidR="00F74752">
              <w:rPr>
                <w:rFonts w:ascii="Arial" w:hAnsi="Arial" w:cs="Arial"/>
              </w:rPr>
              <w:t>las áreas</w:t>
            </w:r>
            <w:r w:rsidR="00601BAF">
              <w:rPr>
                <w:rFonts w:ascii="Arial" w:hAnsi="Arial" w:cs="Arial"/>
              </w:rPr>
              <w:t xml:space="preserve"> de estudio disponibles en la web, los cursos </w:t>
            </w:r>
            <w:r w:rsidR="00F74752">
              <w:rPr>
                <w:rFonts w:ascii="Arial" w:hAnsi="Arial" w:cs="Arial"/>
              </w:rPr>
              <w:t>habilitados y las citas en vigencia.</w:t>
            </w:r>
            <w:r w:rsidR="00601BAF">
              <w:rPr>
                <w:rFonts w:ascii="Arial" w:hAnsi="Arial" w:cs="Arial"/>
              </w:rPr>
              <w:t xml:space="preserve"> </w:t>
            </w:r>
          </w:p>
        </w:tc>
      </w:tr>
      <w:tr w:rsidRPr="008A1C95" w:rsidR="00401DC0" w:rsidTr="1CDB1F91" w14:paraId="5000692B" w14:textId="77777777">
        <w:trPr>
          <w:trHeight w:val="960"/>
        </w:trPr>
        <w:tc>
          <w:tcPr>
            <w:cnfStyle w:val="001000000000" w:firstRow="0" w:lastRow="0" w:firstColumn="1" w:lastColumn="0" w:oddVBand="0" w:evenVBand="0" w:oddHBand="0" w:evenHBand="0" w:firstRowFirstColumn="0" w:firstRowLastColumn="0" w:lastRowFirstColumn="0" w:lastRowLastColumn="0"/>
            <w:tcW w:w="3543" w:type="dxa"/>
            <w:vMerge w:val="restart"/>
            <w:vAlign w:val="center"/>
          </w:tcPr>
          <w:p w:rsidRPr="008A1C95" w:rsidR="00401DC0" w:rsidP="00D60B8F" w:rsidRDefault="00401DC0" w14:paraId="0EDEA9C1" w14:textId="41BB8BAB">
            <w:pPr>
              <w:pStyle w:val="Prrafodelista"/>
              <w:ind w:left="0"/>
              <w:jc w:val="center"/>
              <w:rPr>
                <w:rFonts w:ascii="Arial" w:hAnsi="Arial" w:cs="Arial"/>
                <w:b w:val="0"/>
                <w:bCs w:val="0"/>
              </w:rPr>
            </w:pPr>
            <w:r>
              <w:rPr>
                <w:rFonts w:ascii="Arial" w:hAnsi="Arial" w:cs="Arial"/>
                <w:b w:val="0"/>
                <w:bCs w:val="0"/>
              </w:rPr>
              <w:t>Los usuarios que inician sesión pueden realizar búsquedas de citas, registrar citas e inscribirse a citas académicas.</w:t>
            </w:r>
          </w:p>
        </w:tc>
        <w:tc>
          <w:tcPr>
            <w:tcW w:w="4247" w:type="dxa"/>
            <w:vAlign w:val="center"/>
          </w:tcPr>
          <w:p w:rsidR="00401DC0" w:rsidP="00D60B8F" w:rsidRDefault="00401DC0" w14:paraId="0FCA624D" w14:textId="77777777">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aplicación debe permitir visualizar un listado de las citas dependiendo del área y el curso. </w:t>
            </w:r>
          </w:p>
          <w:p w:rsidRPr="008A1C95" w:rsidR="00401DC0" w:rsidP="00D46AFE" w:rsidRDefault="00401DC0" w14:paraId="0F23159A" w14:textId="062D90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8A1C95" w:rsidR="00401DC0" w:rsidTr="1CDB1F91" w14:paraId="614BF042" w14:textId="77777777">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3543" w:type="dxa"/>
            <w:vMerge/>
            <w:vAlign w:val="center"/>
          </w:tcPr>
          <w:p w:rsidR="00401DC0" w:rsidP="00D60B8F" w:rsidRDefault="00401DC0" w14:paraId="5E0CCA5B" w14:textId="77777777">
            <w:pPr>
              <w:pStyle w:val="Prrafodelista"/>
              <w:ind w:left="0"/>
              <w:jc w:val="center"/>
              <w:rPr>
                <w:rFonts w:ascii="Arial" w:hAnsi="Arial" w:cs="Arial"/>
                <w:b w:val="0"/>
                <w:bCs w:val="0"/>
              </w:rPr>
            </w:pPr>
          </w:p>
        </w:tc>
        <w:tc>
          <w:tcPr>
            <w:tcW w:w="4247" w:type="dxa"/>
            <w:vAlign w:val="center"/>
          </w:tcPr>
          <w:p w:rsidR="00401DC0" w:rsidP="00D60B8F" w:rsidRDefault="00401DC0" w14:paraId="44DF096C" w14:textId="7777777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aplicación debe brindar un formulario de registro de citas que se pueda publicar en sus dos modalidades: aprendizaje o enseñanza.</w:t>
            </w:r>
          </w:p>
          <w:p w:rsidR="00401DC0" w:rsidP="00D46AFE" w:rsidRDefault="00401DC0" w14:paraId="2BBBDE4D" w14:textId="593A1DC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8A1C95" w:rsidR="00401DC0" w:rsidTr="1CDB1F91" w14:paraId="10443BA7" w14:textId="77777777">
        <w:trPr>
          <w:trHeight w:val="1035"/>
        </w:trPr>
        <w:tc>
          <w:tcPr>
            <w:cnfStyle w:val="001000000000" w:firstRow="0" w:lastRow="0" w:firstColumn="1" w:lastColumn="0" w:oddVBand="0" w:evenVBand="0" w:oddHBand="0" w:evenHBand="0" w:firstRowFirstColumn="0" w:firstRowLastColumn="0" w:lastRowFirstColumn="0" w:lastRowLastColumn="0"/>
            <w:tcW w:w="3543" w:type="dxa"/>
            <w:vMerge/>
            <w:vAlign w:val="center"/>
          </w:tcPr>
          <w:p w:rsidR="00401DC0" w:rsidP="00D60B8F" w:rsidRDefault="00401DC0" w14:paraId="1C82FD54" w14:textId="77777777">
            <w:pPr>
              <w:pStyle w:val="Prrafodelista"/>
              <w:ind w:left="0"/>
              <w:jc w:val="center"/>
              <w:rPr>
                <w:rFonts w:ascii="Arial" w:hAnsi="Arial" w:cs="Arial"/>
                <w:b w:val="0"/>
                <w:bCs w:val="0"/>
              </w:rPr>
            </w:pPr>
          </w:p>
        </w:tc>
        <w:tc>
          <w:tcPr>
            <w:tcW w:w="4247" w:type="dxa"/>
            <w:vAlign w:val="center"/>
          </w:tcPr>
          <w:p w:rsidR="00401DC0" w:rsidP="00D46AFE" w:rsidRDefault="00401DC0" w14:paraId="683D3C6E" w14:textId="6316E64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aplicación debe permitir inscribirse a la cita que esté disponible y que el usuario desee. </w:t>
            </w:r>
          </w:p>
        </w:tc>
      </w:tr>
      <w:tr w:rsidRPr="008A1C95" w:rsidR="00D0140A" w:rsidTr="1CDB1F91" w14:paraId="79C2C7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Borders>
              <w:top w:val="none" w:color="auto" w:sz="0" w:space="0"/>
              <w:bottom w:val="none" w:color="auto" w:sz="0" w:space="0"/>
              <w:right w:val="none" w:color="auto" w:sz="0" w:space="0"/>
            </w:tcBorders>
            <w:vAlign w:val="center"/>
          </w:tcPr>
          <w:p w:rsidRPr="008A1C95" w:rsidR="00D0140A" w:rsidP="00D0140A" w:rsidRDefault="00D0140A" w14:paraId="3ACF879D" w14:textId="6C13B031">
            <w:pPr>
              <w:pStyle w:val="Prrafodelista"/>
              <w:ind w:left="0"/>
              <w:jc w:val="center"/>
              <w:rPr>
                <w:rFonts w:ascii="Arial" w:hAnsi="Arial" w:cs="Arial"/>
                <w:b w:val="0"/>
                <w:bCs w:val="0"/>
              </w:rPr>
            </w:pPr>
            <w:r>
              <w:rPr>
                <w:rFonts w:ascii="Arial" w:hAnsi="Arial" w:cs="Arial"/>
                <w:b w:val="0"/>
                <w:bCs w:val="0"/>
              </w:rPr>
              <w:lastRenderedPageBreak/>
              <w:t>El usuario debe ser capaz de actualizar su información.</w:t>
            </w:r>
          </w:p>
        </w:tc>
        <w:tc>
          <w:tcPr>
            <w:tcW w:w="4247" w:type="dxa"/>
            <w:tcBorders>
              <w:top w:val="none" w:color="auto" w:sz="0" w:space="0"/>
              <w:bottom w:val="none" w:color="auto" w:sz="0" w:space="0"/>
            </w:tcBorders>
            <w:vAlign w:val="center"/>
          </w:tcPr>
          <w:p w:rsidRPr="008A1C95" w:rsidR="00D0140A" w:rsidP="00D0140A" w:rsidRDefault="1CDB1F91" w14:paraId="46926894" w14:textId="5E9BEA7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1CDB1F91">
              <w:rPr>
                <w:rFonts w:ascii="Arial" w:hAnsi="Arial" w:cs="Arial"/>
              </w:rPr>
              <w:t>La aplicación debe contar con un perfil que le permita al usuario registrado, consultar y editar su información.</w:t>
            </w:r>
          </w:p>
        </w:tc>
      </w:tr>
      <w:tr w:rsidRPr="008A1C95" w:rsidR="00D0140A" w:rsidTr="1CDB1F91" w14:paraId="23733D7B" w14:textId="77777777">
        <w:tc>
          <w:tcPr>
            <w:cnfStyle w:val="001000000000" w:firstRow="0" w:lastRow="0" w:firstColumn="1" w:lastColumn="0" w:oddVBand="0" w:evenVBand="0" w:oddHBand="0" w:evenHBand="0" w:firstRowFirstColumn="0" w:firstRowLastColumn="0" w:lastRowFirstColumn="0" w:lastRowLastColumn="0"/>
            <w:tcW w:w="3543" w:type="dxa"/>
            <w:vAlign w:val="center"/>
          </w:tcPr>
          <w:p w:rsidR="00D0140A" w:rsidP="00D0140A" w:rsidRDefault="00D0140A" w14:paraId="310E3B0C" w14:textId="7F7F7173">
            <w:pPr>
              <w:pStyle w:val="Prrafodelista"/>
              <w:ind w:left="0"/>
              <w:jc w:val="center"/>
              <w:rPr>
                <w:rFonts w:ascii="Arial" w:hAnsi="Arial" w:cs="Arial"/>
                <w:b w:val="0"/>
                <w:bCs w:val="0"/>
              </w:rPr>
            </w:pPr>
            <w:r>
              <w:rPr>
                <w:rFonts w:ascii="Arial" w:hAnsi="Arial" w:cs="Arial"/>
                <w:b w:val="0"/>
                <w:bCs w:val="0"/>
              </w:rPr>
              <w:t xml:space="preserve">Las citas que un usuario publique deben quedar registradas en su perfil </w:t>
            </w:r>
          </w:p>
        </w:tc>
        <w:tc>
          <w:tcPr>
            <w:tcW w:w="4247" w:type="dxa"/>
            <w:vAlign w:val="center"/>
          </w:tcPr>
          <w:p w:rsidR="00D0140A" w:rsidP="00D0140A" w:rsidRDefault="00D0140A" w14:paraId="09FBFF06" w14:textId="73134F6D">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aplicación debe permitir ver a usuario todas citas que ha publicado.</w:t>
            </w:r>
          </w:p>
        </w:tc>
      </w:tr>
      <w:tr w:rsidRPr="008A1C95" w:rsidR="00D0140A" w:rsidTr="1CDB1F91" w14:paraId="37E70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vAlign w:val="center"/>
          </w:tcPr>
          <w:p w:rsidR="00D0140A" w:rsidP="00D0140A" w:rsidRDefault="00D0140A" w14:paraId="213D63E3" w14:textId="545ECB1D">
            <w:pPr>
              <w:pStyle w:val="Prrafodelista"/>
              <w:ind w:left="0"/>
              <w:jc w:val="center"/>
              <w:rPr>
                <w:rFonts w:ascii="Arial" w:hAnsi="Arial" w:cs="Arial"/>
                <w:b w:val="0"/>
                <w:bCs w:val="0"/>
              </w:rPr>
            </w:pPr>
            <w:r>
              <w:rPr>
                <w:rFonts w:ascii="Arial" w:hAnsi="Arial" w:cs="Arial"/>
                <w:b w:val="0"/>
                <w:bCs w:val="0"/>
              </w:rPr>
              <w:t xml:space="preserve">El usuario debe ser capaz de salir de la web y guardar toda su información. </w:t>
            </w:r>
          </w:p>
        </w:tc>
        <w:tc>
          <w:tcPr>
            <w:tcW w:w="4247" w:type="dxa"/>
            <w:vAlign w:val="center"/>
          </w:tcPr>
          <w:p w:rsidR="00D0140A" w:rsidP="00D0140A" w:rsidRDefault="00D0140A" w14:paraId="4B2DD23B" w14:textId="1B1043B6">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 aplicación debe contar con un </w:t>
            </w:r>
            <w:r w:rsidR="00897D30">
              <w:rPr>
                <w:rFonts w:ascii="Arial" w:hAnsi="Arial" w:cs="Arial"/>
              </w:rPr>
              <w:t>cierre de sesión y estar conectada a una base de datos.</w:t>
            </w:r>
          </w:p>
        </w:tc>
      </w:tr>
      <w:tr w:rsidRPr="008A1C95" w:rsidR="00897D30" w:rsidTr="1CDB1F91" w14:paraId="2293A006" w14:textId="77777777">
        <w:tc>
          <w:tcPr>
            <w:cnfStyle w:val="001000000000" w:firstRow="0" w:lastRow="0" w:firstColumn="1" w:lastColumn="0" w:oddVBand="0" w:evenVBand="0" w:oddHBand="0" w:evenHBand="0" w:firstRowFirstColumn="0" w:firstRowLastColumn="0" w:lastRowFirstColumn="0" w:lastRowLastColumn="0"/>
            <w:tcW w:w="3543" w:type="dxa"/>
            <w:vAlign w:val="center"/>
          </w:tcPr>
          <w:p w:rsidR="00897D30" w:rsidP="00D0140A" w:rsidRDefault="00897D30" w14:paraId="6653A4AB" w14:textId="50E41495">
            <w:pPr>
              <w:pStyle w:val="Prrafodelista"/>
              <w:ind w:left="0"/>
              <w:jc w:val="center"/>
              <w:rPr>
                <w:rFonts w:ascii="Arial" w:hAnsi="Arial" w:cs="Arial"/>
                <w:b w:val="0"/>
                <w:bCs w:val="0"/>
              </w:rPr>
            </w:pPr>
            <w:r>
              <w:rPr>
                <w:rFonts w:ascii="Arial" w:hAnsi="Arial" w:cs="Arial"/>
                <w:b w:val="0"/>
                <w:bCs w:val="0"/>
              </w:rPr>
              <w:t>El administrador de la web debe poder realizar un mantenimiento de los recursos de la aplicación.</w:t>
            </w:r>
          </w:p>
        </w:tc>
        <w:tc>
          <w:tcPr>
            <w:tcW w:w="4247" w:type="dxa"/>
            <w:vAlign w:val="center"/>
          </w:tcPr>
          <w:p w:rsidR="00897D30" w:rsidP="00D0140A" w:rsidRDefault="00897D30" w14:paraId="31E1129B" w14:textId="27A6BAAD">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aplicación debe contar con módulos de mantenimiento de exclusivo acceso para el administrador. </w:t>
            </w:r>
          </w:p>
        </w:tc>
      </w:tr>
    </w:tbl>
    <w:p w:rsidR="00072FF4" w:rsidP="00EC4BD4" w:rsidRDefault="00DF432E" w14:paraId="5F02B5D0" w14:textId="6C2737C0">
      <w:pPr>
        <w:pStyle w:val="Descripcin"/>
        <w:ind w:left="426"/>
        <w:jc w:val="center"/>
        <w:rPr>
          <w:rFonts w:ascii="Arial" w:hAnsi="Arial" w:cs="Arial"/>
          <w:sz w:val="20"/>
          <w:szCs w:val="20"/>
        </w:rPr>
      </w:pPr>
      <w:bookmarkStart w:name="_Ref39096667" w:id="0"/>
      <w:r w:rsidRPr="00EC4BD4">
        <w:rPr>
          <w:rFonts w:ascii="Arial" w:hAnsi="Arial" w:cs="Arial"/>
          <w:sz w:val="20"/>
          <w:szCs w:val="20"/>
        </w:rPr>
        <w:t xml:space="preserve">Tabla Nro. </w:t>
      </w:r>
      <w:r w:rsidRPr="00EC4BD4">
        <w:rPr>
          <w:rFonts w:ascii="Arial" w:hAnsi="Arial" w:cs="Arial"/>
          <w:sz w:val="20"/>
          <w:szCs w:val="20"/>
        </w:rPr>
        <w:fldChar w:fldCharType="begin"/>
      </w:r>
      <w:r w:rsidRPr="00EC4BD4">
        <w:rPr>
          <w:rFonts w:ascii="Arial" w:hAnsi="Arial" w:cs="Arial"/>
          <w:sz w:val="20"/>
          <w:szCs w:val="20"/>
        </w:rPr>
        <w:instrText xml:space="preserve"> SEQ Tabla_Nro. \* ARABIC </w:instrText>
      </w:r>
      <w:r w:rsidRPr="00EC4BD4">
        <w:rPr>
          <w:rFonts w:ascii="Arial" w:hAnsi="Arial" w:cs="Arial"/>
          <w:sz w:val="20"/>
          <w:szCs w:val="20"/>
        </w:rPr>
        <w:fldChar w:fldCharType="separate"/>
      </w:r>
      <w:r w:rsidR="000601F5">
        <w:rPr>
          <w:rFonts w:ascii="Arial" w:hAnsi="Arial" w:cs="Arial"/>
          <w:noProof/>
          <w:sz w:val="20"/>
          <w:szCs w:val="20"/>
        </w:rPr>
        <w:t>1</w:t>
      </w:r>
      <w:r w:rsidRPr="00EC4BD4">
        <w:rPr>
          <w:rFonts w:ascii="Arial" w:hAnsi="Arial" w:cs="Arial"/>
          <w:sz w:val="20"/>
          <w:szCs w:val="20"/>
        </w:rPr>
        <w:fldChar w:fldCharType="end"/>
      </w:r>
      <w:bookmarkEnd w:id="0"/>
      <w:r w:rsidRPr="00EC4BD4">
        <w:rPr>
          <w:rFonts w:ascii="Arial" w:hAnsi="Arial" w:cs="Arial"/>
          <w:sz w:val="20"/>
          <w:szCs w:val="20"/>
        </w:rPr>
        <w:t xml:space="preserve"> - Matriz de Requerimientos de usuario y requerimientos de sistema</w:t>
      </w:r>
    </w:p>
    <w:p w:rsidRPr="000621C4" w:rsidR="00401DC0" w:rsidP="000621C4" w:rsidRDefault="00401DC0" w14:paraId="661FC992" w14:textId="64461F00">
      <w:pPr>
        <w:pStyle w:val="Prrafodelista"/>
        <w:numPr>
          <w:ilvl w:val="1"/>
          <w:numId w:val="26"/>
        </w:numPr>
        <w:jc w:val="both"/>
        <w:rPr>
          <w:rFonts w:ascii="Arial" w:hAnsi="Arial" w:cs="Arial"/>
          <w:b/>
          <w:bCs/>
          <w:sz w:val="24"/>
          <w:szCs w:val="24"/>
        </w:rPr>
      </w:pPr>
      <w:r w:rsidRPr="000621C4">
        <w:rPr>
          <w:rFonts w:ascii="Arial" w:hAnsi="Arial" w:cs="Arial"/>
          <w:b/>
          <w:bCs/>
          <w:sz w:val="24"/>
          <w:szCs w:val="24"/>
        </w:rPr>
        <w:t>Elaboración del diseño del modelo de negocio.</w:t>
      </w:r>
    </w:p>
    <w:p w:rsidR="00FE5375" w:rsidP="000621C4" w:rsidRDefault="1CDB1F91" w14:paraId="2E87D9C8" w14:textId="2E0F4713">
      <w:pPr>
        <w:pStyle w:val="Prrafodelista"/>
        <w:jc w:val="both"/>
        <w:rPr>
          <w:ins w:author="Elliot Leo Garamendi Sarmiento" w:date="2020-04-30T02:14:00Z" w:id="1"/>
          <w:rFonts w:ascii="Arial" w:hAnsi="Arial" w:cs="Arial"/>
          <w:sz w:val="24"/>
          <w:szCs w:val="24"/>
        </w:rPr>
      </w:pPr>
      <w:r w:rsidRPr="1CDB1F91">
        <w:rPr>
          <w:rFonts w:ascii="Arial" w:hAnsi="Arial" w:cs="Arial"/>
          <w:sz w:val="24"/>
          <w:szCs w:val="24"/>
        </w:rPr>
        <w:t xml:space="preserve">El actual modelo del proceso para ofrecer enseñanza y aprendizaje por medio de citas académicas. Se lleva a cabo de la siguiente manera: </w:t>
      </w:r>
    </w:p>
    <w:p w:rsidR="000D1EC0" w:rsidP="000621C4" w:rsidRDefault="4AFBC8BF" w14:paraId="153A74C3" w14:textId="49B23E55">
      <w:pPr>
        <w:pStyle w:val="Prrafodelista"/>
        <w:jc w:val="both"/>
        <w:rPr>
          <w:ins w:author="Elliot Leo Garamendi Sarmiento" w:date="2020-04-30T02:20:00Z" w:id="2"/>
          <w:rFonts w:ascii="Arial" w:hAnsi="Arial" w:cs="Arial"/>
          <w:sz w:val="24"/>
          <w:szCs w:val="24"/>
        </w:rPr>
      </w:pPr>
      <w:ins w:author="Elliot Leo Garamendi Sarmiento" w:date="2020-04-30T02:16:00Z" w:id="3">
        <w:r w:rsidRPr="4AFBC8BF">
          <w:rPr>
            <w:rFonts w:ascii="Arial" w:hAnsi="Arial" w:cs="Arial"/>
            <w:sz w:val="24"/>
            <w:szCs w:val="24"/>
          </w:rPr>
          <w:t xml:space="preserve">Alumno: </w:t>
        </w:r>
      </w:ins>
      <w:ins w:author="Elliot Leo Garamendi Sarmiento" w:date="2020-04-30T02:14:00Z" w:id="4">
        <w:r w:rsidRPr="4AFBC8BF">
          <w:rPr>
            <w:rFonts w:ascii="Arial" w:hAnsi="Arial" w:cs="Arial"/>
            <w:sz w:val="24"/>
            <w:szCs w:val="24"/>
          </w:rPr>
          <w:t xml:space="preserve">Flujograma de </w:t>
        </w:r>
      </w:ins>
      <w:ins w:author="Elliot Leo Garamendi Sarmiento" w:date="2020-04-30T02:15:00Z" w:id="5">
        <w:r w:rsidRPr="4AFBC8BF">
          <w:rPr>
            <w:rFonts w:ascii="Arial" w:hAnsi="Arial" w:cs="Arial"/>
            <w:sz w:val="24"/>
            <w:szCs w:val="24"/>
          </w:rPr>
          <w:t xml:space="preserve">ingreso a web, disyuntiva si está registrado o no, si está registrado pasa al </w:t>
        </w:r>
        <w:proofErr w:type="spellStart"/>
        <w:r w:rsidRPr="4AFBC8BF">
          <w:rPr>
            <w:rFonts w:ascii="Arial" w:hAnsi="Arial" w:cs="Arial"/>
            <w:sz w:val="24"/>
            <w:szCs w:val="24"/>
          </w:rPr>
          <w:t>login</w:t>
        </w:r>
      </w:ins>
      <w:proofErr w:type="spellEnd"/>
      <w:ins w:author="jose sanchez" w:date="2020-05-01T14:18:00Z" w:id="6">
        <w:r w:rsidRPr="4AFBC8BF">
          <w:rPr>
            <w:rFonts w:ascii="Arial" w:hAnsi="Arial" w:cs="Arial"/>
            <w:sz w:val="24"/>
            <w:szCs w:val="24"/>
          </w:rPr>
          <w:t>,</w:t>
        </w:r>
      </w:ins>
      <w:ins w:author="Elliot Leo Garamendi Sarmiento" w:date="2020-04-30T02:15:00Z" w:id="7">
        <w:r w:rsidRPr="4AFBC8BF">
          <w:rPr>
            <w:rFonts w:ascii="Arial" w:hAnsi="Arial" w:cs="Arial"/>
            <w:sz w:val="24"/>
            <w:szCs w:val="24"/>
          </w:rPr>
          <w:t xml:space="preserve"> </w:t>
        </w:r>
      </w:ins>
      <w:ins w:author="jose sanchez" w:date="2020-05-01T14:18:00Z" w:id="8">
        <w:r w:rsidRPr="4AFBC8BF">
          <w:rPr>
            <w:rFonts w:ascii="Arial" w:hAnsi="Arial" w:cs="Arial"/>
            <w:sz w:val="24"/>
            <w:szCs w:val="24"/>
          </w:rPr>
          <w:t xml:space="preserve">de otra manera, se redirige </w:t>
        </w:r>
      </w:ins>
      <w:ins w:author="Elliot Leo Garamendi Sarmiento" w:date="2020-04-30T02:15:00Z" w:id="9">
        <w:del w:author="jose sanchez" w:date="2020-05-01T14:18:00Z" w:id="10">
          <w:r w:rsidRPr="4AFBC8BF" w:rsidDel="4AFBC8BF" w:rsidR="000D1EC0">
            <w:rPr>
              <w:rFonts w:ascii="Arial" w:hAnsi="Arial" w:cs="Arial"/>
              <w:sz w:val="24"/>
              <w:szCs w:val="24"/>
            </w:rPr>
            <w:delText xml:space="preserve">sino que vaya </w:delText>
          </w:r>
        </w:del>
        <w:r w:rsidRPr="4AFBC8BF">
          <w:rPr>
            <w:rFonts w:ascii="Arial" w:hAnsi="Arial" w:cs="Arial"/>
            <w:sz w:val="24"/>
            <w:szCs w:val="24"/>
          </w:rPr>
          <w:t xml:space="preserve">al registro y luego al </w:t>
        </w:r>
        <w:proofErr w:type="spellStart"/>
        <w:r w:rsidRPr="4AFBC8BF">
          <w:rPr>
            <w:rFonts w:ascii="Arial" w:hAnsi="Arial" w:cs="Arial"/>
            <w:sz w:val="24"/>
            <w:szCs w:val="24"/>
          </w:rPr>
          <w:t>login</w:t>
        </w:r>
        <w:proofErr w:type="spellEnd"/>
        <w:r w:rsidRPr="4AFBC8BF">
          <w:rPr>
            <w:rFonts w:ascii="Arial" w:hAnsi="Arial" w:cs="Arial"/>
            <w:sz w:val="24"/>
            <w:szCs w:val="24"/>
          </w:rPr>
          <w:t xml:space="preserve">. Posterior a ingresar </w:t>
        </w:r>
      </w:ins>
      <w:ins w:author="Elliot Leo Garamendi Sarmiento" w:date="2020-04-30T02:16:00Z" w:id="11">
        <w:r w:rsidRPr="4AFBC8BF">
          <w:rPr>
            <w:rFonts w:ascii="Arial" w:hAnsi="Arial" w:cs="Arial"/>
            <w:sz w:val="24"/>
            <w:szCs w:val="24"/>
          </w:rPr>
          <w:t>c</w:t>
        </w:r>
      </w:ins>
      <w:ins w:author="Elliot Leo Garamendi Sarmiento" w:date="2020-04-30T02:15:00Z" w:id="12">
        <w:r w:rsidRPr="4AFBC8BF">
          <w:rPr>
            <w:rFonts w:ascii="Arial" w:hAnsi="Arial" w:cs="Arial"/>
            <w:sz w:val="24"/>
            <w:szCs w:val="24"/>
          </w:rPr>
          <w:t>redencial</w:t>
        </w:r>
      </w:ins>
      <w:ins w:author="Elliot Leo Garamendi Sarmiento" w:date="2020-04-30T02:16:00Z" w:id="13">
        <w:r w:rsidRPr="4AFBC8BF">
          <w:rPr>
            <w:rFonts w:ascii="Arial" w:hAnsi="Arial" w:cs="Arial"/>
            <w:sz w:val="24"/>
            <w:szCs w:val="24"/>
          </w:rPr>
          <w:t>es, disyuntiva a querer publicar cita</w:t>
        </w:r>
      </w:ins>
      <w:ins w:author="Elliot Leo Garamendi Sarmiento" w:date="2020-04-30T02:18:00Z" w:id="14">
        <w:r w:rsidRPr="4AFBC8BF">
          <w:rPr>
            <w:rFonts w:ascii="Arial" w:hAnsi="Arial" w:cs="Arial"/>
            <w:sz w:val="24"/>
            <w:szCs w:val="24"/>
          </w:rPr>
          <w:t xml:space="preserve"> o registrar</w:t>
        </w:r>
      </w:ins>
      <w:ins w:author="Elliot Leo Garamendi Sarmiento" w:date="2020-04-30T02:19:00Z" w:id="15">
        <w:r w:rsidRPr="4AFBC8BF">
          <w:rPr>
            <w:rFonts w:ascii="Arial" w:hAnsi="Arial" w:cs="Arial"/>
            <w:sz w:val="24"/>
            <w:szCs w:val="24"/>
          </w:rPr>
          <w:t>se</w:t>
        </w:r>
      </w:ins>
      <w:ins w:author="Elliot Leo Garamendi Sarmiento" w:date="2020-04-30T02:16:00Z" w:id="16">
        <w:r w:rsidRPr="4AFBC8BF">
          <w:rPr>
            <w:rFonts w:ascii="Arial" w:hAnsi="Arial" w:cs="Arial"/>
            <w:sz w:val="24"/>
            <w:szCs w:val="24"/>
          </w:rPr>
          <w:t xml:space="preserve">, si </w:t>
        </w:r>
      </w:ins>
      <w:ins w:author="Elliot Leo Garamendi Sarmiento" w:date="2020-04-30T02:19:00Z" w:id="17">
        <w:r w:rsidRPr="4AFBC8BF">
          <w:rPr>
            <w:rFonts w:ascii="Arial" w:hAnsi="Arial" w:cs="Arial"/>
            <w:sz w:val="24"/>
            <w:szCs w:val="24"/>
          </w:rPr>
          <w:t>es publicar, escoger</w:t>
        </w:r>
      </w:ins>
      <w:ins w:author="Elliot Leo Garamendi Sarmiento" w:date="2020-04-30T02:17:00Z" w:id="18">
        <w:r w:rsidRPr="4AFBC8BF">
          <w:rPr>
            <w:rFonts w:ascii="Arial" w:hAnsi="Arial" w:cs="Arial"/>
            <w:sz w:val="24"/>
            <w:szCs w:val="24"/>
          </w:rPr>
          <w:t xml:space="preserve"> curso y </w:t>
        </w:r>
      </w:ins>
      <w:ins w:author="Elliot Leo Garamendi Sarmiento" w:date="2020-04-30T02:19:00Z" w:id="19">
        <w:r w:rsidRPr="4AFBC8BF">
          <w:rPr>
            <w:rFonts w:ascii="Arial" w:hAnsi="Arial" w:cs="Arial"/>
            <w:sz w:val="24"/>
            <w:szCs w:val="24"/>
          </w:rPr>
          <w:t>publicar</w:t>
        </w:r>
      </w:ins>
      <w:ins w:author="Elliot Leo Garamendi Sarmiento" w:date="2020-04-30T02:17:00Z" w:id="20">
        <w:r w:rsidRPr="4AFBC8BF">
          <w:rPr>
            <w:rFonts w:ascii="Arial" w:hAnsi="Arial" w:cs="Arial"/>
            <w:sz w:val="24"/>
            <w:szCs w:val="24"/>
          </w:rPr>
          <w:t xml:space="preserve"> </w:t>
        </w:r>
      </w:ins>
      <w:ins w:author="Elliot Leo Garamendi Sarmiento" w:date="2020-04-30T02:19:00Z" w:id="21">
        <w:r w:rsidRPr="4AFBC8BF">
          <w:rPr>
            <w:rFonts w:ascii="Arial" w:hAnsi="Arial" w:cs="Arial"/>
            <w:sz w:val="24"/>
            <w:szCs w:val="24"/>
          </w:rPr>
          <w:t>c</w:t>
        </w:r>
      </w:ins>
      <w:ins w:author="Elliot Leo Garamendi Sarmiento" w:date="2020-04-30T02:17:00Z" w:id="22">
        <w:r w:rsidRPr="4AFBC8BF">
          <w:rPr>
            <w:rFonts w:ascii="Arial" w:hAnsi="Arial" w:cs="Arial"/>
            <w:sz w:val="24"/>
            <w:szCs w:val="24"/>
          </w:rPr>
          <w:t xml:space="preserve">ita, si </w:t>
        </w:r>
      </w:ins>
      <w:ins w:author="jose sanchez" w:date="2020-05-01T14:19:00Z" w:id="23">
        <w:r w:rsidRPr="4AFBC8BF">
          <w:rPr>
            <w:rFonts w:ascii="Arial" w:hAnsi="Arial" w:cs="Arial"/>
            <w:sz w:val="24"/>
            <w:szCs w:val="24"/>
          </w:rPr>
          <w:t xml:space="preserve">es </w:t>
        </w:r>
      </w:ins>
      <w:ins w:author="Elliot Leo Garamendi Sarmiento" w:date="2020-04-30T02:17:00Z" w:id="24">
        <w:del w:author="jose sanchez" w:date="2020-05-01T14:19:00Z" w:id="25">
          <w:r w:rsidRPr="4AFBC8BF" w:rsidDel="4AFBC8BF" w:rsidR="000D1EC0">
            <w:rPr>
              <w:rFonts w:ascii="Arial" w:hAnsi="Arial" w:cs="Arial"/>
              <w:sz w:val="24"/>
              <w:szCs w:val="24"/>
            </w:rPr>
            <w:delText xml:space="preserve">es </w:delText>
          </w:r>
        </w:del>
      </w:ins>
      <w:ins w:author="Elliot Leo Garamendi Sarmiento" w:date="2020-04-30T02:19:00Z" w:id="26">
        <w:del w:author="jose sanchez" w:date="2020-05-01T14:19:00Z" w:id="27">
          <w:r w:rsidRPr="4AFBC8BF" w:rsidDel="4AFBC8BF" w:rsidR="000D1EC0">
            <w:rPr>
              <w:rFonts w:ascii="Arial" w:hAnsi="Arial" w:cs="Arial"/>
              <w:sz w:val="24"/>
              <w:szCs w:val="24"/>
            </w:rPr>
            <w:delText xml:space="preserve"> registrars</w:delText>
          </w:r>
        </w:del>
      </w:ins>
      <w:proofErr w:type="spellStart"/>
      <w:ins w:author="jose sanchez" w:date="2020-05-01T14:19:00Z" w:id="28">
        <w:r w:rsidRPr="4AFBC8BF">
          <w:rPr>
            <w:rFonts w:ascii="Arial" w:hAnsi="Arial" w:cs="Arial"/>
            <w:sz w:val="24"/>
            <w:szCs w:val="24"/>
          </w:rPr>
          <w:t>es</w:t>
        </w:r>
        <w:proofErr w:type="spellEnd"/>
        <w:r w:rsidRPr="4AFBC8BF">
          <w:rPr>
            <w:rFonts w:ascii="Arial" w:hAnsi="Arial" w:cs="Arial"/>
            <w:sz w:val="24"/>
            <w:szCs w:val="24"/>
          </w:rPr>
          <w:t xml:space="preserve"> registrarse</w:t>
        </w:r>
      </w:ins>
      <w:ins w:author="Elliot Leo Garamendi Sarmiento" w:date="2020-04-30T02:19:00Z" w:id="29">
        <w:r w:rsidRPr="4AFBC8BF">
          <w:rPr>
            <w:rFonts w:ascii="Arial" w:hAnsi="Arial" w:cs="Arial"/>
            <w:sz w:val="24"/>
            <w:szCs w:val="24"/>
          </w:rPr>
          <w:t xml:space="preserve"> buscar </w:t>
        </w:r>
        <w:del w:author="Acsafkineret Yonamine" w:date="2020-04-30T22:59:00Z" w:id="30">
          <w:r w:rsidRPr="4AFBC8BF" w:rsidDel="4AFBC8BF" w:rsidR="000D1EC0">
            <w:rPr>
              <w:rFonts w:ascii="Arial" w:hAnsi="Arial" w:cs="Arial"/>
              <w:sz w:val="24"/>
              <w:szCs w:val="24"/>
            </w:rPr>
            <w:delText>citas disponible</w:delText>
          </w:r>
        </w:del>
      </w:ins>
      <w:ins w:author="Acsafkineret Yonamine" w:date="2020-04-30T22:59:00Z" w:id="31">
        <w:r w:rsidRPr="4AFBC8BF">
          <w:rPr>
            <w:rFonts w:ascii="Arial" w:hAnsi="Arial" w:cs="Arial"/>
            <w:sz w:val="24"/>
            <w:szCs w:val="24"/>
          </w:rPr>
          <w:t>citas disponibles</w:t>
        </w:r>
      </w:ins>
      <w:ins w:author="Elliot Leo Garamendi Sarmiento" w:date="2020-04-30T02:19:00Z" w:id="32">
        <w:r w:rsidRPr="4AFBC8BF">
          <w:rPr>
            <w:rFonts w:ascii="Arial" w:hAnsi="Arial" w:cs="Arial"/>
            <w:sz w:val="24"/>
            <w:szCs w:val="24"/>
          </w:rPr>
          <w:t xml:space="preserve"> y registrarse</w:t>
        </w:r>
      </w:ins>
      <w:ins w:author="Elliot Leo Garamendi Sarmiento" w:date="2020-04-30T02:20:00Z" w:id="33">
        <w:r w:rsidRPr="4AFBC8BF">
          <w:rPr>
            <w:rFonts w:ascii="Arial" w:hAnsi="Arial" w:cs="Arial"/>
            <w:sz w:val="24"/>
            <w:szCs w:val="24"/>
          </w:rPr>
          <w:t xml:space="preserve">. Al final de las dos se pregunta si quiere realizar otra acción, si es si regresar a la disyuntiva de qué va hacer si es no, proceder a cerrar sesión. </w:t>
        </w:r>
      </w:ins>
    </w:p>
    <w:p w:rsidR="000D1EC0" w:rsidP="000621C4" w:rsidRDefault="67B7A608" w14:paraId="402315EE" w14:textId="7D7F3466">
      <w:pPr>
        <w:pStyle w:val="Prrafodelista"/>
        <w:jc w:val="both"/>
        <w:rPr>
          <w:ins w:author="Usuario invitado" w:date="2020-05-01T06:37:00Z" w:id="34"/>
          <w:rFonts w:ascii="Arial" w:hAnsi="Arial" w:cs="Arial"/>
          <w:sz w:val="24"/>
          <w:szCs w:val="24"/>
        </w:rPr>
      </w:pPr>
      <w:ins w:author="Usuario invitado" w:date="2020-05-01T06:42:00Z" w:id="35">
        <w:r w:rsidRPr="67B7A608">
          <w:rPr>
            <w:rFonts w:ascii="Arial" w:hAnsi="Arial" w:cs="Arial"/>
            <w:sz w:val="24"/>
            <w:szCs w:val="24"/>
          </w:rPr>
          <w:t>Alumno</w:t>
        </w:r>
      </w:ins>
    </w:p>
    <w:p w:rsidR="0CF004CC" w:rsidP="0CF004CC" w:rsidRDefault="67B7A608" w14:paraId="05376510" w14:textId="79BE2BDA">
      <w:pPr>
        <w:pStyle w:val="Prrafodelista"/>
        <w:jc w:val="both"/>
        <w:rPr>
          <w:ins w:author="Usuario invitado" w:date="2020-05-01T06:38:00Z" w:id="36"/>
          <w:rFonts w:ascii="Arial" w:hAnsi="Arial" w:cs="Arial"/>
          <w:sz w:val="24"/>
          <w:szCs w:val="24"/>
        </w:rPr>
      </w:pPr>
      <w:proofErr w:type="spellStart"/>
      <w:proofErr w:type="gramStart"/>
      <w:ins w:author="Usuario invitado" w:date="2020-05-01T06:37:00Z" w:id="37">
        <w:r w:rsidRPr="67B7A608">
          <w:rPr>
            <w:rFonts w:ascii="Arial" w:hAnsi="Arial" w:cs="Arial"/>
            <w:sz w:val="24"/>
            <w:szCs w:val="24"/>
          </w:rPr>
          <w:t>Flujograma:</w:t>
        </w:r>
      </w:ins>
      <w:ins w:author="Usuario invitado" w:date="2020-05-01T06:44:00Z" w:id="38">
        <w:r w:rsidRPr="67B7A608">
          <w:rPr>
            <w:rFonts w:ascii="Arial" w:hAnsi="Arial" w:cs="Arial"/>
            <w:sz w:val="24"/>
            <w:szCs w:val="24"/>
          </w:rPr>
          <w:t>Registrarse</w:t>
        </w:r>
        <w:proofErr w:type="spellEnd"/>
        <w:proofErr w:type="gramEnd"/>
        <w:r w:rsidRPr="67B7A608">
          <w:rPr>
            <w:rFonts w:ascii="Arial" w:hAnsi="Arial" w:cs="Arial"/>
            <w:sz w:val="24"/>
            <w:szCs w:val="24"/>
          </w:rPr>
          <w:t xml:space="preserve"> en</w:t>
        </w:r>
      </w:ins>
      <w:ins w:author="Usuario invitado" w:date="2020-05-01T06:38:00Z" w:id="39">
        <w:r w:rsidRPr="67B7A608">
          <w:rPr>
            <w:rFonts w:ascii="Arial" w:hAnsi="Arial" w:cs="Arial"/>
            <w:sz w:val="24"/>
            <w:szCs w:val="24"/>
          </w:rPr>
          <w:t xml:space="preserve"> la aplicación</w:t>
        </w:r>
      </w:ins>
      <w:ins w:author="Usuario invitado" w:date="2020-05-01T06:42:00Z" w:id="40">
        <w:r w:rsidRPr="67B7A608">
          <w:rPr>
            <w:rFonts w:ascii="Arial" w:hAnsi="Arial" w:cs="Arial"/>
            <w:sz w:val="24"/>
            <w:szCs w:val="24"/>
          </w:rPr>
          <w:t xml:space="preserve"> web</w:t>
        </w:r>
      </w:ins>
    </w:p>
    <w:p w:rsidR="0CF004CC" w:rsidP="19E8A252" w:rsidRDefault="0CF004CC" w14:paraId="1453DD16" w14:textId="056512B7">
      <w:pPr>
        <w:pStyle w:val="Prrafodelista"/>
        <w:jc w:val="both"/>
        <w:rPr>
          <w:ins w:author="Usuario invitado" w:date="2020-05-01T06:44:00Z" w:id="41"/>
        </w:rPr>
        <w:pPrChange w:author="Usuario invitado" w:date="2020-05-01T06:51:00Z" w:id="42">
          <w:pPr/>
        </w:pPrChange>
      </w:pPr>
      <w:ins w:author="Usuario invitado" w:date="2020-05-01T06:51:00Z" w:id="913523821">
        <w:r>
          <w:drawing>
            <wp:inline wp14:editId="70F85D87" wp14:anchorId="023F3C02">
              <wp:extent cx="4572000" cy="2400300"/>
              <wp:effectExtent l="0" t="0" r="0" b="0"/>
              <wp:docPr id="1788985162" name="Imagen 515701170" title=""/>
              <wp:cNvGraphicFramePr>
                <a:graphicFrameLocks noChangeAspect="1"/>
              </wp:cNvGraphicFramePr>
              <a:graphic>
                <a:graphicData uri="http://schemas.openxmlformats.org/drawingml/2006/picture">
                  <pic:pic>
                    <pic:nvPicPr>
                      <pic:cNvPr id="0" name="Imagen 515701170"/>
                      <pic:cNvPicPr/>
                    </pic:nvPicPr>
                    <pic:blipFill>
                      <a:blip r:embed="R8a820828061642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00300"/>
                      </a:xfrm>
                      <a:prstGeom prst="rect">
                        <a:avLst/>
                      </a:prstGeom>
                    </pic:spPr>
                  </pic:pic>
                </a:graphicData>
              </a:graphic>
            </wp:inline>
          </w:drawing>
        </w:r>
      </w:ins>
    </w:p>
    <w:p w:rsidR="67B7A608" w:rsidP="67B7A608" w:rsidRDefault="67B7A608" w14:paraId="373442F0" w14:textId="4816179A">
      <w:pPr>
        <w:pStyle w:val="Prrafodelista"/>
        <w:jc w:val="both"/>
        <w:rPr>
          <w:ins w:author="Usuario invitado" w:date="2020-05-01T06:44:00Z" w:id="44"/>
        </w:rPr>
      </w:pPr>
    </w:p>
    <w:p w:rsidR="67B7A608" w:rsidP="67B7A608" w:rsidRDefault="4AFBC8BF" w14:paraId="1C42C93B" w14:textId="07399AEE">
      <w:pPr>
        <w:pStyle w:val="Prrafodelista"/>
        <w:jc w:val="both"/>
        <w:rPr>
          <w:ins w:author="Usuario invitado" w:date="2020-05-01T07:22:00Z" w:id="45"/>
        </w:rPr>
      </w:pPr>
      <w:ins w:author="Usuario invitado" w:date="2020-05-01T06:45:00Z" w:id="46">
        <w:r>
          <w:t>Flujograma:</w:t>
        </w:r>
      </w:ins>
      <w:ins w:author="jose sanchez" w:date="2020-05-01T14:20:00Z" w:id="47">
        <w:r>
          <w:t xml:space="preserve"> </w:t>
        </w:r>
      </w:ins>
      <w:ins w:author="Usuario invitado" w:date="2020-05-01T06:45:00Z" w:id="48">
        <w:r>
          <w:t xml:space="preserve">Ingreso </w:t>
        </w:r>
      </w:ins>
      <w:ins w:author="Usuario invitado" w:date="2020-05-01T07:40:00Z" w:id="49">
        <w:r>
          <w:t xml:space="preserve">y </w:t>
        </w:r>
        <w:del w:author="jose sanchez" w:date="2020-05-01T14:20:00Z" w:id="50">
          <w:r w:rsidDel="4AFBC8BF" w:rsidR="67B7A608">
            <w:delText xml:space="preserve">salida </w:delText>
          </w:r>
        </w:del>
      </w:ins>
      <w:ins w:author="Usuario invitado" w:date="2020-05-01T06:45:00Z" w:id="51">
        <w:del w:author="jose sanchez" w:date="2020-05-01T14:20:00Z" w:id="52">
          <w:r w:rsidDel="4AFBC8BF" w:rsidR="67B7A608">
            <w:delText xml:space="preserve"> aplicación</w:delText>
          </w:r>
        </w:del>
      </w:ins>
      <w:ins w:author="jose sanchez" w:date="2020-05-01T14:20:00Z" w:id="53">
        <w:r>
          <w:t>salida</w:t>
        </w:r>
      </w:ins>
      <w:ins w:author="jose sanchez" w:date="2020-05-01T14:26:00Z" w:id="54">
        <w:r>
          <w:t>,</w:t>
        </w:r>
      </w:ins>
      <w:ins w:author="jose sanchez" w:date="2020-05-01T14:20:00Z" w:id="55">
        <w:r>
          <w:t xml:space="preserve"> aplicación</w:t>
        </w:r>
      </w:ins>
      <w:ins w:author="Usuario invitado" w:date="2020-05-01T06:45:00Z" w:id="56">
        <w:r>
          <w:t xml:space="preserve"> web</w:t>
        </w:r>
      </w:ins>
    </w:p>
    <w:p w:rsidR="67B7A608" w:rsidP="67B7A608" w:rsidRDefault="67B7A608" w14:paraId="058AFDAC" w14:textId="64519D9F">
      <w:pPr>
        <w:pStyle w:val="Prrafodelista"/>
        <w:jc w:val="both"/>
        <w:rPr>
          <w:ins w:author="Usuario invitado" w:date="2020-05-01T07:22:00Z" w:id="57"/>
        </w:rPr>
      </w:pPr>
    </w:p>
    <w:p w:rsidR="67B7A608" w:rsidP="19E8A252" w:rsidRDefault="67B7A608" w14:paraId="1A1C903B" w14:textId="118BA457">
      <w:pPr>
        <w:pStyle w:val="Prrafodelista"/>
        <w:jc w:val="both"/>
        <w:rPr>
          <w:ins w:author="Usuario invitado" w:date="2020-05-01T07:38:00Z" w:id="58"/>
        </w:rPr>
        <w:pPrChange w:author="Usuario invitado" w:date="2020-05-01T07:25:00Z" w:id="59">
          <w:pPr/>
        </w:pPrChange>
      </w:pPr>
      <w:ins w:author="Usuario invitado" w:date="2020-05-01T07:25:00Z" w:id="1416424380">
        <w:r>
          <w:drawing>
            <wp:inline wp14:editId="10319502" wp14:anchorId="734365BD">
              <wp:extent cx="3952875" cy="4572000"/>
              <wp:effectExtent l="0" t="0" r="0" b="0"/>
              <wp:docPr id="2093257370" name="Imagen 1394514864" title=""/>
              <wp:cNvGraphicFramePr>
                <a:graphicFrameLocks noChangeAspect="1"/>
              </wp:cNvGraphicFramePr>
              <a:graphic>
                <a:graphicData uri="http://schemas.openxmlformats.org/drawingml/2006/picture">
                  <pic:pic>
                    <pic:nvPicPr>
                      <pic:cNvPr id="0" name="Imagen 1394514864"/>
                      <pic:cNvPicPr/>
                    </pic:nvPicPr>
                    <pic:blipFill>
                      <a:blip r:embed="R3d3d0867ebec4d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52875" cy="4572000"/>
                      </a:xfrm>
                      <a:prstGeom prst="rect">
                        <a:avLst/>
                      </a:prstGeom>
                    </pic:spPr>
                  </pic:pic>
                </a:graphicData>
              </a:graphic>
            </wp:inline>
          </w:drawing>
        </w:r>
      </w:ins>
    </w:p>
    <w:p w:rsidR="67B7A608" w:rsidP="67B7A608" w:rsidRDefault="67B7A608" w14:paraId="0813C1D5" w14:textId="3BD4C393">
      <w:pPr>
        <w:pStyle w:val="Prrafodelista"/>
        <w:jc w:val="both"/>
        <w:rPr>
          <w:ins w:author="Usuario invitado" w:date="2020-05-01T07:38:00Z" w:id="61"/>
        </w:rPr>
      </w:pPr>
    </w:p>
    <w:p w:rsidR="67B7A608" w:rsidP="67B7A608" w:rsidRDefault="4AFBC8BF" w14:paraId="67D8F8A5" w14:textId="7FFF7F14">
      <w:pPr>
        <w:pStyle w:val="Prrafodelista"/>
        <w:jc w:val="both"/>
        <w:rPr>
          <w:ins w:author="Usuario invitado" w:date="2020-05-01T07:42:00Z" w:id="62"/>
          <w:rFonts w:ascii="Arial" w:hAnsi="Arial" w:eastAsia="Arial" w:cs="Arial"/>
          <w:sz w:val="24"/>
          <w:szCs w:val="24"/>
          <w:rPrChange w:author="Usuario invitado" w:date="2020-05-01T08:09:00Z" w:id="63">
            <w:rPr>
              <w:ins w:author="Usuario invitado" w:date="2020-05-01T07:42:00Z" w:id="64"/>
              <w:sz w:val="24"/>
              <w:szCs w:val="24"/>
            </w:rPr>
          </w:rPrChange>
        </w:rPr>
      </w:pPr>
      <w:ins w:author="Usuario invitado" w:date="2020-05-01T07:38:00Z" w:id="65">
        <w:r w:rsidRPr="4AFBC8BF">
          <w:rPr>
            <w:rFonts w:ascii="Arial" w:hAnsi="Arial" w:eastAsia="Arial" w:cs="Arial"/>
            <w:sz w:val="24"/>
            <w:szCs w:val="24"/>
            <w:rPrChange w:author="Usuario invitado" w:date="2020-05-01T08:09:00Z" w:id="66">
              <w:rPr/>
            </w:rPrChange>
          </w:rPr>
          <w:t>De los procesos presentados dentro</w:t>
        </w:r>
      </w:ins>
      <w:ins w:author="jose sanchez" w:date="2020-05-01T14:21:00Z" w:id="67">
        <w:r w:rsidRPr="4AFBC8BF">
          <w:rPr>
            <w:rFonts w:ascii="Arial" w:hAnsi="Arial" w:eastAsia="Arial" w:cs="Arial"/>
            <w:sz w:val="24"/>
            <w:szCs w:val="24"/>
          </w:rPr>
          <w:t xml:space="preserve"> del</w:t>
        </w:r>
      </w:ins>
      <w:ins w:author="Usuario invitado" w:date="2020-05-01T07:38:00Z" w:id="68">
        <w:r w:rsidRPr="4AFBC8BF">
          <w:rPr>
            <w:rFonts w:ascii="Arial" w:hAnsi="Arial" w:eastAsia="Arial" w:cs="Arial"/>
            <w:sz w:val="24"/>
            <w:szCs w:val="24"/>
            <w:rPrChange w:author="Usuario invitado" w:date="2020-05-01T08:09:00Z" w:id="69">
              <w:rPr/>
            </w:rPrChange>
          </w:rPr>
          <w:t xml:space="preserve"> </w:t>
        </w:r>
      </w:ins>
      <w:ins w:author="Usuario invitado" w:date="2020-05-01T07:39:00Z" w:id="70">
        <w:r w:rsidRPr="4AFBC8BF">
          <w:rPr>
            <w:rFonts w:ascii="Arial" w:hAnsi="Arial" w:eastAsia="Arial" w:cs="Arial"/>
            <w:sz w:val="24"/>
            <w:szCs w:val="24"/>
            <w:rPrChange w:author="Usuario invitado" w:date="2020-05-01T08:09:00Z" w:id="71">
              <w:rPr/>
            </w:rPrChange>
          </w:rPr>
          <w:t>flujograma</w:t>
        </w:r>
      </w:ins>
      <w:ins w:author="jose sanchez" w:date="2020-05-01T14:23:00Z" w:id="72">
        <w:r w:rsidRPr="4AFBC8BF">
          <w:rPr>
            <w:rFonts w:ascii="Arial" w:hAnsi="Arial" w:eastAsia="Arial" w:cs="Arial"/>
            <w:sz w:val="24"/>
            <w:szCs w:val="24"/>
          </w:rPr>
          <w:t>;</w:t>
        </w:r>
      </w:ins>
      <w:ins w:author="Usuario invitado" w:date="2020-05-01T07:39:00Z" w:id="73">
        <w:del w:author="jose sanchez" w:date="2020-05-01T14:23:00Z" w:id="74">
          <w:r w:rsidRPr="4AFBC8BF" w:rsidDel="4AFBC8BF" w:rsidR="67B7A608">
            <w:rPr>
              <w:rFonts w:ascii="Arial" w:hAnsi="Arial" w:eastAsia="Arial" w:cs="Arial"/>
              <w:sz w:val="24"/>
              <w:szCs w:val="24"/>
              <w:rPrChange w:author="Usuario invitado" w:date="2020-05-01T08:09:00Z" w:id="75">
                <w:rPr/>
              </w:rPrChange>
            </w:rPr>
            <w:delText>,</w:delText>
          </w:r>
        </w:del>
        <w:r w:rsidRPr="4AFBC8BF">
          <w:rPr>
            <w:rFonts w:ascii="Arial" w:hAnsi="Arial" w:eastAsia="Arial" w:cs="Arial"/>
            <w:sz w:val="24"/>
            <w:szCs w:val="24"/>
            <w:rPrChange w:author="Usuario invitado" w:date="2020-05-01T08:09:00Z" w:id="76">
              <w:rPr/>
            </w:rPrChange>
          </w:rPr>
          <w:t xml:space="preserve"> en el cual </w:t>
        </w:r>
      </w:ins>
      <w:ins w:author="jose sanchez" w:date="2020-05-01T14:21:00Z" w:id="77">
        <w:r w:rsidRPr="4AFBC8BF">
          <w:rPr>
            <w:rFonts w:ascii="Arial" w:hAnsi="Arial" w:eastAsia="Arial" w:cs="Arial"/>
            <w:sz w:val="24"/>
            <w:szCs w:val="24"/>
          </w:rPr>
          <w:t xml:space="preserve">se </w:t>
        </w:r>
      </w:ins>
      <w:ins w:author="Usuario invitado" w:date="2020-05-01T07:39:00Z" w:id="78">
        <w:r w:rsidRPr="4AFBC8BF">
          <w:rPr>
            <w:rFonts w:ascii="Arial" w:hAnsi="Arial" w:eastAsia="Arial" w:cs="Arial"/>
            <w:sz w:val="24"/>
            <w:szCs w:val="24"/>
            <w:rPrChange w:author="Usuario invitado" w:date="2020-05-01T08:09:00Z" w:id="79">
              <w:rPr/>
            </w:rPrChange>
          </w:rPr>
          <w:t xml:space="preserve">da </w:t>
        </w:r>
        <w:del w:author="jose sanchez" w:date="2020-05-01T14:20:00Z" w:id="80">
          <w:r w:rsidRPr="4AFBC8BF" w:rsidDel="4AFBC8BF" w:rsidR="67B7A608">
            <w:rPr>
              <w:rFonts w:ascii="Arial" w:hAnsi="Arial" w:eastAsia="Arial" w:cs="Arial"/>
              <w:sz w:val="24"/>
              <w:szCs w:val="24"/>
              <w:rPrChange w:author="Usuario invitado" w:date="2020-05-01T08:09:00Z" w:id="81">
                <w:rPr/>
              </w:rPrChange>
            </w:rPr>
            <w:delText>mension</w:delText>
          </w:r>
        </w:del>
      </w:ins>
      <w:ins w:author="jose sanchez" w:date="2020-05-01T14:20:00Z" w:id="82">
        <w:r w:rsidRPr="4AFBC8BF">
          <w:rPr>
            <w:rFonts w:ascii="Arial" w:hAnsi="Arial" w:eastAsia="Arial" w:cs="Arial"/>
            <w:sz w:val="24"/>
            <w:szCs w:val="24"/>
          </w:rPr>
          <w:t>mención</w:t>
        </w:r>
      </w:ins>
      <w:ins w:author="jose sanchez" w:date="2020-05-01T14:21:00Z" w:id="83">
        <w:r w:rsidRPr="4AFBC8BF">
          <w:rPr>
            <w:rFonts w:ascii="Arial" w:hAnsi="Arial" w:eastAsia="Arial" w:cs="Arial"/>
            <w:sz w:val="24"/>
            <w:szCs w:val="24"/>
          </w:rPr>
          <w:t xml:space="preserve"> específica</w:t>
        </w:r>
      </w:ins>
      <w:ins w:author="Usuario invitado" w:date="2020-05-01T07:39:00Z" w:id="84">
        <w:r w:rsidRPr="4AFBC8BF">
          <w:rPr>
            <w:rFonts w:ascii="Arial" w:hAnsi="Arial" w:eastAsia="Arial" w:cs="Arial"/>
            <w:sz w:val="24"/>
            <w:szCs w:val="24"/>
            <w:rPrChange w:author="Usuario invitado" w:date="2020-05-01T08:09:00Z" w:id="85">
              <w:rPr/>
            </w:rPrChange>
          </w:rPr>
          <w:t xml:space="preserve"> del</w:t>
        </w:r>
      </w:ins>
      <w:ins w:author="jose sanchez" w:date="2020-05-01T14:21:00Z" w:id="86">
        <w:r w:rsidRPr="4AFBC8BF">
          <w:rPr>
            <w:rFonts w:ascii="Arial" w:hAnsi="Arial" w:eastAsia="Arial" w:cs="Arial"/>
            <w:sz w:val="24"/>
            <w:szCs w:val="24"/>
          </w:rPr>
          <w:t xml:space="preserve"> proceso de</w:t>
        </w:r>
      </w:ins>
      <w:ins w:author="Usuario invitado" w:date="2020-05-01T07:39:00Z" w:id="87">
        <w:r w:rsidRPr="4AFBC8BF">
          <w:rPr>
            <w:rFonts w:ascii="Arial" w:hAnsi="Arial" w:eastAsia="Arial" w:cs="Arial"/>
            <w:sz w:val="24"/>
            <w:szCs w:val="24"/>
            <w:rPrChange w:author="Usuario invitado" w:date="2020-05-01T08:09:00Z" w:id="88">
              <w:rPr/>
            </w:rPrChange>
          </w:rPr>
          <w:t xml:space="preserve"> ingreso y salida de </w:t>
        </w:r>
      </w:ins>
      <w:ins w:author="Usuario invitado" w:date="2020-05-01T07:40:00Z" w:id="89">
        <w:r w:rsidRPr="4AFBC8BF">
          <w:rPr>
            <w:rFonts w:ascii="Arial" w:hAnsi="Arial" w:eastAsia="Arial" w:cs="Arial"/>
            <w:sz w:val="24"/>
            <w:szCs w:val="24"/>
            <w:rPrChange w:author="Usuario invitado" w:date="2020-05-01T08:09:00Z" w:id="90">
              <w:rPr/>
            </w:rPrChange>
          </w:rPr>
          <w:t xml:space="preserve">la </w:t>
        </w:r>
      </w:ins>
      <w:ins w:author="Usuario invitado" w:date="2020-05-01T07:41:00Z" w:id="91">
        <w:r w:rsidRPr="4AFBC8BF">
          <w:rPr>
            <w:rFonts w:ascii="Arial" w:hAnsi="Arial" w:eastAsia="Arial" w:cs="Arial"/>
            <w:sz w:val="24"/>
            <w:szCs w:val="24"/>
            <w:rPrChange w:author="Usuario invitado" w:date="2020-05-01T08:09:00Z" w:id="92">
              <w:rPr/>
            </w:rPrChange>
          </w:rPr>
          <w:t>aplicación web</w:t>
        </w:r>
      </w:ins>
      <w:ins w:author="Usuario invitado" w:date="2020-05-01T07:40:00Z" w:id="93">
        <w:r w:rsidRPr="4AFBC8BF">
          <w:rPr>
            <w:rFonts w:ascii="Arial" w:hAnsi="Arial" w:eastAsia="Arial" w:cs="Arial"/>
            <w:sz w:val="24"/>
            <w:szCs w:val="24"/>
            <w:rPrChange w:author="Usuario invitado" w:date="2020-05-01T08:09:00Z" w:id="94">
              <w:rPr/>
            </w:rPrChange>
          </w:rPr>
          <w:t>,</w:t>
        </w:r>
      </w:ins>
      <w:ins w:author="Usuario invitado" w:date="2020-05-01T07:41:00Z" w:id="95">
        <w:r w:rsidRPr="4AFBC8BF">
          <w:rPr>
            <w:rFonts w:ascii="Arial" w:hAnsi="Arial" w:eastAsia="Arial" w:cs="Arial"/>
            <w:sz w:val="24"/>
            <w:szCs w:val="24"/>
            <w:rPrChange w:author="Usuario invitado" w:date="2020-05-01T08:09:00Z" w:id="96">
              <w:rPr/>
            </w:rPrChange>
          </w:rPr>
          <w:t xml:space="preserve"> </w:t>
        </w:r>
        <w:del w:author="jose sanchez" w:date="2020-05-01T14:22:00Z" w:id="97">
          <w:r w:rsidRPr="4AFBC8BF" w:rsidDel="4AFBC8BF" w:rsidR="67B7A608">
            <w:rPr>
              <w:rFonts w:ascii="Arial" w:hAnsi="Arial" w:eastAsia="Arial" w:cs="Arial"/>
              <w:sz w:val="24"/>
              <w:szCs w:val="24"/>
              <w:rPrChange w:author="Usuario invitado" w:date="2020-05-01T08:09:00Z" w:id="98">
                <w:rPr/>
              </w:rPrChange>
            </w:rPr>
            <w:delText>podemos describir cada uno de ellos</w:delText>
          </w:r>
        </w:del>
      </w:ins>
      <w:ins w:author="jose sanchez" w:date="2020-05-01T14:22:00Z" w:id="99">
        <w:r w:rsidRPr="4AFBC8BF">
          <w:rPr>
            <w:rFonts w:ascii="Arial" w:hAnsi="Arial" w:eastAsia="Arial" w:cs="Arial"/>
            <w:sz w:val="24"/>
            <w:szCs w:val="24"/>
          </w:rPr>
          <w:t xml:space="preserve"> se presenta su respectiva descripción a continuación</w:t>
        </w:r>
      </w:ins>
      <w:ins w:author="Usuario invitado" w:date="2020-05-01T07:41:00Z" w:id="100">
        <w:r w:rsidRPr="4AFBC8BF">
          <w:rPr>
            <w:rFonts w:ascii="Arial" w:hAnsi="Arial" w:eastAsia="Arial" w:cs="Arial"/>
            <w:sz w:val="24"/>
            <w:szCs w:val="24"/>
            <w:rPrChange w:author="Usuario invitado" w:date="2020-05-01T08:09:00Z" w:id="101">
              <w:rPr/>
            </w:rPrChange>
          </w:rPr>
          <w:t>:</w:t>
        </w:r>
      </w:ins>
      <w:ins w:author="Usuario invitado" w:date="2020-05-01T07:39:00Z" w:id="102">
        <w:r w:rsidRPr="4AFBC8BF">
          <w:rPr>
            <w:rFonts w:ascii="Arial" w:hAnsi="Arial" w:eastAsia="Arial" w:cs="Arial"/>
            <w:sz w:val="24"/>
            <w:szCs w:val="24"/>
            <w:rPrChange w:author="Usuario invitado" w:date="2020-05-01T08:09:00Z" w:id="103">
              <w:rPr/>
            </w:rPrChange>
          </w:rPr>
          <w:t xml:space="preserve"> </w:t>
        </w:r>
      </w:ins>
    </w:p>
    <w:p w:rsidR="67B7A608" w:rsidRDefault="67B7A608" w14:paraId="7AF66285" w14:textId="45E4C820">
      <w:pPr>
        <w:pStyle w:val="Prrafodelista"/>
        <w:numPr>
          <w:ilvl w:val="1"/>
          <w:numId w:val="62"/>
        </w:numPr>
        <w:jc w:val="both"/>
        <w:rPr>
          <w:ins w:author="Usuario invitado" w:date="2020-05-01T07:45:00Z" w:id="104"/>
          <w:rFonts w:ascii="Arial" w:hAnsi="Arial" w:eastAsia="Arial" w:cs="Arial"/>
          <w:sz w:val="24"/>
          <w:szCs w:val="24"/>
        </w:rPr>
        <w:pPrChange w:author="Usuario invitado" w:date="2020-05-01T07:42:00Z" w:id="105">
          <w:pPr>
            <w:pStyle w:val="Prrafodelista"/>
            <w:jc w:val="both"/>
          </w:pPr>
        </w:pPrChange>
      </w:pPr>
      <w:ins w:author="Usuario invitado" w:date="2020-05-01T07:43:00Z" w:id="106">
        <w:r w:rsidRPr="67B7A608">
          <w:rPr>
            <w:rFonts w:ascii="Arial" w:hAnsi="Arial" w:eastAsia="Arial" w:cs="Arial"/>
            <w:sz w:val="24"/>
            <w:szCs w:val="24"/>
            <w:rPrChange w:author="Usuario invitado" w:date="2020-05-01T08:09:00Z" w:id="107">
              <w:rPr/>
            </w:rPrChange>
          </w:rPr>
          <w:t>Registrarse</w:t>
        </w:r>
      </w:ins>
      <w:ins w:author="Usuario invitado" w:date="2020-05-01T07:44:00Z" w:id="108">
        <w:r w:rsidRPr="67B7A608">
          <w:rPr>
            <w:rFonts w:ascii="Arial" w:hAnsi="Arial" w:eastAsia="Arial" w:cs="Arial"/>
            <w:sz w:val="24"/>
            <w:szCs w:val="24"/>
            <w:rPrChange w:author="Usuario invitado" w:date="2020-05-01T08:09:00Z" w:id="109">
              <w:rPr/>
            </w:rPrChange>
          </w:rPr>
          <w:t>,</w:t>
        </w:r>
      </w:ins>
      <w:ins w:author="Usuario invitado" w:date="2020-05-01T07:45:00Z" w:id="110">
        <w:r w:rsidRPr="67B7A608">
          <w:rPr>
            <w:rFonts w:ascii="Arial" w:hAnsi="Arial" w:eastAsia="Arial" w:cs="Arial"/>
            <w:sz w:val="24"/>
            <w:szCs w:val="24"/>
            <w:rPrChange w:author="Usuario invitado" w:date="2020-05-01T08:09:00Z" w:id="111">
              <w:rPr/>
            </w:rPrChange>
          </w:rPr>
          <w:t xml:space="preserve"> e</w:t>
        </w:r>
      </w:ins>
      <w:ins w:author="Usuario invitado" w:date="2020-05-01T07:44:00Z" w:id="112">
        <w:r w:rsidRPr="67B7A608">
          <w:rPr>
            <w:rFonts w:ascii="Arial" w:hAnsi="Arial" w:eastAsia="Arial" w:cs="Arial"/>
            <w:sz w:val="24"/>
            <w:szCs w:val="24"/>
            <w:rPrChange w:author="Usuario invitado" w:date="2020-05-01T08:09:00Z" w:id="113">
              <w:rPr>
                <w:rFonts w:ascii="Calibri" w:hAnsi="Calibri" w:eastAsia="Calibri" w:cs="Calibri"/>
              </w:rPr>
            </w:rPrChange>
          </w:rPr>
          <w:t>sta vista contiene un formato en el cual cualquier persona pueda registrarse detallando su información personal.</w:t>
        </w:r>
      </w:ins>
    </w:p>
    <w:p w:rsidR="67B7A608" w:rsidRDefault="67B7A608" w14:paraId="7A7794A6" w14:textId="0CB3ACCE">
      <w:pPr>
        <w:pStyle w:val="Prrafodelista"/>
        <w:numPr>
          <w:ilvl w:val="1"/>
          <w:numId w:val="62"/>
        </w:numPr>
        <w:jc w:val="both"/>
        <w:rPr>
          <w:ins w:author="Usuario invitado" w:date="2020-05-01T07:55:00Z" w:id="114"/>
          <w:rFonts w:ascii="Arial" w:hAnsi="Arial" w:eastAsia="Arial" w:cs="Arial"/>
          <w:sz w:val="24"/>
          <w:szCs w:val="24"/>
        </w:rPr>
        <w:pPrChange w:author="Usuario invitado" w:date="2020-05-01T07:45:00Z" w:id="115">
          <w:pPr/>
        </w:pPrChange>
      </w:pPr>
      <w:proofErr w:type="spellStart"/>
      <w:ins w:author="Usuario invitado" w:date="2020-05-01T07:45:00Z" w:id="116">
        <w:r w:rsidRPr="67B7A608">
          <w:rPr>
            <w:rFonts w:ascii="Arial" w:hAnsi="Arial" w:eastAsia="Arial" w:cs="Arial"/>
            <w:sz w:val="24"/>
            <w:szCs w:val="24"/>
            <w:rPrChange w:author="Usuario invitado" w:date="2020-05-01T08:09:00Z" w:id="117">
              <w:rPr>
                <w:rFonts w:ascii="Calibri" w:hAnsi="Calibri" w:eastAsia="Calibri" w:cs="Calibri"/>
              </w:rPr>
            </w:rPrChange>
          </w:rPr>
          <w:t>Login</w:t>
        </w:r>
        <w:proofErr w:type="spellEnd"/>
        <w:r w:rsidRPr="67B7A608">
          <w:rPr>
            <w:rFonts w:ascii="Arial" w:hAnsi="Arial" w:eastAsia="Arial" w:cs="Arial"/>
            <w:sz w:val="24"/>
            <w:szCs w:val="24"/>
            <w:rPrChange w:author="Usuario invitado" w:date="2020-05-01T08:09:00Z" w:id="118">
              <w:rPr>
                <w:rFonts w:ascii="Calibri" w:hAnsi="Calibri" w:eastAsia="Calibri" w:cs="Calibri"/>
              </w:rPr>
            </w:rPrChange>
          </w:rPr>
          <w:t xml:space="preserve">/Inicio Sesión, </w:t>
        </w:r>
      </w:ins>
      <w:ins w:author="Usuario invitado" w:date="2020-05-01T07:46:00Z" w:id="119">
        <w:r w:rsidRPr="67B7A608">
          <w:rPr>
            <w:rFonts w:ascii="Arial" w:hAnsi="Arial" w:eastAsia="Arial" w:cs="Arial"/>
            <w:sz w:val="24"/>
            <w:szCs w:val="24"/>
            <w:rPrChange w:author="Usuario invitado" w:date="2020-05-01T08:09:00Z" w:id="120">
              <w:rPr>
                <w:rFonts w:ascii="Calibri" w:hAnsi="Calibri" w:eastAsia="Calibri" w:cs="Calibri"/>
              </w:rPr>
            </w:rPrChange>
          </w:rPr>
          <w:t>e</w:t>
        </w:r>
        <w:r w:rsidRPr="67B7A608">
          <w:rPr>
            <w:rFonts w:ascii="Arial" w:hAnsi="Arial" w:eastAsia="Arial" w:cs="Arial"/>
            <w:sz w:val="24"/>
            <w:szCs w:val="24"/>
            <w:rPrChange w:author="Usuario invitado" w:date="2020-05-01T08:09:00Z" w:id="121">
              <w:rPr/>
            </w:rPrChange>
          </w:rPr>
          <w:t xml:space="preserve">sta vista permite al usuario ingresar a los beneficios de la web, mediante el botón del </w:t>
        </w:r>
        <w:proofErr w:type="spellStart"/>
        <w:r w:rsidRPr="67B7A608">
          <w:rPr>
            <w:rFonts w:ascii="Arial" w:hAnsi="Arial" w:eastAsia="Arial" w:cs="Arial"/>
            <w:sz w:val="24"/>
            <w:szCs w:val="24"/>
            <w:rPrChange w:author="Usuario invitado" w:date="2020-05-01T08:09:00Z" w:id="122">
              <w:rPr/>
            </w:rPrChange>
          </w:rPr>
          <w:t>header</w:t>
        </w:r>
        <w:proofErr w:type="spellEnd"/>
        <w:r w:rsidRPr="67B7A608">
          <w:rPr>
            <w:rFonts w:ascii="Arial" w:hAnsi="Arial" w:eastAsia="Arial" w:cs="Arial"/>
            <w:sz w:val="24"/>
            <w:szCs w:val="24"/>
            <w:rPrChange w:author="Usuario invitado" w:date="2020-05-01T08:09:00Z" w:id="123">
              <w:rPr/>
            </w:rPrChange>
          </w:rPr>
          <w:t xml:space="preserve"> “Inicio de sesión” o por “Comienza ahora” del inicio. En él se presentará un formulario para el inicio de sesión, este debe contar con validaciones que indique al usuario si hay algún error. Además, el formulario cuenta con dos botones, “Iniciar sesión” y “Borrar”.</w:t>
        </w:r>
      </w:ins>
    </w:p>
    <w:p w:rsidR="67B7A608" w:rsidRDefault="67B7A608" w14:paraId="6FFD489B" w14:textId="26CF763B">
      <w:pPr>
        <w:pStyle w:val="Prrafodelista"/>
        <w:numPr>
          <w:ilvl w:val="1"/>
          <w:numId w:val="62"/>
        </w:numPr>
        <w:jc w:val="both"/>
        <w:rPr>
          <w:ins w:author="Usuario invitado" w:date="2020-05-01T07:59:00Z" w:id="124"/>
          <w:rFonts w:ascii="Arial" w:hAnsi="Arial" w:eastAsia="Arial" w:cs="Arial"/>
          <w:sz w:val="24"/>
          <w:szCs w:val="24"/>
        </w:rPr>
        <w:pPrChange w:author="Usuario invitado" w:date="2020-05-01T07:55:00Z" w:id="125">
          <w:pPr/>
        </w:pPrChange>
      </w:pPr>
      <w:ins w:author="Usuario invitado" w:date="2020-05-01T07:55:00Z" w:id="126">
        <w:r w:rsidRPr="67B7A608">
          <w:rPr>
            <w:rFonts w:ascii="Arial" w:hAnsi="Arial" w:eastAsia="Arial" w:cs="Arial"/>
            <w:sz w:val="24"/>
            <w:szCs w:val="24"/>
            <w:rPrChange w:author="Usuario invitado" w:date="2020-05-01T08:09:00Z" w:id="127">
              <w:rPr/>
            </w:rPrChange>
          </w:rPr>
          <w:t xml:space="preserve">Escoger Curso, </w:t>
        </w:r>
      </w:ins>
      <w:ins w:author="Usuario invitado" w:date="2020-05-01T07:58:00Z" w:id="128">
        <w:r w:rsidRPr="67B7A608">
          <w:rPr>
            <w:rFonts w:ascii="Arial" w:hAnsi="Arial" w:eastAsia="Arial" w:cs="Arial"/>
            <w:sz w:val="24"/>
            <w:szCs w:val="24"/>
            <w:rPrChange w:author="Usuario invitado" w:date="2020-05-01T08:09:00Z" w:id="129">
              <w:rPr/>
            </w:rPrChange>
          </w:rPr>
          <w:t>esta vista brinda un listado total de los cursos disponibles en la web, la cual se podrá escoger para publicar sus citas.</w:t>
        </w:r>
      </w:ins>
    </w:p>
    <w:p w:rsidR="67B7A608" w:rsidRDefault="67B7A608" w14:paraId="398F7686" w14:textId="2B182607">
      <w:pPr>
        <w:pStyle w:val="Prrafodelista"/>
        <w:numPr>
          <w:ilvl w:val="1"/>
          <w:numId w:val="62"/>
        </w:numPr>
        <w:jc w:val="both"/>
        <w:rPr>
          <w:ins w:author="Usuario invitado" w:date="2020-05-01T08:03:00Z" w:id="130"/>
          <w:rFonts w:ascii="Arial" w:hAnsi="Arial" w:eastAsia="Arial" w:cs="Arial"/>
          <w:sz w:val="24"/>
          <w:szCs w:val="24"/>
        </w:rPr>
        <w:pPrChange w:author="Usuario invitado" w:date="2020-05-01T07:59:00Z" w:id="131">
          <w:pPr/>
        </w:pPrChange>
      </w:pPr>
      <w:ins w:author="Usuario invitado" w:date="2020-05-01T07:59:00Z" w:id="132">
        <w:r w:rsidRPr="67B7A608">
          <w:rPr>
            <w:rFonts w:ascii="Arial" w:hAnsi="Arial" w:eastAsia="Arial" w:cs="Arial"/>
            <w:sz w:val="24"/>
            <w:szCs w:val="24"/>
            <w:rPrChange w:author="Usuario invitado" w:date="2020-05-01T08:09:00Z" w:id="133">
              <w:rPr/>
            </w:rPrChange>
          </w:rPr>
          <w:t>Publicar cita,</w:t>
        </w:r>
      </w:ins>
      <w:ins w:author="Usuario invitado" w:date="2020-05-01T08:00:00Z" w:id="134">
        <w:r w:rsidRPr="67B7A608">
          <w:rPr>
            <w:rFonts w:ascii="Arial" w:hAnsi="Arial" w:eastAsia="Arial" w:cs="Arial"/>
            <w:sz w:val="24"/>
            <w:szCs w:val="24"/>
            <w:rPrChange w:author="Usuario invitado" w:date="2020-05-01T08:09:00Z" w:id="135">
              <w:rPr/>
            </w:rPrChange>
          </w:rPr>
          <w:t xml:space="preserve"> </w:t>
        </w:r>
      </w:ins>
      <w:ins w:author="Usuario invitado" w:date="2020-05-01T08:01:00Z" w:id="136">
        <w:r w:rsidRPr="67B7A608">
          <w:rPr>
            <w:rFonts w:ascii="Arial" w:hAnsi="Arial" w:eastAsia="Arial" w:cs="Arial"/>
            <w:sz w:val="24"/>
            <w:szCs w:val="24"/>
            <w:rPrChange w:author="Usuario invitado" w:date="2020-05-01T08:09:00Z" w:id="137">
              <w:rPr/>
            </w:rPrChange>
          </w:rPr>
          <w:t>e</w:t>
        </w:r>
      </w:ins>
      <w:ins w:author="Usuario invitado" w:date="2020-05-01T08:00:00Z" w:id="138">
        <w:r w:rsidRPr="67B7A608">
          <w:rPr>
            <w:rFonts w:ascii="Arial" w:hAnsi="Arial" w:eastAsia="Arial" w:cs="Arial"/>
            <w:sz w:val="24"/>
            <w:szCs w:val="24"/>
            <w:rPrChange w:author="Usuario invitado" w:date="2020-05-01T08:09:00Z" w:id="139">
              <w:rPr/>
            </w:rPrChange>
          </w:rPr>
          <w:t xml:space="preserve">sta vista </w:t>
        </w:r>
      </w:ins>
      <w:ins w:author="Usuario invitado" w:date="2020-05-01T08:02:00Z" w:id="140">
        <w:r w:rsidRPr="67B7A608">
          <w:rPr>
            <w:rFonts w:ascii="Arial" w:hAnsi="Arial" w:eastAsia="Arial" w:cs="Arial"/>
            <w:sz w:val="24"/>
            <w:szCs w:val="24"/>
            <w:rPrChange w:author="Usuario invitado" w:date="2020-05-01T08:09:00Z" w:id="141">
              <w:rPr/>
            </w:rPrChange>
          </w:rPr>
          <w:t>proveerá la</w:t>
        </w:r>
      </w:ins>
      <w:ins w:author="Usuario invitado" w:date="2020-05-01T08:01:00Z" w:id="142">
        <w:r w:rsidRPr="67B7A608">
          <w:rPr>
            <w:rFonts w:ascii="Arial" w:hAnsi="Arial" w:eastAsia="Arial" w:cs="Arial"/>
            <w:sz w:val="24"/>
            <w:szCs w:val="24"/>
            <w:rPrChange w:author="Usuario invitado" w:date="2020-05-01T08:09:00Z" w:id="143">
              <w:rPr/>
            </w:rPrChange>
          </w:rPr>
          <w:t xml:space="preserve"> crea</w:t>
        </w:r>
      </w:ins>
      <w:ins w:author="Usuario invitado" w:date="2020-05-01T08:02:00Z" w:id="144">
        <w:r w:rsidRPr="67B7A608">
          <w:rPr>
            <w:rFonts w:ascii="Arial" w:hAnsi="Arial" w:eastAsia="Arial" w:cs="Arial"/>
            <w:sz w:val="24"/>
            <w:szCs w:val="24"/>
            <w:rPrChange w:author="Usuario invitado" w:date="2020-05-01T08:09:00Z" w:id="145">
              <w:rPr/>
            </w:rPrChange>
          </w:rPr>
          <w:t>ción de una</w:t>
        </w:r>
      </w:ins>
      <w:ins w:author="Usuario invitado" w:date="2020-05-01T08:03:00Z" w:id="146">
        <w:r w:rsidRPr="67B7A608">
          <w:rPr>
            <w:rFonts w:ascii="Arial" w:hAnsi="Arial" w:eastAsia="Arial" w:cs="Arial"/>
            <w:sz w:val="24"/>
            <w:szCs w:val="24"/>
            <w:rPrChange w:author="Usuario invitado" w:date="2020-05-01T08:09:00Z" w:id="147">
              <w:rPr/>
            </w:rPrChange>
          </w:rPr>
          <w:t xml:space="preserve"> </w:t>
        </w:r>
      </w:ins>
      <w:ins w:author="Usuario invitado" w:date="2020-05-01T08:01:00Z" w:id="148">
        <w:r w:rsidRPr="67B7A608">
          <w:rPr>
            <w:rFonts w:ascii="Arial" w:hAnsi="Arial" w:eastAsia="Arial" w:cs="Arial"/>
            <w:sz w:val="24"/>
            <w:szCs w:val="24"/>
            <w:rPrChange w:author="Usuario invitado" w:date="2020-05-01T08:09:00Z" w:id="149">
              <w:rPr/>
            </w:rPrChange>
          </w:rPr>
          <w:t>cita en el sis</w:t>
        </w:r>
      </w:ins>
      <w:ins w:author="Usuario invitado" w:date="2020-05-01T08:02:00Z" w:id="150">
        <w:r w:rsidRPr="67B7A608">
          <w:rPr>
            <w:rFonts w:ascii="Arial" w:hAnsi="Arial" w:eastAsia="Arial" w:cs="Arial"/>
            <w:sz w:val="24"/>
            <w:szCs w:val="24"/>
            <w:rPrChange w:author="Usuario invitado" w:date="2020-05-01T08:09:00Z" w:id="151">
              <w:rPr/>
            </w:rPrChange>
          </w:rPr>
          <w:t>tema</w:t>
        </w:r>
      </w:ins>
      <w:ins w:author="Usuario invitado" w:date="2020-05-01T08:03:00Z" w:id="152">
        <w:r w:rsidRPr="67B7A608">
          <w:rPr>
            <w:rFonts w:ascii="Arial" w:hAnsi="Arial" w:eastAsia="Arial" w:cs="Arial"/>
            <w:sz w:val="24"/>
            <w:szCs w:val="24"/>
            <w:rPrChange w:author="Usuario invitado" w:date="2020-05-01T08:09:00Z" w:id="153">
              <w:rPr/>
            </w:rPrChange>
          </w:rPr>
          <w:t>.</w:t>
        </w:r>
      </w:ins>
    </w:p>
    <w:p w:rsidR="67B7A608" w:rsidRDefault="67B7A608" w14:paraId="56504B03" w14:textId="00AB95B5">
      <w:pPr>
        <w:pStyle w:val="Prrafodelista"/>
        <w:numPr>
          <w:ilvl w:val="1"/>
          <w:numId w:val="62"/>
        </w:numPr>
        <w:jc w:val="both"/>
        <w:rPr>
          <w:ins w:author="Usuario invitado" w:date="2020-05-01T08:05:00Z" w:id="154"/>
          <w:rFonts w:ascii="Arial" w:hAnsi="Arial" w:eastAsia="Arial" w:cs="Arial"/>
          <w:sz w:val="24"/>
          <w:szCs w:val="24"/>
        </w:rPr>
        <w:pPrChange w:author="Usuario invitado" w:date="2020-05-01T08:03:00Z" w:id="155">
          <w:pPr/>
        </w:pPrChange>
      </w:pPr>
      <w:ins w:author="Usuario invitado" w:date="2020-05-01T08:03:00Z" w:id="156">
        <w:r w:rsidRPr="67B7A608">
          <w:rPr>
            <w:rFonts w:ascii="Arial" w:hAnsi="Arial" w:eastAsia="Arial" w:cs="Arial"/>
            <w:sz w:val="24"/>
            <w:szCs w:val="24"/>
            <w:rPrChange w:author="Usuario invitado" w:date="2020-05-01T08:09:00Z" w:id="157">
              <w:rPr/>
            </w:rPrChange>
          </w:rPr>
          <w:t>Seleccionar cita</w:t>
        </w:r>
      </w:ins>
      <w:ins w:author="Usuario invitado" w:date="2020-05-01T08:04:00Z" w:id="158">
        <w:r w:rsidRPr="67B7A608">
          <w:rPr>
            <w:rFonts w:ascii="Arial" w:hAnsi="Arial" w:eastAsia="Arial" w:cs="Arial"/>
            <w:sz w:val="24"/>
            <w:szCs w:val="24"/>
            <w:rPrChange w:author="Usuario invitado" w:date="2020-05-01T08:09:00Z" w:id="159">
              <w:rPr/>
            </w:rPrChange>
          </w:rPr>
          <w:t>, se puede escoger citas publicadas en el sistema.</w:t>
        </w:r>
      </w:ins>
    </w:p>
    <w:p w:rsidR="67B7A608" w:rsidRDefault="67B7A608" w14:paraId="76328D6F" w14:textId="5B9DE110">
      <w:pPr>
        <w:pStyle w:val="Prrafodelista"/>
        <w:numPr>
          <w:ilvl w:val="1"/>
          <w:numId w:val="62"/>
        </w:numPr>
        <w:jc w:val="both"/>
        <w:rPr>
          <w:ins w:author="Usuario invitado" w:date="2020-05-01T08:09:00Z" w:id="160"/>
          <w:rFonts w:ascii="Arial" w:hAnsi="Arial" w:eastAsia="Arial" w:cs="Arial"/>
          <w:sz w:val="24"/>
          <w:szCs w:val="24"/>
        </w:rPr>
        <w:pPrChange w:author="Usuario invitado" w:date="2020-05-01T08:05:00Z" w:id="161">
          <w:pPr/>
        </w:pPrChange>
      </w:pPr>
      <w:ins w:author="Usuario invitado" w:date="2020-05-01T08:05:00Z" w:id="162">
        <w:r w:rsidRPr="67B7A608">
          <w:rPr>
            <w:rFonts w:ascii="Arial" w:hAnsi="Arial" w:eastAsia="Arial" w:cs="Arial"/>
            <w:sz w:val="24"/>
            <w:szCs w:val="24"/>
            <w:rPrChange w:author="Usuario invitado" w:date="2020-05-01T08:09:00Z" w:id="163">
              <w:rPr/>
            </w:rPrChange>
          </w:rPr>
          <w:t>Registrar</w:t>
        </w:r>
      </w:ins>
      <w:ins w:author="Usuario invitado" w:date="2020-05-01T08:06:00Z" w:id="164">
        <w:r w:rsidRPr="67B7A608">
          <w:rPr>
            <w:rFonts w:ascii="Arial" w:hAnsi="Arial" w:eastAsia="Arial" w:cs="Arial"/>
            <w:sz w:val="24"/>
            <w:szCs w:val="24"/>
            <w:rPrChange w:author="Usuario invitado" w:date="2020-05-01T08:09:00Z" w:id="165">
              <w:rPr/>
            </w:rPrChange>
          </w:rPr>
          <w:t xml:space="preserve"> cita, Esta vista te brindará un formulario </w:t>
        </w:r>
      </w:ins>
      <w:ins w:author="Usuario invitado" w:date="2020-05-01T08:08:00Z" w:id="166">
        <w:r w:rsidRPr="67B7A608">
          <w:rPr>
            <w:rFonts w:ascii="Arial" w:hAnsi="Arial" w:eastAsia="Arial" w:cs="Arial"/>
            <w:sz w:val="24"/>
            <w:szCs w:val="24"/>
            <w:rPrChange w:author="Usuario invitado" w:date="2020-05-01T08:09:00Z" w:id="167">
              <w:rPr/>
            </w:rPrChange>
          </w:rPr>
          <w:t>en cual</w:t>
        </w:r>
      </w:ins>
      <w:ins w:author="Usuario invitado" w:date="2020-05-01T08:06:00Z" w:id="168">
        <w:r w:rsidRPr="67B7A608">
          <w:rPr>
            <w:rFonts w:ascii="Arial" w:hAnsi="Arial" w:eastAsia="Arial" w:cs="Arial"/>
            <w:sz w:val="24"/>
            <w:szCs w:val="24"/>
            <w:rPrChange w:author="Usuario invitado" w:date="2020-05-01T08:09:00Z" w:id="169">
              <w:rPr/>
            </w:rPrChange>
          </w:rPr>
          <w:t xml:space="preserve"> cita deseas registrar</w:t>
        </w:r>
      </w:ins>
      <w:ins w:author="Usuario invitado" w:date="2020-05-01T08:07:00Z" w:id="170">
        <w:r w:rsidRPr="67B7A608">
          <w:rPr>
            <w:rFonts w:ascii="Arial" w:hAnsi="Arial" w:eastAsia="Arial" w:cs="Arial"/>
            <w:sz w:val="24"/>
            <w:szCs w:val="24"/>
            <w:rPrChange w:author="Usuario invitado" w:date="2020-05-01T08:09:00Z" w:id="171">
              <w:rPr/>
            </w:rPrChange>
          </w:rPr>
          <w:t>te</w:t>
        </w:r>
      </w:ins>
      <w:ins w:author="Usuario invitado" w:date="2020-05-01T08:06:00Z" w:id="172">
        <w:r w:rsidRPr="67B7A608">
          <w:rPr>
            <w:rFonts w:ascii="Arial" w:hAnsi="Arial" w:eastAsia="Arial" w:cs="Arial"/>
            <w:sz w:val="24"/>
            <w:szCs w:val="24"/>
            <w:rPrChange w:author="Usuario invitado" w:date="2020-05-01T08:09:00Z" w:id="173">
              <w:rPr/>
            </w:rPrChange>
          </w:rPr>
          <w:t>, además, registras la cita con el botón “registrar”.</w:t>
        </w:r>
      </w:ins>
    </w:p>
    <w:p w:rsidR="67B7A608" w:rsidRDefault="4AFBC8BF" w14:paraId="7D9C12E1" w14:textId="0D2DF6BE">
      <w:pPr>
        <w:pStyle w:val="Prrafodelista"/>
        <w:numPr>
          <w:ilvl w:val="1"/>
          <w:numId w:val="62"/>
        </w:numPr>
        <w:jc w:val="both"/>
        <w:rPr>
          <w:ins w:author="Usuario invitado" w:date="2020-05-01T06:37:00Z" w:id="174"/>
          <w:rFonts w:ascii="Arial" w:hAnsi="Arial" w:eastAsia="Arial" w:cs="Arial"/>
          <w:sz w:val="24"/>
          <w:szCs w:val="24"/>
        </w:rPr>
        <w:pPrChange w:author="Usuario invitado" w:date="2020-05-01T08:09:00Z" w:id="175">
          <w:pPr/>
        </w:pPrChange>
      </w:pPr>
      <w:ins w:author="Usuario invitado" w:date="2020-05-01T08:09:00Z" w:id="176">
        <w:r w:rsidRPr="4AFBC8BF">
          <w:rPr>
            <w:rFonts w:ascii="Arial" w:hAnsi="Arial" w:eastAsia="Arial" w:cs="Arial"/>
            <w:sz w:val="24"/>
            <w:szCs w:val="24"/>
          </w:rPr>
          <w:lastRenderedPageBreak/>
          <w:t>Cerrar Sesi</w:t>
        </w:r>
      </w:ins>
      <w:ins w:author="Usuario invitado" w:date="2020-05-01T08:10:00Z" w:id="177">
        <w:r w:rsidRPr="4AFBC8BF">
          <w:rPr>
            <w:rFonts w:ascii="Arial" w:hAnsi="Arial" w:eastAsia="Arial" w:cs="Arial"/>
            <w:sz w:val="24"/>
            <w:szCs w:val="24"/>
          </w:rPr>
          <w:t>ón, e</w:t>
        </w:r>
        <w:r w:rsidRPr="4AFBC8BF">
          <w:rPr>
            <w:rFonts w:ascii="Arial" w:hAnsi="Arial" w:eastAsia="Arial" w:cs="Arial"/>
            <w:sz w:val="24"/>
            <w:szCs w:val="24"/>
            <w:rPrChange w:author="Usuario invitado" w:date="2020-05-01T08:10:00Z" w:id="178">
              <w:rPr/>
            </w:rPrChange>
          </w:rPr>
          <w:t>ste botón se encuentra de forma permanente en la parte superior</w:t>
        </w:r>
      </w:ins>
      <w:ins w:author="jose sanchez" w:date="2020-05-01T14:23:00Z" w:id="179">
        <w:r w:rsidRPr="4AFBC8BF">
          <w:rPr>
            <w:rFonts w:ascii="Arial" w:hAnsi="Arial" w:eastAsia="Arial" w:cs="Arial"/>
            <w:sz w:val="24"/>
            <w:szCs w:val="24"/>
          </w:rPr>
          <w:t>,</w:t>
        </w:r>
      </w:ins>
      <w:ins w:author="Usuario invitado" w:date="2020-05-01T08:10:00Z" w:id="180">
        <w:r w:rsidRPr="4AFBC8BF">
          <w:rPr>
            <w:rFonts w:ascii="Arial" w:hAnsi="Arial" w:eastAsia="Arial" w:cs="Arial"/>
            <w:sz w:val="24"/>
            <w:szCs w:val="24"/>
            <w:rPrChange w:author="Usuario invitado" w:date="2020-05-01T08:10:00Z" w:id="181">
              <w:rPr/>
            </w:rPrChange>
          </w:rPr>
          <w:t xml:space="preserve"> solo si se detecta</w:t>
        </w:r>
        <w:del w:author="jose sanchez" w:date="2020-05-01T14:24:00Z" w:id="182">
          <w:r w:rsidRPr="4AFBC8BF" w:rsidDel="4AFBC8BF" w:rsidR="67B7A608">
            <w:rPr>
              <w:rFonts w:ascii="Arial" w:hAnsi="Arial" w:eastAsia="Arial" w:cs="Arial"/>
              <w:sz w:val="24"/>
              <w:szCs w:val="24"/>
              <w:rPrChange w:author="Usuario invitado" w:date="2020-05-01T08:10:00Z" w:id="183">
                <w:rPr/>
              </w:rPrChange>
            </w:rPr>
            <w:delText>r</w:delText>
          </w:r>
        </w:del>
        <w:r w:rsidRPr="4AFBC8BF">
          <w:rPr>
            <w:rFonts w:ascii="Arial" w:hAnsi="Arial" w:eastAsia="Arial" w:cs="Arial"/>
            <w:sz w:val="24"/>
            <w:szCs w:val="24"/>
            <w:rPrChange w:author="Usuario invitado" w:date="2020-05-01T08:10:00Z" w:id="184">
              <w:rPr/>
            </w:rPrChange>
          </w:rPr>
          <w:t xml:space="preserve"> que un alumno ha iniciado sesión. Una vez que se seleccione el usuario regresará al inicio.</w:t>
        </w:r>
      </w:ins>
    </w:p>
    <w:p w:rsidR="0CF004CC" w:rsidP="0CF004CC" w:rsidRDefault="0CF004CC" w14:paraId="047ED7C3" w14:textId="2CC28A09">
      <w:pPr>
        <w:pStyle w:val="Prrafodelista"/>
        <w:jc w:val="both"/>
        <w:rPr>
          <w:ins w:author="Elliot Leo Garamendi Sarmiento" w:date="2020-04-30T02:20:00Z" w:id="185"/>
          <w:rFonts w:ascii="Arial" w:hAnsi="Arial" w:cs="Arial"/>
          <w:sz w:val="24"/>
          <w:szCs w:val="24"/>
        </w:rPr>
      </w:pPr>
    </w:p>
    <w:p w:rsidR="000D1EC0" w:rsidP="000621C4" w:rsidRDefault="000D1EC0" w14:paraId="71F9DBD0" w14:textId="36F431AB">
      <w:pPr>
        <w:pStyle w:val="Prrafodelista"/>
        <w:jc w:val="both"/>
        <w:rPr>
          <w:ins w:author="Elliot Leo Garamendi Sarmiento" w:date="2020-04-30T02:16:00Z" w:id="186"/>
          <w:rFonts w:ascii="Arial" w:hAnsi="Arial" w:cs="Arial"/>
          <w:sz w:val="24"/>
          <w:szCs w:val="24"/>
        </w:rPr>
      </w:pPr>
      <w:ins w:author="Elliot Leo Garamendi Sarmiento" w:date="2020-04-30T02:20:00Z" w:id="187">
        <w:r>
          <w:rPr>
            <w:rFonts w:ascii="Arial" w:hAnsi="Arial" w:cs="Arial"/>
            <w:sz w:val="24"/>
            <w:szCs w:val="24"/>
          </w:rPr>
          <w:t xml:space="preserve">Eso sería lo básico, sin embargo, se puede hacer más compleja, </w:t>
        </w:r>
        <w:r w:rsidR="007C11E4">
          <w:rPr>
            <w:rFonts w:ascii="Arial" w:hAnsi="Arial" w:cs="Arial"/>
            <w:sz w:val="24"/>
            <w:szCs w:val="24"/>
          </w:rPr>
          <w:t xml:space="preserve">con el tema de inicio, contacto, perfil, etc. </w:t>
        </w:r>
      </w:ins>
      <w:ins w:author="Elliot Leo Garamendi Sarmiento" w:date="2020-04-30T02:21:00Z" w:id="188">
        <w:r w:rsidR="007C11E4">
          <w:rPr>
            <w:rFonts w:ascii="Arial" w:hAnsi="Arial" w:cs="Arial"/>
            <w:sz w:val="24"/>
            <w:szCs w:val="24"/>
          </w:rPr>
          <w:t>Prefiero no complicarnos.</w:t>
        </w:r>
      </w:ins>
    </w:p>
    <w:p w:rsidR="000D1EC0" w:rsidP="000621C4" w:rsidRDefault="000D1EC0" w14:paraId="2A2042AE" w14:textId="51222E88">
      <w:pPr>
        <w:pStyle w:val="Prrafodelista"/>
        <w:jc w:val="both"/>
        <w:rPr>
          <w:ins w:author="Elliot Leo Garamendi Sarmiento" w:date="2020-04-30T02:22:00Z" w:id="189"/>
          <w:rFonts w:ascii="Arial" w:hAnsi="Arial" w:cs="Arial"/>
          <w:sz w:val="24"/>
          <w:szCs w:val="24"/>
        </w:rPr>
      </w:pPr>
    </w:p>
    <w:p w:rsidR="007C11E4" w:rsidP="000621C4" w:rsidRDefault="007C11E4" w14:paraId="27600733" w14:textId="2D4B765B">
      <w:pPr>
        <w:pStyle w:val="Prrafodelista"/>
        <w:jc w:val="both"/>
        <w:rPr>
          <w:ins w:author="Elliot Leo Garamendi Sarmiento" w:date="2020-04-30T02:22:00Z" w:id="190"/>
          <w:rFonts w:ascii="Arial" w:hAnsi="Arial" w:cs="Arial"/>
          <w:sz w:val="24"/>
          <w:szCs w:val="24"/>
        </w:rPr>
      </w:pPr>
      <w:ins w:author="Elliot Leo Garamendi Sarmiento" w:date="2020-04-30T02:22:00Z" w:id="191">
        <w:r>
          <w:rPr>
            <w:rFonts w:ascii="Arial" w:hAnsi="Arial" w:cs="Arial"/>
            <w:sz w:val="24"/>
            <w:szCs w:val="24"/>
          </w:rPr>
          <w:t xml:space="preserve">El detalle general de cada “Actividad” está en el </w:t>
        </w:r>
        <w:proofErr w:type="spellStart"/>
        <w:r>
          <w:rPr>
            <w:rFonts w:ascii="Arial" w:hAnsi="Arial" w:cs="Arial"/>
            <w:sz w:val="24"/>
            <w:szCs w:val="24"/>
          </w:rPr>
          <w:t>PProy</w:t>
        </w:r>
        <w:proofErr w:type="spellEnd"/>
        <w:r>
          <w:rPr>
            <w:rFonts w:ascii="Arial" w:hAnsi="Arial" w:cs="Arial"/>
            <w:sz w:val="24"/>
            <w:szCs w:val="24"/>
          </w:rPr>
          <w:t>.</w:t>
        </w:r>
      </w:ins>
    </w:p>
    <w:p w:rsidR="007C11E4" w:rsidP="000621C4" w:rsidRDefault="007C11E4" w14:paraId="31B2662A" w14:textId="77777777">
      <w:pPr>
        <w:pStyle w:val="Prrafodelista"/>
        <w:jc w:val="both"/>
        <w:rPr>
          <w:ins w:author="Elliot Leo Garamendi Sarmiento" w:date="2020-04-30T02:18:00Z" w:id="192"/>
          <w:rFonts w:ascii="Arial" w:hAnsi="Arial" w:cs="Arial"/>
          <w:sz w:val="24"/>
          <w:szCs w:val="24"/>
        </w:rPr>
      </w:pPr>
    </w:p>
    <w:p w:rsidR="000D1EC0" w:rsidP="000621C4" w:rsidRDefault="000D1EC0" w14:paraId="619BF126" w14:textId="6C6D3A89">
      <w:pPr>
        <w:pStyle w:val="Prrafodelista"/>
        <w:jc w:val="both"/>
        <w:rPr>
          <w:rFonts w:ascii="Arial" w:hAnsi="Arial" w:cs="Arial"/>
          <w:sz w:val="24"/>
          <w:szCs w:val="24"/>
        </w:rPr>
      </w:pPr>
      <w:ins w:author="Elliot Leo Garamendi Sarmiento" w:date="2020-04-30T02:16:00Z" w:id="193">
        <w:r>
          <w:rPr>
            <w:rFonts w:ascii="Arial" w:hAnsi="Arial" w:cs="Arial"/>
            <w:sz w:val="24"/>
            <w:szCs w:val="24"/>
          </w:rPr>
          <w:t>Opcional sería de visitante y adm</w:t>
        </w:r>
      </w:ins>
      <w:ins w:author="Elliot Leo Garamendi Sarmiento" w:date="2020-04-30T02:18:00Z" w:id="194">
        <w:r>
          <w:rPr>
            <w:rFonts w:ascii="Arial" w:hAnsi="Arial" w:cs="Arial"/>
            <w:sz w:val="24"/>
            <w:szCs w:val="24"/>
          </w:rPr>
          <w:t>inistra</w:t>
        </w:r>
      </w:ins>
      <w:ins w:author="Elliot Leo Garamendi Sarmiento" w:date="2020-04-30T02:19:00Z" w:id="195">
        <w:r>
          <w:rPr>
            <w:rFonts w:ascii="Arial" w:hAnsi="Arial" w:cs="Arial"/>
            <w:sz w:val="24"/>
            <w:szCs w:val="24"/>
          </w:rPr>
          <w:t>dor</w:t>
        </w:r>
      </w:ins>
      <w:ins w:author="Elliot Leo Garamendi Sarmiento" w:date="2020-04-30T02:16:00Z" w:id="196">
        <w:r>
          <w:rPr>
            <w:rFonts w:ascii="Arial" w:hAnsi="Arial" w:cs="Arial"/>
            <w:sz w:val="24"/>
            <w:szCs w:val="24"/>
          </w:rPr>
          <w:t>.</w:t>
        </w:r>
      </w:ins>
    </w:p>
    <w:p w:rsidRPr="000621C4" w:rsidR="0045321C" w:rsidP="000621C4" w:rsidRDefault="0045321C" w14:paraId="502C7D14" w14:textId="77777777">
      <w:pPr>
        <w:pStyle w:val="Prrafodelista"/>
        <w:jc w:val="both"/>
        <w:rPr>
          <w:rFonts w:ascii="Arial" w:hAnsi="Arial" w:cs="Arial"/>
          <w:sz w:val="24"/>
          <w:szCs w:val="24"/>
        </w:rPr>
      </w:pPr>
    </w:p>
    <w:p w:rsidRPr="0045321C" w:rsidR="00401DC0" w:rsidP="000621C4" w:rsidRDefault="008D762D" w14:paraId="71204107" w14:textId="623B0AD2">
      <w:pPr>
        <w:pStyle w:val="Prrafodelista"/>
        <w:numPr>
          <w:ilvl w:val="1"/>
          <w:numId w:val="26"/>
        </w:numPr>
        <w:jc w:val="both"/>
        <w:rPr>
          <w:rFonts w:ascii="Arial" w:hAnsi="Arial" w:cs="Arial"/>
          <w:b/>
          <w:bCs/>
          <w:sz w:val="24"/>
          <w:szCs w:val="24"/>
        </w:rPr>
      </w:pPr>
      <w:r w:rsidRPr="0045321C">
        <w:rPr>
          <w:rFonts w:ascii="Arial" w:hAnsi="Arial" w:cs="Arial"/>
          <w:b/>
          <w:bCs/>
          <w:sz w:val="24"/>
          <w:szCs w:val="24"/>
        </w:rPr>
        <w:t>Definición del documento de análisis y modelamiento de los procesos a automatizar.</w:t>
      </w:r>
    </w:p>
    <w:p w:rsidR="008D762D" w:rsidP="00847D04" w:rsidRDefault="4AFBC8BF" w14:paraId="0E1AF7CE" w14:textId="43085D72">
      <w:pPr>
        <w:pStyle w:val="Prrafodelista"/>
        <w:jc w:val="both"/>
        <w:rPr>
          <w:rFonts w:ascii="Arial" w:hAnsi="Arial" w:cs="Arial"/>
          <w:sz w:val="24"/>
          <w:szCs w:val="24"/>
        </w:rPr>
      </w:pPr>
      <w:r w:rsidRPr="4AFBC8BF">
        <w:rPr>
          <w:rFonts w:ascii="Arial" w:hAnsi="Arial" w:cs="Arial"/>
          <w:sz w:val="24"/>
          <w:szCs w:val="24"/>
        </w:rPr>
        <w:t>Para el análisis y modelamiento de los procesos a automatizar se tomaron en cuenta del modelo de negocio los siguientes procesos:</w:t>
      </w:r>
    </w:p>
    <w:p w:rsidR="1CDB1F91" w:rsidP="003D428B" w:rsidRDefault="70B33ACA" w14:paraId="53771C53" w14:textId="645988BD">
      <w:pPr>
        <w:pStyle w:val="Prrafodelista"/>
        <w:numPr>
          <w:ilvl w:val="1"/>
          <w:numId w:val="72"/>
        </w:numPr>
        <w:jc w:val="both"/>
        <w:rPr>
          <w:rFonts w:eastAsiaTheme="minorEastAsia"/>
          <w:sz w:val="24"/>
          <w:szCs w:val="24"/>
        </w:rPr>
      </w:pPr>
      <w:r w:rsidRPr="70B33ACA">
        <w:rPr>
          <w:rFonts w:ascii="Arial" w:hAnsi="Arial" w:cs="Arial"/>
          <w:sz w:val="24"/>
          <w:szCs w:val="24"/>
        </w:rPr>
        <w:t>Publicación de cita</w:t>
      </w:r>
    </w:p>
    <w:p w:rsidR="1CDB1F91" w:rsidP="003D428B" w:rsidRDefault="70B33ACA" w14:paraId="00A3651C" w14:textId="467EA50D">
      <w:pPr>
        <w:pStyle w:val="Prrafodelista"/>
        <w:numPr>
          <w:ilvl w:val="1"/>
          <w:numId w:val="72"/>
        </w:numPr>
        <w:jc w:val="both"/>
        <w:rPr>
          <w:sz w:val="24"/>
          <w:szCs w:val="24"/>
        </w:rPr>
      </w:pPr>
      <w:r w:rsidRPr="70B33ACA">
        <w:rPr>
          <w:rFonts w:ascii="Arial" w:hAnsi="Arial" w:cs="Arial"/>
          <w:sz w:val="24"/>
          <w:szCs w:val="24"/>
        </w:rPr>
        <w:t>Búsqueda de citas de enseñanza</w:t>
      </w:r>
    </w:p>
    <w:p w:rsidR="1CDB1F91" w:rsidP="003D428B" w:rsidRDefault="1CDB1F91" w14:paraId="0EF51BCF" w14:textId="287177A4">
      <w:pPr>
        <w:pStyle w:val="Prrafodelista"/>
        <w:numPr>
          <w:ilvl w:val="1"/>
          <w:numId w:val="72"/>
        </w:numPr>
        <w:jc w:val="both"/>
        <w:rPr>
          <w:sz w:val="24"/>
          <w:szCs w:val="24"/>
        </w:rPr>
      </w:pPr>
      <w:r w:rsidRPr="1CDB1F91">
        <w:rPr>
          <w:rFonts w:ascii="Arial" w:hAnsi="Arial" w:cs="Arial"/>
          <w:sz w:val="24"/>
          <w:szCs w:val="24"/>
        </w:rPr>
        <w:t>Inscripción a citas de estudio</w:t>
      </w:r>
    </w:p>
    <w:p w:rsidR="007C11E4" w:rsidP="000621C4" w:rsidRDefault="1CDB1F91" w14:paraId="500F58FC" w14:textId="51079C8A">
      <w:pPr>
        <w:pStyle w:val="Prrafodelista"/>
        <w:jc w:val="both"/>
        <w:rPr>
          <w:rFonts w:ascii="Arial" w:hAnsi="Arial" w:cs="Arial"/>
          <w:sz w:val="24"/>
          <w:szCs w:val="24"/>
        </w:rPr>
      </w:pPr>
      <w:r w:rsidRPr="1CDB1F91">
        <w:rPr>
          <w:rFonts w:ascii="Arial" w:hAnsi="Arial" w:cs="Arial"/>
          <w:sz w:val="24"/>
          <w:szCs w:val="24"/>
        </w:rPr>
        <w:t>Estos procesos se encuentran detallados en el punto 1.2 “Elaboración del diseño del modelo de negocio”, y se especificarán en la elaboración del punto 2 “Diseño de la solución”.</w:t>
      </w:r>
    </w:p>
    <w:p w:rsidRPr="000621C4" w:rsidR="00B62778" w:rsidP="000621C4" w:rsidRDefault="00B62778" w14:paraId="4DB5C0B4" w14:textId="77777777">
      <w:pPr>
        <w:pStyle w:val="Prrafodelista"/>
        <w:jc w:val="both"/>
        <w:rPr>
          <w:rFonts w:ascii="Arial" w:hAnsi="Arial" w:cs="Arial"/>
          <w:sz w:val="24"/>
          <w:szCs w:val="24"/>
        </w:rPr>
      </w:pPr>
    </w:p>
    <w:p w:rsidR="67B7A608" w:rsidP="67B7A608" w:rsidRDefault="67B7A608" w14:paraId="60FD7ABC" w14:textId="276A047C">
      <w:pPr>
        <w:pStyle w:val="Prrafodelista"/>
        <w:numPr>
          <w:ilvl w:val="1"/>
          <w:numId w:val="26"/>
        </w:numPr>
        <w:jc w:val="both"/>
        <w:rPr>
          <w:rFonts w:ascii="Arial" w:hAnsi="Arial" w:cs="Arial"/>
          <w:b/>
          <w:bCs/>
          <w:sz w:val="24"/>
          <w:szCs w:val="24"/>
        </w:rPr>
      </w:pPr>
      <w:r w:rsidRPr="67B7A608">
        <w:rPr>
          <w:rFonts w:ascii="Arial" w:hAnsi="Arial" w:cs="Arial"/>
          <w:b/>
          <w:bCs/>
          <w:sz w:val="24"/>
          <w:szCs w:val="24"/>
        </w:rPr>
        <w:t>Elaboración del alcance del proyecto</w:t>
      </w:r>
    </w:p>
    <w:p w:rsidR="1CDB1F91" w:rsidP="1CDB1F91" w:rsidRDefault="67B7A608" w14:paraId="7812E793" w14:textId="1AE5E763">
      <w:pPr>
        <w:pStyle w:val="Prrafodelista"/>
        <w:jc w:val="both"/>
        <w:rPr>
          <w:rFonts w:ascii="Arial" w:hAnsi="Arial" w:cs="Arial"/>
          <w:sz w:val="24"/>
          <w:szCs w:val="24"/>
        </w:rPr>
      </w:pPr>
      <w:r w:rsidRPr="00902023">
        <w:rPr>
          <w:rFonts w:ascii="Arial" w:hAnsi="Arial" w:cs="Arial"/>
          <w:sz w:val="24"/>
          <w:szCs w:val="24"/>
        </w:rPr>
        <w:t>Luego del análisis y recopilación de requerimientos</w:t>
      </w:r>
      <w:r w:rsidRPr="67B7A608">
        <w:rPr>
          <w:rFonts w:ascii="Arial" w:hAnsi="Arial" w:cs="Arial"/>
          <w:sz w:val="24"/>
          <w:szCs w:val="24"/>
        </w:rPr>
        <w:t>, se acordó que el proyecto sería realizado con la metodología cascada, es decir, comprenderá todas las actividades de las etapas de análisis, diseño, construcción, pruebas e implementación, las actividades que se realizarán serán las siguientes:</w:t>
      </w:r>
    </w:p>
    <w:p w:rsidR="1CDB1F91" w:rsidP="00902023" w:rsidRDefault="67B7A608" w14:paraId="10E967DE" w14:textId="745B3414">
      <w:pPr>
        <w:pStyle w:val="Prrafodelista"/>
        <w:numPr>
          <w:ilvl w:val="1"/>
          <w:numId w:val="71"/>
        </w:numPr>
        <w:jc w:val="both"/>
        <w:rPr>
          <w:rFonts w:eastAsiaTheme="minorEastAsia"/>
          <w:sz w:val="24"/>
          <w:szCs w:val="24"/>
        </w:rPr>
      </w:pPr>
      <w:r w:rsidRPr="67B7A608">
        <w:rPr>
          <w:rFonts w:ascii="Arial" w:hAnsi="Arial" w:cs="Arial"/>
          <w:sz w:val="24"/>
          <w:szCs w:val="24"/>
        </w:rPr>
        <w:t xml:space="preserve">Actividades de la etapa de análisis: </w:t>
      </w:r>
    </w:p>
    <w:p w:rsidR="1CDB1F91" w:rsidP="00902023" w:rsidRDefault="67B7A608" w14:paraId="62DCBB8C" w14:textId="228468C5">
      <w:pPr>
        <w:ind w:left="1080"/>
        <w:jc w:val="both"/>
        <w:rPr>
          <w:rFonts w:ascii="Arial" w:hAnsi="Arial" w:cs="Arial"/>
          <w:sz w:val="24"/>
          <w:szCs w:val="24"/>
        </w:rPr>
      </w:pPr>
      <w:r w:rsidRPr="67B7A608">
        <w:rPr>
          <w:rFonts w:ascii="Arial" w:hAnsi="Arial" w:cs="Arial"/>
          <w:sz w:val="24"/>
          <w:szCs w:val="24"/>
        </w:rPr>
        <w:t>En esta etapa se realizan tanto las actividades de inicio y planificación como las de recopilación de requisitos, está a cargo del jefe del proyecto, así como del equipo, las actividades son las siguientes:</w:t>
      </w:r>
    </w:p>
    <w:p w:rsidR="1CDB1F91" w:rsidP="00902023" w:rsidRDefault="67B7A608" w14:paraId="0DF16973" w14:textId="5D84A624">
      <w:pPr>
        <w:pStyle w:val="Prrafodelista"/>
        <w:numPr>
          <w:ilvl w:val="2"/>
          <w:numId w:val="70"/>
        </w:numPr>
        <w:jc w:val="both"/>
        <w:rPr>
          <w:rFonts w:eastAsiaTheme="minorEastAsia"/>
          <w:sz w:val="24"/>
          <w:szCs w:val="24"/>
        </w:rPr>
      </w:pPr>
      <w:r w:rsidRPr="67B7A608">
        <w:rPr>
          <w:rFonts w:ascii="Arial" w:hAnsi="Arial" w:cs="Arial"/>
          <w:sz w:val="24"/>
          <w:szCs w:val="24"/>
        </w:rPr>
        <w:t>Elaborar plan de proyecto</w:t>
      </w:r>
    </w:p>
    <w:p w:rsidR="1CDB1F91" w:rsidP="00902023" w:rsidRDefault="67B7A608" w14:paraId="5A468EFC" w14:textId="33DB3733">
      <w:pPr>
        <w:pStyle w:val="Prrafodelista"/>
        <w:numPr>
          <w:ilvl w:val="2"/>
          <w:numId w:val="70"/>
        </w:numPr>
        <w:jc w:val="both"/>
        <w:rPr>
          <w:sz w:val="24"/>
          <w:szCs w:val="24"/>
        </w:rPr>
      </w:pPr>
      <w:r w:rsidRPr="67B7A608">
        <w:rPr>
          <w:rFonts w:ascii="Arial" w:hAnsi="Arial" w:cs="Arial"/>
          <w:sz w:val="24"/>
          <w:szCs w:val="24"/>
        </w:rPr>
        <w:t>Definir aspectos de la documentación y entregables</w:t>
      </w:r>
    </w:p>
    <w:p w:rsidR="1CDB1F91" w:rsidP="00902023" w:rsidRDefault="67B7A608" w14:paraId="796E2892" w14:textId="4F7C35E1">
      <w:pPr>
        <w:pStyle w:val="Prrafodelista"/>
        <w:numPr>
          <w:ilvl w:val="2"/>
          <w:numId w:val="70"/>
        </w:numPr>
        <w:jc w:val="both"/>
        <w:rPr>
          <w:sz w:val="24"/>
          <w:szCs w:val="24"/>
        </w:rPr>
      </w:pPr>
      <w:r w:rsidRPr="67B7A608">
        <w:rPr>
          <w:rFonts w:ascii="Arial" w:hAnsi="Arial" w:cs="Arial"/>
          <w:sz w:val="24"/>
          <w:szCs w:val="24"/>
        </w:rPr>
        <w:t>Elaborar cronograma de actividades</w:t>
      </w:r>
    </w:p>
    <w:p w:rsidR="1CDB1F91" w:rsidP="00902023" w:rsidRDefault="67B7A608" w14:paraId="264B3522" w14:textId="5D40CC45">
      <w:pPr>
        <w:pStyle w:val="Prrafodelista"/>
        <w:numPr>
          <w:ilvl w:val="2"/>
          <w:numId w:val="70"/>
        </w:numPr>
        <w:jc w:val="both"/>
        <w:rPr>
          <w:sz w:val="24"/>
          <w:szCs w:val="24"/>
        </w:rPr>
      </w:pPr>
      <w:r w:rsidRPr="67B7A608">
        <w:rPr>
          <w:rFonts w:ascii="Arial" w:hAnsi="Arial" w:cs="Arial"/>
          <w:sz w:val="24"/>
          <w:szCs w:val="24"/>
        </w:rPr>
        <w:t>Distribuir roles y funciones del equipo de trabajo</w:t>
      </w:r>
    </w:p>
    <w:p w:rsidR="1CDB1F91" w:rsidP="00902023" w:rsidRDefault="67B7A608" w14:paraId="052B2C2A" w14:textId="097FB295">
      <w:pPr>
        <w:pStyle w:val="Prrafodelista"/>
        <w:numPr>
          <w:ilvl w:val="2"/>
          <w:numId w:val="70"/>
        </w:numPr>
        <w:jc w:val="both"/>
        <w:rPr>
          <w:sz w:val="24"/>
          <w:szCs w:val="24"/>
        </w:rPr>
      </w:pPr>
      <w:r w:rsidRPr="67B7A608">
        <w:rPr>
          <w:rFonts w:ascii="Arial" w:hAnsi="Arial" w:cs="Arial"/>
          <w:sz w:val="24"/>
          <w:szCs w:val="24"/>
        </w:rPr>
        <w:t>Elaborar una lista maestra de requerimientos</w:t>
      </w:r>
    </w:p>
    <w:p w:rsidR="1CDB1F91" w:rsidP="00902023" w:rsidRDefault="67B7A608" w14:paraId="5C710EC1" w14:textId="6B840DCA">
      <w:pPr>
        <w:pStyle w:val="Prrafodelista"/>
        <w:numPr>
          <w:ilvl w:val="2"/>
          <w:numId w:val="70"/>
        </w:numPr>
        <w:jc w:val="both"/>
        <w:rPr>
          <w:sz w:val="24"/>
          <w:szCs w:val="24"/>
        </w:rPr>
      </w:pPr>
      <w:r w:rsidRPr="67B7A608">
        <w:rPr>
          <w:rFonts w:ascii="Arial" w:hAnsi="Arial" w:cs="Arial"/>
          <w:sz w:val="24"/>
          <w:szCs w:val="24"/>
        </w:rPr>
        <w:t>Realizar una matriz de riesgos</w:t>
      </w:r>
    </w:p>
    <w:p w:rsidR="1CDB1F91" w:rsidP="00902023" w:rsidRDefault="67B7A608" w14:paraId="4CC731B0" w14:textId="3BD18841">
      <w:pPr>
        <w:pStyle w:val="Prrafodelista"/>
        <w:numPr>
          <w:ilvl w:val="2"/>
          <w:numId w:val="70"/>
        </w:numPr>
        <w:jc w:val="both"/>
        <w:rPr>
          <w:sz w:val="24"/>
          <w:szCs w:val="24"/>
        </w:rPr>
      </w:pPr>
      <w:r w:rsidRPr="67B7A608">
        <w:rPr>
          <w:rFonts w:ascii="Arial" w:hAnsi="Arial" w:cs="Arial"/>
          <w:sz w:val="24"/>
          <w:szCs w:val="24"/>
        </w:rPr>
        <w:t>Elaborar un documento de análisis</w:t>
      </w:r>
    </w:p>
    <w:p w:rsidR="1CDB1F91" w:rsidP="00902023" w:rsidRDefault="67B7A608" w14:paraId="74374D27" w14:textId="527CB81F">
      <w:pPr>
        <w:pStyle w:val="Prrafodelista"/>
        <w:numPr>
          <w:ilvl w:val="1"/>
          <w:numId w:val="69"/>
        </w:numPr>
        <w:jc w:val="both"/>
        <w:rPr>
          <w:rFonts w:eastAsiaTheme="minorEastAsia"/>
          <w:sz w:val="24"/>
          <w:szCs w:val="24"/>
        </w:rPr>
      </w:pPr>
      <w:r w:rsidRPr="67B7A608">
        <w:rPr>
          <w:rFonts w:ascii="Arial" w:hAnsi="Arial" w:cs="Arial"/>
          <w:sz w:val="24"/>
          <w:szCs w:val="24"/>
        </w:rPr>
        <w:t xml:space="preserve">Actividades de la etapa de diseño y construcción: </w:t>
      </w:r>
    </w:p>
    <w:p w:rsidR="1CDB1F91" w:rsidP="00902023" w:rsidRDefault="67B7A608" w14:paraId="404CCC18" w14:textId="1153977E">
      <w:pPr>
        <w:ind w:left="1080"/>
        <w:jc w:val="both"/>
        <w:rPr>
          <w:rFonts w:ascii="Arial" w:hAnsi="Arial" w:cs="Arial"/>
          <w:sz w:val="24"/>
          <w:szCs w:val="24"/>
        </w:rPr>
      </w:pPr>
      <w:r w:rsidRPr="28F33B11" w:rsidR="28F33B11">
        <w:rPr>
          <w:rFonts w:ascii="Arial" w:hAnsi="Arial" w:cs="Arial"/>
          <w:sz w:val="24"/>
          <w:szCs w:val="24"/>
        </w:rPr>
        <w:t>Esta fase se enfoca en la estructura de los datos, la arquitectura del software y la caracterización de interfaces. Así como, la implementación del código fuente. Estas actividades están a cargo del equipo de desarrollo del proyecto:</w:t>
      </w:r>
    </w:p>
    <w:p w:rsidR="1CDB1F91" w:rsidP="00902023" w:rsidRDefault="67B7A608" w14:paraId="60B9981A" w14:textId="23C6647E">
      <w:pPr>
        <w:pStyle w:val="Prrafodelista"/>
        <w:numPr>
          <w:ilvl w:val="2"/>
          <w:numId w:val="68"/>
        </w:numPr>
        <w:jc w:val="both"/>
        <w:rPr>
          <w:sz w:val="24"/>
          <w:szCs w:val="24"/>
        </w:rPr>
      </w:pPr>
      <w:r w:rsidRPr="67B7A608">
        <w:rPr>
          <w:rFonts w:ascii="Arial" w:hAnsi="Arial" w:cs="Arial"/>
          <w:sz w:val="24"/>
          <w:szCs w:val="24"/>
        </w:rPr>
        <w:lastRenderedPageBreak/>
        <w:t>Actualizar la matriz de requerimientos del usuario</w:t>
      </w:r>
    </w:p>
    <w:p w:rsidR="1CDB1F91" w:rsidP="00902023" w:rsidRDefault="67B7A608" w14:paraId="3B7DF924" w14:textId="4DF09480">
      <w:pPr>
        <w:pStyle w:val="Prrafodelista"/>
        <w:numPr>
          <w:ilvl w:val="2"/>
          <w:numId w:val="68"/>
        </w:numPr>
        <w:jc w:val="both"/>
        <w:rPr>
          <w:rFonts w:eastAsiaTheme="minorEastAsia"/>
          <w:sz w:val="24"/>
          <w:szCs w:val="24"/>
        </w:rPr>
      </w:pPr>
      <w:r w:rsidRPr="67B7A608">
        <w:rPr>
          <w:rFonts w:ascii="Arial" w:hAnsi="Arial" w:cs="Arial"/>
          <w:sz w:val="24"/>
          <w:szCs w:val="24"/>
        </w:rPr>
        <w:t>Realizar el documento de diseño.</w:t>
      </w:r>
    </w:p>
    <w:p w:rsidR="1CDB1F91" w:rsidP="00902023" w:rsidRDefault="67B7A608" w14:paraId="6CB00420" w14:textId="36BE292E">
      <w:pPr>
        <w:pStyle w:val="Prrafodelista"/>
        <w:numPr>
          <w:ilvl w:val="2"/>
          <w:numId w:val="68"/>
        </w:numPr>
        <w:jc w:val="both"/>
        <w:rPr>
          <w:sz w:val="24"/>
          <w:szCs w:val="24"/>
        </w:rPr>
      </w:pPr>
      <w:r w:rsidRPr="67B7A608">
        <w:rPr>
          <w:rFonts w:ascii="Arial" w:hAnsi="Arial" w:cs="Arial"/>
          <w:sz w:val="24"/>
          <w:szCs w:val="24"/>
        </w:rPr>
        <w:t>Diseñar y programar la base de datos</w:t>
      </w:r>
    </w:p>
    <w:p w:rsidR="1CDB1F91" w:rsidP="00902023" w:rsidRDefault="67B7A608" w14:paraId="4BF53748" w14:textId="211BC157">
      <w:pPr>
        <w:pStyle w:val="Prrafodelista"/>
        <w:numPr>
          <w:ilvl w:val="2"/>
          <w:numId w:val="68"/>
        </w:numPr>
        <w:jc w:val="both"/>
        <w:rPr>
          <w:sz w:val="24"/>
          <w:szCs w:val="24"/>
        </w:rPr>
      </w:pPr>
      <w:r w:rsidRPr="67B7A608">
        <w:rPr>
          <w:rFonts w:ascii="Arial" w:hAnsi="Arial" w:cs="Arial"/>
          <w:sz w:val="24"/>
          <w:szCs w:val="24"/>
        </w:rPr>
        <w:t>Diseñar y programar los módulos e interfaces</w:t>
      </w:r>
    </w:p>
    <w:p w:rsidR="1CDB1F91" w:rsidP="00902023" w:rsidRDefault="67B7A608" w14:paraId="5D446C99" w14:textId="2020ACB7">
      <w:pPr>
        <w:pStyle w:val="Prrafodelista"/>
        <w:numPr>
          <w:ilvl w:val="1"/>
          <w:numId w:val="67"/>
        </w:numPr>
        <w:jc w:val="both"/>
        <w:rPr>
          <w:rFonts w:eastAsiaTheme="minorEastAsia"/>
          <w:sz w:val="24"/>
          <w:szCs w:val="24"/>
        </w:rPr>
      </w:pPr>
      <w:r w:rsidRPr="67B7A608">
        <w:rPr>
          <w:rFonts w:ascii="Arial" w:hAnsi="Arial" w:cs="Arial"/>
          <w:sz w:val="24"/>
          <w:szCs w:val="24"/>
        </w:rPr>
        <w:t>Actividades de la etapa de pruebas:</w:t>
      </w:r>
    </w:p>
    <w:p w:rsidR="1CDB1F91" w:rsidP="00902023" w:rsidRDefault="67B7A608" w14:paraId="396E6364" w14:textId="1FCD4293">
      <w:pPr>
        <w:ind w:left="1080"/>
        <w:jc w:val="both"/>
        <w:rPr>
          <w:rFonts w:ascii="Arial" w:hAnsi="Arial" w:cs="Arial"/>
          <w:sz w:val="24"/>
          <w:szCs w:val="24"/>
        </w:rPr>
      </w:pPr>
      <w:r w:rsidRPr="67B7A608">
        <w:rPr>
          <w:rFonts w:ascii="Arial" w:hAnsi="Arial" w:cs="Arial"/>
          <w:sz w:val="24"/>
          <w:szCs w:val="24"/>
        </w:rPr>
        <w:t xml:space="preserve">Esta fase se centra en la realización de pruebas que aseguren todo se encuentra correctamente integrado y en funcionamiento. Esta etapa involucra a al equipo de desarrollo, y en especial de los analistas de calidad y gestor de la configuración. Las actividades son las siguientes: </w:t>
      </w:r>
    </w:p>
    <w:p w:rsidR="1CDB1F91" w:rsidP="00902023" w:rsidRDefault="67B7A608" w14:paraId="0732EFFB" w14:textId="4AA4A38F">
      <w:pPr>
        <w:pStyle w:val="Prrafodelista"/>
        <w:numPr>
          <w:ilvl w:val="2"/>
          <w:numId w:val="67"/>
        </w:numPr>
        <w:jc w:val="both"/>
        <w:rPr>
          <w:sz w:val="24"/>
          <w:szCs w:val="24"/>
        </w:rPr>
      </w:pPr>
      <w:r w:rsidRPr="67B7A608">
        <w:rPr>
          <w:rFonts w:ascii="Arial" w:hAnsi="Arial" w:cs="Arial"/>
          <w:sz w:val="24"/>
          <w:szCs w:val="24"/>
        </w:rPr>
        <w:t>Gestionar la auditoría de todos los elementos de configuración</w:t>
      </w:r>
    </w:p>
    <w:p w:rsidR="1CDB1F91" w:rsidP="00902023" w:rsidRDefault="67B7A608" w14:paraId="53F0B966" w14:textId="77C87930">
      <w:pPr>
        <w:pStyle w:val="Prrafodelista"/>
        <w:numPr>
          <w:ilvl w:val="2"/>
          <w:numId w:val="67"/>
        </w:numPr>
        <w:jc w:val="both"/>
        <w:rPr>
          <w:rFonts w:eastAsiaTheme="minorEastAsia"/>
          <w:sz w:val="24"/>
          <w:szCs w:val="24"/>
        </w:rPr>
      </w:pPr>
      <w:r w:rsidRPr="67B7A608">
        <w:rPr>
          <w:rFonts w:ascii="Arial" w:hAnsi="Arial" w:cs="Arial"/>
          <w:sz w:val="24"/>
          <w:szCs w:val="24"/>
        </w:rPr>
        <w:t>Realizar pruebas internas y externas</w:t>
      </w:r>
    </w:p>
    <w:p w:rsidR="1CDB1F91" w:rsidP="00902023" w:rsidRDefault="67B7A608" w14:paraId="354230BA" w14:textId="082D6B32">
      <w:pPr>
        <w:pStyle w:val="Prrafodelista"/>
        <w:numPr>
          <w:ilvl w:val="2"/>
          <w:numId w:val="67"/>
        </w:numPr>
        <w:jc w:val="both"/>
        <w:rPr>
          <w:sz w:val="24"/>
          <w:szCs w:val="24"/>
        </w:rPr>
      </w:pPr>
      <w:r w:rsidRPr="67B7A608">
        <w:rPr>
          <w:rFonts w:ascii="Arial" w:hAnsi="Arial" w:cs="Arial"/>
          <w:sz w:val="24"/>
          <w:szCs w:val="24"/>
        </w:rPr>
        <w:t xml:space="preserve">Hacer correcciones, si fuese necesario, de las observaciones encontradas en la etapa de pruebas internas.  </w:t>
      </w:r>
    </w:p>
    <w:p w:rsidR="1CDB1F91" w:rsidP="00902023" w:rsidRDefault="67B7A608" w14:paraId="7A58A2CF" w14:textId="6606C52C">
      <w:pPr>
        <w:pStyle w:val="Prrafodelista"/>
        <w:numPr>
          <w:ilvl w:val="2"/>
          <w:numId w:val="67"/>
        </w:numPr>
        <w:jc w:val="both"/>
        <w:rPr>
          <w:sz w:val="24"/>
          <w:szCs w:val="24"/>
        </w:rPr>
      </w:pPr>
      <w:r w:rsidRPr="67B7A608">
        <w:rPr>
          <w:rFonts w:ascii="Arial" w:hAnsi="Arial" w:cs="Arial"/>
          <w:sz w:val="24"/>
          <w:szCs w:val="24"/>
        </w:rPr>
        <w:t>Obtener la conformidad del cliente luego de las pruebas externas.</w:t>
      </w:r>
    </w:p>
    <w:p w:rsidR="1CDB1F91" w:rsidP="00902023" w:rsidRDefault="67B7A608" w14:paraId="49E68309" w14:textId="5EC5F56F">
      <w:pPr>
        <w:pStyle w:val="Prrafodelista"/>
        <w:numPr>
          <w:ilvl w:val="1"/>
          <w:numId w:val="65"/>
        </w:numPr>
        <w:jc w:val="both"/>
        <w:rPr>
          <w:rFonts w:eastAsiaTheme="minorEastAsia"/>
          <w:sz w:val="24"/>
          <w:szCs w:val="24"/>
        </w:rPr>
      </w:pPr>
      <w:r w:rsidRPr="67B7A608">
        <w:rPr>
          <w:rFonts w:ascii="Arial" w:hAnsi="Arial" w:cs="Arial"/>
          <w:sz w:val="24"/>
          <w:szCs w:val="24"/>
        </w:rPr>
        <w:t>Actividades de la etapa de implementación:</w:t>
      </w:r>
    </w:p>
    <w:p w:rsidR="1CDB1F91" w:rsidP="00902023" w:rsidRDefault="67B7A608" w14:paraId="4C346788" w14:textId="2F3479C8">
      <w:pPr>
        <w:ind w:left="1080"/>
        <w:jc w:val="both"/>
        <w:rPr>
          <w:rFonts w:ascii="Arial" w:hAnsi="Arial" w:cs="Arial"/>
          <w:sz w:val="24"/>
          <w:szCs w:val="24"/>
        </w:rPr>
      </w:pPr>
      <w:r w:rsidRPr="67B7A608">
        <w:rPr>
          <w:rFonts w:ascii="Arial" w:hAnsi="Arial" w:cs="Arial"/>
          <w:sz w:val="24"/>
          <w:szCs w:val="24"/>
        </w:rPr>
        <w:t>Esta es la fase final, se da después de la conformidad del cliente. Las actividades son:</w:t>
      </w:r>
    </w:p>
    <w:p w:rsidR="1CDB1F91" w:rsidP="00902023" w:rsidRDefault="67B7A608" w14:paraId="5C408420" w14:textId="4258616E">
      <w:pPr>
        <w:pStyle w:val="Prrafodelista"/>
        <w:numPr>
          <w:ilvl w:val="2"/>
          <w:numId w:val="64"/>
        </w:numPr>
        <w:jc w:val="both"/>
        <w:rPr>
          <w:rFonts w:eastAsiaTheme="minorEastAsia"/>
          <w:sz w:val="24"/>
          <w:szCs w:val="24"/>
        </w:rPr>
      </w:pPr>
      <w:r w:rsidRPr="67B7A608">
        <w:rPr>
          <w:rFonts w:ascii="Arial" w:hAnsi="Arial" w:cs="Arial"/>
          <w:sz w:val="24"/>
          <w:szCs w:val="24"/>
        </w:rPr>
        <w:t xml:space="preserve">Realizar el manual de usuario. </w:t>
      </w:r>
    </w:p>
    <w:p w:rsidR="1CDB1F91" w:rsidP="00902023" w:rsidRDefault="67B7A608" w14:paraId="3CFAD52F" w14:textId="606B9E50">
      <w:pPr>
        <w:pStyle w:val="Prrafodelista"/>
        <w:numPr>
          <w:ilvl w:val="2"/>
          <w:numId w:val="64"/>
        </w:numPr>
        <w:jc w:val="both"/>
        <w:rPr>
          <w:rFonts w:eastAsiaTheme="minorEastAsia"/>
          <w:sz w:val="24"/>
          <w:szCs w:val="24"/>
        </w:rPr>
      </w:pPr>
      <w:r w:rsidRPr="67B7A608">
        <w:rPr>
          <w:rFonts w:ascii="Arial" w:hAnsi="Arial" w:cs="Arial"/>
          <w:sz w:val="24"/>
          <w:szCs w:val="24"/>
        </w:rPr>
        <w:t>Entregar el producto.</w:t>
      </w:r>
    </w:p>
    <w:p w:rsidRPr="00BD5449" w:rsidR="67B7A608" w:rsidP="00902023" w:rsidRDefault="67B7A608" w14:paraId="40D847A6" w14:textId="73B731FA">
      <w:pPr>
        <w:ind w:left="360"/>
        <w:jc w:val="both"/>
        <w:rPr>
          <w:rFonts w:ascii="Arial" w:hAnsi="Arial" w:eastAsia="Arial" w:cs="Arial"/>
          <w:b/>
          <w:bCs/>
          <w:sz w:val="24"/>
          <w:szCs w:val="24"/>
        </w:rPr>
      </w:pPr>
      <w:r w:rsidRPr="00BD5449">
        <w:rPr>
          <w:rFonts w:ascii="Arial" w:hAnsi="Arial" w:cs="Arial"/>
          <w:b/>
          <w:bCs/>
          <w:sz w:val="24"/>
          <w:szCs w:val="24"/>
        </w:rPr>
        <w:t xml:space="preserve">1.5.   </w:t>
      </w:r>
      <w:r w:rsidRPr="00BD5449">
        <w:rPr>
          <w:rFonts w:ascii="Arial" w:hAnsi="Arial" w:eastAsia="Arial" w:cs="Arial"/>
          <w:b/>
          <w:bCs/>
          <w:sz w:val="24"/>
          <w:szCs w:val="24"/>
        </w:rPr>
        <w:t>Elaboración del alcance del producto del proyecto</w:t>
      </w:r>
    </w:p>
    <w:p w:rsidR="67B7A608" w:rsidP="00B1483E" w:rsidRDefault="70B33ACA" w14:paraId="1CF6DF5E" w14:textId="73CD99BB">
      <w:pPr>
        <w:ind w:left="708"/>
        <w:jc w:val="both"/>
        <w:rPr>
          <w:rFonts w:ascii="Arial" w:hAnsi="Arial" w:eastAsia="Arial" w:cs="Arial"/>
          <w:sz w:val="24"/>
          <w:szCs w:val="24"/>
        </w:rPr>
      </w:pPr>
      <w:r w:rsidRPr="70B33ACA">
        <w:rPr>
          <w:rFonts w:ascii="Arial" w:hAnsi="Arial" w:eastAsia="Arial" w:cs="Arial"/>
          <w:sz w:val="24"/>
          <w:szCs w:val="24"/>
        </w:rPr>
        <w:t>Luego de llevado a cabo el levantamiento de información y recopilación de requerimientos de usuarios, definimos que el alcance del producto del proyecto como aplicación web, de alumnos para alumnos, donde se podrá publicar citas académicas de los cursos que se imparten en la Universidad Tecnológica del Perú, comprenderá lo siguiente:</w:t>
      </w:r>
    </w:p>
    <w:p w:rsidR="67B7A608" w:rsidP="1E9E70D5" w:rsidRDefault="1E9E70D5" w14:paraId="03C234B9" w14:textId="0787894B">
      <w:pPr>
        <w:pStyle w:val="Prrafodelista"/>
        <w:numPr>
          <w:ilvl w:val="1"/>
          <w:numId w:val="52"/>
        </w:numPr>
        <w:jc w:val="both"/>
        <w:rPr>
          <w:rFonts w:eastAsiaTheme="minorEastAsia"/>
          <w:sz w:val="24"/>
          <w:szCs w:val="24"/>
        </w:rPr>
      </w:pPr>
      <w:r w:rsidRPr="1E9E70D5">
        <w:rPr>
          <w:rFonts w:ascii="Arial" w:hAnsi="Arial" w:eastAsia="Arial" w:cs="Arial"/>
          <w:sz w:val="24"/>
          <w:szCs w:val="24"/>
        </w:rPr>
        <w:t xml:space="preserve">Búsqueda de citas por asignatura (área o curso) o por alumno.  </w:t>
      </w:r>
    </w:p>
    <w:p w:rsidR="67B7A608" w:rsidP="00472051" w:rsidRDefault="1E9E70D5" w14:paraId="7DB51F22" w14:textId="31EA81CB">
      <w:pPr>
        <w:pStyle w:val="Prrafodelista"/>
        <w:numPr>
          <w:ilvl w:val="1"/>
          <w:numId w:val="52"/>
        </w:numPr>
        <w:jc w:val="both"/>
        <w:rPr>
          <w:sz w:val="24"/>
          <w:szCs w:val="24"/>
        </w:rPr>
      </w:pPr>
      <w:r w:rsidRPr="1E9E70D5">
        <w:rPr>
          <w:rFonts w:ascii="Arial" w:hAnsi="Arial" w:eastAsia="Arial" w:cs="Arial"/>
          <w:sz w:val="24"/>
          <w:szCs w:val="24"/>
        </w:rPr>
        <w:t xml:space="preserve">Publicación de citas, de forma sencilla, tanto como para enseñar como para aprender, las citas publicadas deben especificar el horario y la materia, así como carreras afines.  </w:t>
      </w:r>
    </w:p>
    <w:p w:rsidR="67B7A608" w:rsidP="00472051" w:rsidRDefault="1E9E70D5" w14:paraId="47A64CE2" w14:textId="6F5AED84">
      <w:pPr>
        <w:pStyle w:val="Prrafodelista"/>
        <w:numPr>
          <w:ilvl w:val="1"/>
          <w:numId w:val="52"/>
        </w:numPr>
        <w:jc w:val="both"/>
        <w:rPr>
          <w:sz w:val="24"/>
          <w:szCs w:val="24"/>
        </w:rPr>
      </w:pPr>
      <w:r w:rsidRPr="1E9E70D5">
        <w:rPr>
          <w:rFonts w:ascii="Arial" w:hAnsi="Arial" w:eastAsia="Arial" w:cs="Arial"/>
          <w:sz w:val="24"/>
          <w:szCs w:val="24"/>
        </w:rPr>
        <w:t xml:space="preserve">Inscripción a citas, tanto para enseñar como para aprender. </w:t>
      </w:r>
    </w:p>
    <w:p w:rsidRPr="00BD5449" w:rsidR="67B7A608" w:rsidP="67B7A608" w:rsidRDefault="67B7A608" w14:paraId="2F1D8011" w14:textId="3729DE96">
      <w:pPr>
        <w:ind w:left="360"/>
        <w:jc w:val="both"/>
        <w:rPr>
          <w:rFonts w:ascii="Arial" w:hAnsi="Arial" w:eastAsia="Arial" w:cs="Arial"/>
          <w:b/>
          <w:bCs/>
          <w:sz w:val="24"/>
          <w:szCs w:val="24"/>
        </w:rPr>
      </w:pPr>
      <w:r w:rsidRPr="00BD5449">
        <w:rPr>
          <w:rFonts w:ascii="Arial" w:hAnsi="Arial" w:eastAsia="Arial" w:cs="Arial"/>
          <w:b/>
          <w:bCs/>
          <w:sz w:val="24"/>
          <w:szCs w:val="24"/>
        </w:rPr>
        <w:t>1.6.   Estimación de recursos necesarios para la ejecución del proyecto</w:t>
      </w:r>
    </w:p>
    <w:p w:rsidRPr="00BD5449" w:rsidR="67B7A608" w:rsidP="00472051" w:rsidRDefault="70B33ACA" w14:paraId="47923B91" w14:textId="0D3002E6">
      <w:pPr>
        <w:pStyle w:val="Prrafodelista"/>
        <w:numPr>
          <w:ilvl w:val="1"/>
          <w:numId w:val="75"/>
        </w:numPr>
        <w:jc w:val="both"/>
        <w:rPr>
          <w:rFonts w:eastAsiaTheme="minorEastAsia"/>
          <w:b/>
          <w:bCs/>
          <w:sz w:val="24"/>
          <w:szCs w:val="24"/>
        </w:rPr>
      </w:pPr>
      <w:r w:rsidRPr="00BD5449">
        <w:rPr>
          <w:rFonts w:ascii="Arial" w:hAnsi="Arial" w:eastAsia="Arial" w:cs="Arial"/>
          <w:b/>
          <w:bCs/>
          <w:sz w:val="24"/>
          <w:szCs w:val="24"/>
        </w:rPr>
        <w:t>Perfiles del equipo de proyecto</w:t>
      </w:r>
    </w:p>
    <w:p w:rsidR="67B7A608" w:rsidP="00B22771" w:rsidRDefault="70B33ACA" w14:paraId="743D37FC" w14:textId="7FEE4F93">
      <w:pPr>
        <w:ind w:left="1416"/>
        <w:jc w:val="both"/>
        <w:rPr>
          <w:rFonts w:ascii="Arial" w:hAnsi="Arial" w:eastAsia="Arial" w:cs="Arial"/>
          <w:sz w:val="24"/>
          <w:szCs w:val="24"/>
        </w:rPr>
      </w:pPr>
      <w:r w:rsidRPr="70B33ACA">
        <w:rPr>
          <w:rFonts w:ascii="Arial" w:hAnsi="Arial" w:eastAsia="Arial" w:cs="Arial"/>
          <w:sz w:val="24"/>
          <w:szCs w:val="24"/>
        </w:rPr>
        <w:t>Los perfiles requeridos para llevar a cabo la implementación y puesta en       marcha del sistema del aplicativo web, se presenta a continuación:</w:t>
      </w:r>
    </w:p>
    <w:tbl>
      <w:tblPr>
        <w:tblStyle w:val="Tabladelista4-nfasis3"/>
        <w:tblW w:w="8068" w:type="dxa"/>
        <w:tblInd w:w="1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3231"/>
        <w:gridCol w:w="4837"/>
      </w:tblGrid>
      <w:tr w:rsidR="003C4E50" w:rsidTr="78924A9C" w14:paraId="13A0E69B"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0000000000" w:firstRow="0" w:lastRow="0" w:firstColumn="0" w:lastColumn="0" w:oddVBand="0" w:evenVBand="0" w:oddHBand="0" w:evenHBand="0" w:firstRowFirstColumn="0" w:firstRowLastColumn="0" w:lastRowFirstColumn="0" w:lastRowLastColumn="0"/>
            <w:tcW w:w="3231" w:type="dxa"/>
            <w:tcBorders>
              <w:top w:val="none" w:color="auto" w:sz="0" w:space="0"/>
              <w:left w:val="none" w:color="auto" w:sz="0" w:space="0"/>
              <w:bottom w:val="none" w:color="auto" w:sz="0" w:space="0"/>
            </w:tcBorders>
            <w:tcMar/>
            <w:vAlign w:val="center"/>
          </w:tcPr>
          <w:p w:rsidRPr="00A52A20" w:rsidR="70B33ACA" w:rsidDel="00753B8F" w:rsidP="008F652F" w:rsidRDefault="1E9E70D5" w14:paraId="04B6CC93" w14:textId="4A475601">
            <w:pPr>
              <w:jc w:val="center"/>
              <w:rPr>
                <w:rFonts w:ascii="Arial" w:hAnsi="Arial" w:eastAsia="Arial" w:cs="Arial"/>
                <w:b w:val="0"/>
                <w:bCs w:val="0"/>
                <w:sz w:val="24"/>
                <w:szCs w:val="24"/>
              </w:rPr>
            </w:pPr>
            <w:r w:rsidRPr="78924A9C" w:rsidR="78924A9C">
              <w:rPr>
                <w:rFonts w:ascii="Arial" w:hAnsi="Arial" w:eastAsia="Arial" w:cs="Arial"/>
                <w:b w:val="0"/>
                <w:bCs w:val="0"/>
                <w:sz w:val="24"/>
                <w:szCs w:val="24"/>
              </w:rPr>
              <w:t>Perfil</w:t>
            </w:r>
          </w:p>
        </w:tc>
        <w:tc>
          <w:tcPr>
            <w:cnfStyle w:val="000000000000" w:firstRow="0" w:lastRow="0" w:firstColumn="0" w:lastColumn="0" w:oddVBand="0" w:evenVBand="0" w:oddHBand="0" w:evenHBand="0" w:firstRowFirstColumn="0" w:firstRowLastColumn="0" w:lastRowFirstColumn="0" w:lastRowLastColumn="0"/>
            <w:tcW w:w="4837" w:type="dxa"/>
            <w:tcBorders>
              <w:top w:val="none" w:color="auto" w:sz="0" w:space="0"/>
              <w:bottom w:val="none" w:color="auto" w:sz="0" w:space="0"/>
              <w:right w:val="none" w:color="auto" w:sz="0" w:space="0"/>
            </w:tcBorders>
            <w:tcMar/>
            <w:vAlign w:val="center"/>
          </w:tcPr>
          <w:p w:rsidRPr="00A52A20" w:rsidR="70B33ACA" w:rsidDel="00753B8F" w:rsidP="008F652F" w:rsidRDefault="1E9E70D5" w14:paraId="71054254" w14:textId="31E5901D">
            <w:pPr>
              <w:jc w:val="center"/>
              <w:rPr>
                <w:rFonts w:ascii="Arial" w:hAnsi="Arial" w:eastAsia="Arial" w:cs="Arial"/>
                <w:b w:val="0"/>
                <w:bCs w:val="0"/>
                <w:sz w:val="24"/>
                <w:szCs w:val="24"/>
              </w:rPr>
            </w:pPr>
            <w:r w:rsidRPr="78924A9C" w:rsidR="78924A9C">
              <w:rPr>
                <w:rFonts w:ascii="Arial" w:hAnsi="Arial" w:eastAsia="Arial" w:cs="Arial"/>
                <w:b w:val="0"/>
                <w:bCs w:val="0"/>
                <w:sz w:val="24"/>
                <w:szCs w:val="24"/>
              </w:rPr>
              <w:t>Funcione</w:t>
            </w:r>
            <w:r w:rsidRPr="78924A9C" w:rsidR="78924A9C">
              <w:rPr>
                <w:rFonts w:ascii="Arial" w:hAnsi="Arial" w:eastAsia="Arial" w:cs="Arial"/>
                <w:b w:val="0"/>
                <w:bCs w:val="0"/>
                <w:sz w:val="24"/>
                <w:szCs w:val="24"/>
              </w:rPr>
              <w:t>s</w:t>
            </w:r>
          </w:p>
        </w:tc>
      </w:tr>
      <w:tr w:rsidR="70B33ACA" w:rsidTr="78924A9C" w14:paraId="1902FDD2"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B22771" w:rsidRDefault="1C63E6D2" w14:paraId="5A9458DB" w14:textId="3C080D11">
            <w:pPr>
              <w:jc w:val="center"/>
              <w:rPr>
                <w:rFonts w:ascii="Arial" w:hAnsi="Arial" w:eastAsia="Arial" w:cs="Arial"/>
                <w:sz w:val="24"/>
                <w:szCs w:val="24"/>
              </w:rPr>
            </w:pPr>
            <w:r w:rsidRPr="78924A9C" w:rsidR="78924A9C">
              <w:rPr>
                <w:rFonts w:ascii="Arial" w:hAnsi="Arial" w:eastAsia="Arial" w:cs="Arial"/>
                <w:sz w:val="24"/>
                <w:szCs w:val="24"/>
              </w:rPr>
              <w:t xml:space="preserve">(01) Un Jefe de </w:t>
            </w:r>
            <w:r w:rsidRPr="78924A9C" w:rsidR="78924A9C">
              <w:rPr>
                <w:rFonts w:ascii="Arial" w:hAnsi="Arial" w:eastAsia="Arial" w:cs="Arial"/>
                <w:sz w:val="24"/>
                <w:szCs w:val="24"/>
              </w:rPr>
              <w:t>Proyecto</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70B33ACA" w:rsidDel="00753B8F" w:rsidP="00B22771" w:rsidRDefault="1C63E6D2" w14:paraId="6BEEEA6F" w14:textId="7C33AD40">
            <w:pPr>
              <w:pStyle w:val="Prrafodelista"/>
              <w:numPr>
                <w:ilvl w:val="0"/>
                <w:numId w:val="3"/>
              </w:numPr>
              <w:ind w:left="361"/>
              <w:rPr>
                <w:rFonts w:eastAsiaTheme="minorEastAsia"/>
                <w:sz w:val="24"/>
                <w:szCs w:val="24"/>
              </w:rPr>
            </w:pPr>
            <w:r w:rsidRPr="1C63E6D2">
              <w:rPr>
                <w:rFonts w:ascii="Arial" w:hAnsi="Arial" w:eastAsia="Arial" w:cs="Arial"/>
                <w:sz w:val="24"/>
                <w:szCs w:val="24"/>
              </w:rPr>
              <w:t>Deber</w:t>
            </w:r>
            <w:proofErr w:type="spellEnd"/>
            <w:r w:rsidRPr="1C63E6D2">
              <w:rPr>
                <w:rFonts w:ascii="Arial" w:hAnsi="Arial" w:eastAsia="Arial" w:cs="Arial"/>
                <w:sz w:val="24"/>
                <w:szCs w:val="24"/>
              </w:rPr>
              <w:t>á poseer capacidades de liderazgo, de comunicación efectiva y conocimientos en gestión de proyectos (administración recursos, tiempos y riesgos).</w:t>
            </w:r>
          </w:p>
          <w:p w:rsidR="70B33ACA" w:rsidDel="00753B8F" w:rsidP="00B22771" w:rsidRDefault="1C63E6D2" w14:paraId="72FC23A2" w14:textId="5E4C8CC1">
            <w:pPr>
              <w:pStyle w:val="Prrafodelista"/>
              <w:numPr>
                <w:ilvl w:val="0"/>
                <w:numId w:val="3"/>
              </w:numPr>
              <w:ind w:left="361" w:right="34"/>
              <w:rPr>
                <w:rFonts w:eastAsiaTheme="minorEastAsia"/>
                <w:color w:val="000000" w:themeColor="text1"/>
                <w:sz w:val="24"/>
                <w:szCs w:val="24"/>
              </w:rPr>
            </w:pPr>
            <w:r w:rsidRPr="00B22771">
              <w:rPr>
                <w:rFonts w:ascii="Arial" w:hAnsi="Arial" w:eastAsia="Arial" w:cs="Arial"/>
                <w:color w:val="000000" w:themeColor="text1"/>
                <w:sz w:val="24"/>
                <w:szCs w:val="24"/>
              </w:rPr>
              <w:t>Informar el avance de</w:t>
            </w:r>
            <w:r w:rsidRPr="1C63E6D2">
              <w:rPr>
                <w:rFonts w:ascii="Arial" w:hAnsi="Arial" w:eastAsia="Arial" w:cs="Arial"/>
                <w:color w:val="000000" w:themeColor="text1"/>
                <w:sz w:val="24"/>
                <w:szCs w:val="24"/>
              </w:rPr>
              <w:t xml:space="preserve">l </w:t>
            </w:r>
            <w:r w:rsidRPr="008F652F">
              <w:rPr>
                <w:rFonts w:ascii="Arial" w:hAnsi="Arial" w:eastAsia="Arial" w:cs="Arial"/>
                <w:color w:val="000000" w:themeColor="text1"/>
                <w:sz w:val="24"/>
                <w:szCs w:val="24"/>
              </w:rPr>
              <w:t>proyecto</w:t>
            </w:r>
            <w:r w:rsidRPr="1C63E6D2">
              <w:rPr>
                <w:rFonts w:ascii="Arial" w:hAnsi="Arial" w:eastAsia="Arial" w:cs="Arial"/>
                <w:color w:val="000000" w:themeColor="text1"/>
                <w:sz w:val="24"/>
                <w:szCs w:val="24"/>
              </w:rPr>
              <w:t xml:space="preserve"> </w:t>
            </w:r>
            <w:r w:rsidRPr="008F652F">
              <w:rPr>
                <w:rFonts w:ascii="Arial" w:hAnsi="Arial" w:eastAsia="Arial" w:cs="Arial"/>
                <w:color w:val="000000" w:themeColor="text1"/>
                <w:sz w:val="24"/>
                <w:szCs w:val="24"/>
              </w:rPr>
              <w:t>al cliente.</w:t>
            </w:r>
          </w:p>
          <w:p w:rsidR="70B33ACA" w:rsidDel="00753B8F" w:rsidP="00B22771" w:rsidRDefault="1C63E6D2" w14:paraId="05700963" w14:textId="2F808931">
            <w:pPr>
              <w:pStyle w:val="Prrafodelista"/>
              <w:numPr>
                <w:ilvl w:val="0"/>
                <w:numId w:val="3"/>
              </w:numPr>
              <w:ind w:left="361" w:right="34"/>
              <w:rPr>
                <w:rFonts w:eastAsiaTheme="minorEastAsia"/>
                <w:color w:val="000000" w:themeColor="text1"/>
                <w:sz w:val="24"/>
                <w:szCs w:val="24"/>
              </w:rPr>
            </w:pPr>
            <w:r w:rsidRPr="1C63E6D2">
              <w:rPr>
                <w:rFonts w:ascii="Arial" w:hAnsi="Arial" w:eastAsia="Arial" w:cs="Arial"/>
                <w:color w:val="000000" w:themeColor="text1"/>
                <w:sz w:val="24"/>
                <w:szCs w:val="24"/>
              </w:rPr>
              <w:t>Controlar que el Proyecto se lleve a cabo en los plazos previstos y con la calidad adecuada (que cumpla todas las revisiones internas y externas de calidad).</w:t>
            </w:r>
          </w:p>
          <w:p w:rsidR="70B33ACA" w:rsidDel="00753B8F" w:rsidP="78924A9C" w:rsidRDefault="1C63E6D2" w14:paraId="32EA2802" w14:textId="0E06BED1" w14:noSpellErr="1">
            <w:pPr>
              <w:pStyle w:val="Prrafodelista"/>
              <w:numPr>
                <w:ilvl w:val="0"/>
                <w:numId w:val="3"/>
              </w:numPr>
              <w:ind w:left="361" w:right="34"/>
              <w:rPr>
                <w:rFonts w:eastAsia="" w:eastAsiaTheme="minorEastAsia"/>
                <w:color w:val="000000" w:themeColor="text1"/>
                <w:sz w:val="24"/>
                <w:szCs w:val="24"/>
              </w:rPr>
            </w:pPr>
            <w:r w:rsidRPr="78924A9C" w:rsidR="78924A9C">
              <w:rPr>
                <w:rFonts w:ascii="Arial" w:hAnsi="Arial" w:eastAsia="Arial" w:cs="Arial"/>
                <w:color w:val="000000" w:themeColor="text1" w:themeTint="FF" w:themeShade="FF"/>
                <w:sz w:val="24"/>
                <w:szCs w:val="24"/>
              </w:rPr>
              <w:t>Hacer seguimiento de los avances programados de los proyectos a su cargo.</w:t>
            </w:r>
          </w:p>
        </w:tc>
      </w:tr>
      <w:tr w:rsidR="70B33ACA" w:rsidTr="78924A9C" w14:paraId="079D221B"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8F652F" w:rsidRDefault="1C63E6D2" w14:paraId="3258B9B4" w14:textId="0AACB2C1">
            <w:pPr>
              <w:jc w:val="center"/>
              <w:rPr>
                <w:rFonts w:ascii="Arial" w:hAnsi="Arial" w:eastAsia="Arial" w:cs="Arial"/>
                <w:sz w:val="24"/>
                <w:szCs w:val="24"/>
              </w:rPr>
            </w:pPr>
            <w:r w:rsidRPr="78924A9C" w:rsidR="78924A9C">
              <w:rPr>
                <w:rFonts w:ascii="Arial" w:hAnsi="Arial" w:eastAsia="Arial" w:cs="Arial"/>
                <w:sz w:val="24"/>
                <w:szCs w:val="24"/>
              </w:rPr>
              <w:t xml:space="preserve">(02) Analistas de </w:t>
            </w:r>
            <w:r w:rsidRPr="78924A9C" w:rsidR="78924A9C">
              <w:rPr>
                <w:rFonts w:ascii="Arial" w:hAnsi="Arial" w:eastAsia="Arial" w:cs="Arial"/>
                <w:sz w:val="24"/>
                <w:szCs w:val="24"/>
              </w:rPr>
              <w:t>Calidad:</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Pr="008F652F" w:rsidR="00127856" w:rsidP="00127856" w:rsidRDefault="1C63E6D2" w14:paraId="689D3874" w14:textId="77777777">
            <w:pPr>
              <w:pStyle w:val="Prrafodelista"/>
              <w:numPr>
                <w:ilvl w:val="0"/>
                <w:numId w:val="2"/>
              </w:numPr>
              <w:ind w:left="361"/>
              <w:jc w:val="both"/>
              <w:rPr>
                <w:sz w:val="24"/>
                <w:szCs w:val="24"/>
              </w:rPr>
            </w:pPr>
            <w:r w:rsidRPr="1C63E6D2">
              <w:rPr>
                <w:rFonts w:ascii="Arial" w:hAnsi="Arial" w:eastAsia="Arial" w:cs="Arial"/>
                <w:sz w:val="24"/>
                <w:szCs w:val="24"/>
              </w:rPr>
              <w:t>Deber</w:t>
            </w:r>
            <w:proofErr w:type="spellEnd"/>
            <w:r w:rsidRPr="1C63E6D2">
              <w:rPr>
                <w:rFonts w:ascii="Arial" w:hAnsi="Arial" w:eastAsia="Arial" w:cs="Arial"/>
                <w:sz w:val="24"/>
                <w:szCs w:val="24"/>
              </w:rPr>
              <w:t>á contar con conocimiento en la metodología del proyecto empleada (</w:t>
            </w:r>
            <w:proofErr w:type="spellStart"/>
            <w:r w:rsidRPr="1C63E6D2">
              <w:rPr>
                <w:rFonts w:ascii="Arial" w:hAnsi="Arial" w:eastAsia="Arial" w:cs="Arial"/>
                <w:sz w:val="24"/>
                <w:szCs w:val="24"/>
              </w:rPr>
              <w:t>CMMI</w:t>
            </w:r>
            <w:proofErr w:type="spellEnd"/>
            <w:r w:rsidRPr="1C63E6D2">
              <w:rPr>
                <w:rFonts w:ascii="Arial" w:hAnsi="Arial" w:eastAsia="Arial" w:cs="Arial"/>
                <w:sz w:val="24"/>
                <w:szCs w:val="24"/>
              </w:rPr>
              <w:t xml:space="preserve"> nivel 3), reglamentos y estándares de la organización, a fin de poder garantizar su cumplimiento y evaluar la correcta elaboración de los documentos desarrollados.</w:t>
            </w:r>
          </w:p>
          <w:p w:rsidRPr="00127856" w:rsidR="70B33ACA" w:rsidDel="00753B8F" w:rsidP="008F652F" w:rsidRDefault="1E9E70D5" w14:paraId="6D9F8BDA" w14:textId="26676BBF" w14:noSpellErr="1">
            <w:pPr>
              <w:pStyle w:val="Prrafodelista"/>
              <w:numPr>
                <w:ilvl w:val="0"/>
                <w:numId w:val="2"/>
              </w:numPr>
              <w:ind w:left="361"/>
              <w:jc w:val="both"/>
              <w:rPr>
                <w:sz w:val="24"/>
                <w:szCs w:val="24"/>
              </w:rPr>
            </w:pPr>
            <w:r w:rsidRPr="78924A9C" w:rsidR="78924A9C">
              <w:rPr>
                <w:rFonts w:ascii="Arial" w:hAnsi="Arial" w:eastAsia="Arial" w:cs="Arial"/>
                <w:sz w:val="24"/>
                <w:szCs w:val="24"/>
              </w:rPr>
              <w:t>Garantizar el cumplimiento de las normas y estándares de calidad pertinentes con el fin de garantizar la eficacia del desarrollo del sistema.</w:t>
            </w:r>
          </w:p>
        </w:tc>
      </w:tr>
      <w:tr w:rsidR="70B33ACA" w:rsidTr="78924A9C" w14:paraId="2937636F"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8F652F" w:rsidRDefault="1C63E6D2" w14:paraId="45694E35" w14:textId="6CD4E556" w14:noSpellErr="1">
            <w:pPr>
              <w:jc w:val="center"/>
              <w:rPr>
                <w:rFonts w:ascii="Arial" w:hAnsi="Arial" w:eastAsia="Arial" w:cs="Arial"/>
                <w:sz w:val="24"/>
                <w:szCs w:val="24"/>
              </w:rPr>
            </w:pPr>
            <w:r w:rsidRPr="78924A9C" w:rsidR="78924A9C">
              <w:rPr>
                <w:rFonts w:ascii="Arial" w:hAnsi="Arial" w:eastAsia="Arial" w:cs="Arial"/>
                <w:sz w:val="24"/>
                <w:szCs w:val="24"/>
              </w:rPr>
              <w:t>(02) Analistas Funcional/ Programador</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Pr="000D694F" w:rsidR="002C7632" w:rsidP="000D694F" w:rsidRDefault="002C7632" w14:paraId="30AE6CEA" w14:textId="205C4B3A">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Validación de Modelos de Diseño </w:t>
            </w:r>
          </w:p>
          <w:p w:rsidRPr="000D694F" w:rsidR="002C7632" w:rsidP="000D694F" w:rsidRDefault="002C7632" w14:paraId="27FAE74B" w14:textId="6F575171">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Responsable de la elaboración detallada de los casos de uso. </w:t>
            </w:r>
          </w:p>
          <w:p w:rsidRPr="000D694F" w:rsidR="002C7632" w:rsidP="000D694F" w:rsidRDefault="002C7632" w14:paraId="7F1B3F4A" w14:textId="4F06603C">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Establecer la estructura total de la vista de la arquitectura. </w:t>
            </w:r>
          </w:p>
          <w:p w:rsidRPr="000D694F" w:rsidR="002C7632" w:rsidP="000D694F" w:rsidRDefault="002C7632" w14:paraId="56EECB44" w14:textId="571FBF37">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Verifica que los resultados de los requerimientos sean conformes a la vista de la Institución. </w:t>
            </w:r>
          </w:p>
          <w:p w:rsidRPr="000D694F" w:rsidR="002C7632" w:rsidP="000D694F" w:rsidRDefault="002C7632" w14:paraId="61F9786A" w14:textId="5B4CF99E">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Participar en el diseño técnico del sistema. </w:t>
            </w:r>
          </w:p>
          <w:p w:rsidRPr="000D694F" w:rsidR="002C7632" w:rsidP="000D694F" w:rsidRDefault="002C7632" w14:paraId="5D4830B7" w14:textId="0E5A9B21">
            <w:pPr>
              <w:pStyle w:val="Prrafodelista"/>
              <w:numPr>
                <w:ilvl w:val="0"/>
                <w:numId w:val="2"/>
              </w:numPr>
              <w:ind w:left="361"/>
              <w:rPr>
                <w:rFonts w:ascii="Arial" w:hAnsi="Arial" w:eastAsia="Arial" w:cs="Arial"/>
                <w:sz w:val="24"/>
                <w:szCs w:val="24"/>
              </w:rPr>
            </w:pPr>
            <w:r w:rsidRPr="002C7632">
              <w:rPr>
                <w:rFonts w:ascii="Arial" w:hAnsi="Arial" w:eastAsia="Arial" w:cs="Arial"/>
                <w:sz w:val="24"/>
                <w:szCs w:val="24"/>
              </w:rPr>
              <w:t xml:space="preserve">Efectuar la programación cumpliendo con los estándares. </w:t>
            </w:r>
          </w:p>
          <w:p w:rsidRPr="00777362" w:rsidR="70B33ACA" w:rsidDel="00753B8F" w:rsidP="000D694F" w:rsidRDefault="002C7632" w14:paraId="634D5097" w14:textId="3581C2AF" w14:noSpellErr="1">
            <w:pPr>
              <w:pStyle w:val="Prrafodelista"/>
              <w:numPr>
                <w:ilvl w:val="0"/>
                <w:numId w:val="2"/>
              </w:numPr>
              <w:ind w:left="361"/>
              <w:rPr>
                <w:rFonts w:ascii="Arial" w:hAnsi="Arial" w:eastAsia="Arial" w:cs="Arial"/>
                <w:sz w:val="24"/>
                <w:szCs w:val="24"/>
              </w:rPr>
            </w:pPr>
            <w:r w:rsidRPr="78924A9C" w:rsidR="78924A9C">
              <w:rPr>
                <w:rFonts w:ascii="Arial" w:hAnsi="Arial" w:eastAsia="Arial" w:cs="Arial"/>
                <w:sz w:val="24"/>
                <w:szCs w:val="24"/>
              </w:rPr>
              <w:t>Elaborar la documentación técnica del sistema.</w:t>
            </w:r>
          </w:p>
        </w:tc>
      </w:tr>
      <w:tr w:rsidR="70B33ACA" w:rsidTr="78924A9C" w14:paraId="32CDDF39"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8F652F" w:rsidRDefault="1C63E6D2" w14:paraId="3C187F35" w14:textId="1290E92F">
            <w:pPr>
              <w:jc w:val="center"/>
              <w:rPr>
                <w:rFonts w:ascii="Arial" w:hAnsi="Arial" w:eastAsia="Arial" w:cs="Arial"/>
                <w:sz w:val="24"/>
                <w:szCs w:val="24"/>
              </w:rPr>
            </w:pPr>
            <w:r w:rsidRPr="78924A9C" w:rsidR="78924A9C">
              <w:rPr>
                <w:rFonts w:ascii="Arial" w:hAnsi="Arial" w:eastAsia="Arial" w:cs="Arial"/>
                <w:sz w:val="24"/>
                <w:szCs w:val="24"/>
              </w:rPr>
              <w:t xml:space="preserve">(02) </w:t>
            </w:r>
            <w:r w:rsidRPr="78924A9C" w:rsidR="78924A9C">
              <w:rPr>
                <w:rFonts w:ascii="Arial" w:hAnsi="Arial" w:eastAsia="Arial" w:cs="Arial"/>
                <w:sz w:val="24"/>
                <w:szCs w:val="24"/>
              </w:rPr>
              <w:t>Programadores</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Pr="008F652F" w:rsidR="70B33ACA" w:rsidDel="00753B8F" w:rsidP="008F652F" w:rsidRDefault="1C63E6D2" w14:paraId="6D79011F" w14:textId="54715409">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t>Analiza</w:t>
            </w:r>
            <w:proofErr w:type="spellEnd"/>
            <w:r w:rsidRPr="008F652F">
              <w:rPr>
                <w:rFonts w:ascii="Arial" w:hAnsi="Arial" w:eastAsia="Arial" w:cs="Arial"/>
                <w:sz w:val="24"/>
                <w:szCs w:val="24"/>
              </w:rPr>
              <w:t>r, diseñar, elaborar, implantar y mantener el programa.</w:t>
            </w:r>
          </w:p>
          <w:p w:rsidRPr="008F652F" w:rsidR="70B33ACA" w:rsidDel="00753B8F" w:rsidP="008F652F" w:rsidRDefault="1C63E6D2" w14:paraId="7C1FD573" w14:textId="153FC612">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t xml:space="preserve">Diseña y ejecutar pruebas de validación para el programa. </w:t>
            </w:r>
          </w:p>
          <w:p w:rsidRPr="008F652F" w:rsidR="70B33ACA" w:rsidDel="00753B8F" w:rsidP="008F652F" w:rsidRDefault="1C63E6D2" w14:paraId="5A1394CF" w14:textId="67AFEF80">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t xml:space="preserve">Realiza respaldo de la información bajo su responsabilidad. </w:t>
            </w:r>
          </w:p>
          <w:p w:rsidRPr="008F652F" w:rsidR="70B33ACA" w:rsidDel="00753B8F" w:rsidP="008F652F" w:rsidRDefault="1C63E6D2" w14:paraId="00BF90D3" w14:textId="28F6721B">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t xml:space="preserve">Documenta los trabajos realizados. </w:t>
            </w:r>
          </w:p>
          <w:p w:rsidRPr="008F652F" w:rsidR="70B33ACA" w:rsidDel="00753B8F" w:rsidP="008F652F" w:rsidRDefault="1C63E6D2" w14:paraId="56BBFAFB" w14:textId="595238F9">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t xml:space="preserve">Participa en reuniones técnicas. </w:t>
            </w:r>
          </w:p>
          <w:p w:rsidRPr="008F652F" w:rsidR="70B33ACA" w:rsidDel="00753B8F" w:rsidP="008F652F" w:rsidRDefault="1C63E6D2" w14:paraId="04B4C8B0" w14:textId="33F332B3">
            <w:pPr>
              <w:pStyle w:val="Prrafodelista"/>
              <w:numPr>
                <w:ilvl w:val="0"/>
                <w:numId w:val="2"/>
              </w:numPr>
              <w:ind w:left="361"/>
              <w:rPr>
                <w:rFonts w:ascii="Arial" w:hAnsi="Arial" w:eastAsia="Arial" w:cs="Arial"/>
                <w:sz w:val="24"/>
                <w:szCs w:val="24"/>
              </w:rPr>
            </w:pPr>
            <w:r w:rsidRPr="008F652F">
              <w:rPr>
                <w:rFonts w:ascii="Arial" w:hAnsi="Arial" w:eastAsia="Arial" w:cs="Arial"/>
                <w:sz w:val="24"/>
                <w:szCs w:val="24"/>
              </w:rPr>
              <w:lastRenderedPageBreak/>
              <w:t xml:space="preserve">Cumple con las normas, lineamientos y estándares establecidos por la unidad para el desarrollo de la aplicación. </w:t>
            </w:r>
          </w:p>
          <w:p w:rsidR="70B33ACA" w:rsidDel="00753B8F" w:rsidP="008F652F" w:rsidRDefault="1E9E70D5" w14:paraId="390BFDCD" w14:textId="4DBBA2E2" w14:noSpellErr="1">
            <w:pPr>
              <w:ind w:left="361"/>
              <w:rPr>
                <w:rFonts w:ascii="Arial" w:hAnsi="Arial" w:eastAsia="Arial" w:cs="Arial"/>
                <w:sz w:val="24"/>
                <w:szCs w:val="24"/>
              </w:rPr>
            </w:pPr>
            <w:r w:rsidRPr="78924A9C" w:rsidR="78924A9C">
              <w:rPr>
                <w:rFonts w:ascii="Arial" w:hAnsi="Arial" w:eastAsia="Arial" w:cs="Arial"/>
                <w:sz w:val="24"/>
                <w:szCs w:val="24"/>
              </w:rPr>
              <w:t>Elabora informes periódicos de las actividades realizadas.</w:t>
            </w:r>
          </w:p>
        </w:tc>
      </w:tr>
      <w:tr w:rsidR="70B33ACA" w:rsidTr="78924A9C" w14:paraId="08345928"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1E4605" w:rsidRDefault="1C63E6D2" w14:paraId="25D90F42" w14:textId="1DBCFDF3">
            <w:pPr>
              <w:jc w:val="center"/>
              <w:rPr>
                <w:rFonts w:ascii="Arial" w:hAnsi="Arial" w:eastAsia="Arial" w:cs="Arial"/>
                <w:sz w:val="24"/>
                <w:szCs w:val="24"/>
              </w:rPr>
            </w:pPr>
            <w:r w:rsidRPr="78924A9C" w:rsidR="78924A9C">
              <w:rPr>
                <w:rFonts w:ascii="Arial" w:hAnsi="Arial" w:eastAsia="Arial" w:cs="Arial"/>
                <w:sz w:val="24"/>
                <w:szCs w:val="24"/>
              </w:rPr>
              <w:t xml:space="preserve">(02) </w:t>
            </w:r>
            <w:r w:rsidRPr="78924A9C" w:rsidR="78924A9C">
              <w:rPr>
                <w:rFonts w:ascii="Arial" w:hAnsi="Arial" w:eastAsia="Arial" w:cs="Arial"/>
                <w:sz w:val="24"/>
                <w:szCs w:val="24"/>
              </w:rPr>
              <w:t>Documentadores</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70B33ACA" w:rsidDel="00753B8F" w:rsidP="001E4605" w:rsidRDefault="1C63E6D2" w14:paraId="36CEB8DF" w14:textId="3E4362CE">
            <w:pPr>
              <w:pStyle w:val="Prrafodelista"/>
              <w:numPr>
                <w:ilvl w:val="0"/>
                <w:numId w:val="73"/>
              </w:numPr>
              <w:ind w:left="361"/>
            </w:pPr>
            <w:r w:rsidRPr="001E4605">
              <w:rPr>
                <w:rFonts w:ascii="Arial" w:hAnsi="Arial" w:eastAsia="Arial" w:cs="Arial"/>
                <w:sz w:val="24"/>
                <w:szCs w:val="24"/>
              </w:rPr>
              <w:t>Elabora</w:t>
            </w:r>
            <w:proofErr w:type="spellEnd"/>
            <w:r w:rsidRPr="001E4605">
              <w:rPr>
                <w:rFonts w:ascii="Arial" w:hAnsi="Arial" w:eastAsia="Arial" w:cs="Arial"/>
                <w:sz w:val="24"/>
                <w:szCs w:val="24"/>
              </w:rPr>
              <w:t xml:space="preserve">r y/o actualizar los manuales y otros documentos relacionados con el Desarrollo del proyecto </w:t>
            </w:r>
          </w:p>
          <w:p w:rsidR="70B33ACA" w:rsidDel="00753B8F" w:rsidP="001E4605" w:rsidRDefault="1C63E6D2" w14:paraId="50A93E83" w14:textId="0E83669A">
            <w:pPr>
              <w:pStyle w:val="Prrafodelista"/>
              <w:numPr>
                <w:ilvl w:val="0"/>
                <w:numId w:val="73"/>
              </w:numPr>
              <w:ind w:left="361"/>
            </w:pPr>
            <w:r w:rsidRPr="001E4605">
              <w:rPr>
                <w:rFonts w:ascii="Arial" w:hAnsi="Arial" w:eastAsia="Arial" w:cs="Arial"/>
                <w:sz w:val="24"/>
                <w:szCs w:val="24"/>
              </w:rPr>
              <w:t xml:space="preserve">Informar al Analista funcional / programador sobre el avance de las actividades de actualización de manuales y sobre problemas funcionales encontrados durante la actualización de la documentación de los sistemas asociados al servicio. </w:t>
            </w:r>
          </w:p>
          <w:p w:rsidR="70B33ACA" w:rsidDel="00753B8F" w:rsidP="001E4605" w:rsidRDefault="1C63E6D2" w14:paraId="14218BDF" w14:textId="4C71B7F6" w14:noSpellErr="1">
            <w:pPr>
              <w:pStyle w:val="Prrafodelista"/>
              <w:numPr>
                <w:ilvl w:val="0"/>
                <w:numId w:val="73"/>
              </w:numPr>
              <w:ind w:left="361"/>
              <w:rPr/>
            </w:pPr>
            <w:r w:rsidRPr="78924A9C" w:rsidR="78924A9C">
              <w:rPr>
                <w:rFonts w:ascii="Arial" w:hAnsi="Arial" w:eastAsia="Arial" w:cs="Arial"/>
                <w:sz w:val="24"/>
                <w:szCs w:val="24"/>
              </w:rPr>
              <w:t>Brindar soporte en las tareas de documentación que se le asigne.</w:t>
            </w:r>
          </w:p>
        </w:tc>
      </w:tr>
      <w:tr w:rsidR="70B33ACA" w:rsidTr="78924A9C" w14:paraId="63B2A9B2" w14:textId="77777777">
        <w:trPr>
          <w:trHeight w:val="255"/>
        </w:trPr>
        <w:tc>
          <w:tcPr>
            <w:cnfStyle w:val="000000000000" w:firstRow="0" w:lastRow="0" w:firstColumn="0" w:lastColumn="0" w:oddVBand="0" w:evenVBand="0" w:oddHBand="0" w:evenHBand="0" w:firstRowFirstColumn="0" w:firstRowLastColumn="0" w:lastRowFirstColumn="0" w:lastRowLastColumn="0"/>
            <w:tcW w:w="3231" w:type="dxa"/>
            <w:tcMar/>
            <w:vAlign w:val="center"/>
          </w:tcPr>
          <w:p w:rsidR="70B33ACA" w:rsidDel="00753B8F" w:rsidP="001E4605" w:rsidRDefault="1C63E6D2" w14:paraId="11C8A5EC" w14:textId="32723555">
            <w:pPr>
              <w:jc w:val="center"/>
              <w:rPr>
                <w:rFonts w:ascii="Arial" w:hAnsi="Arial" w:eastAsia="Arial" w:cs="Arial"/>
                <w:sz w:val="24"/>
                <w:szCs w:val="24"/>
              </w:rPr>
            </w:pPr>
            <w:r w:rsidRPr="78924A9C" w:rsidR="78924A9C">
              <w:rPr>
                <w:rFonts w:ascii="Arial" w:hAnsi="Arial" w:eastAsia="Arial" w:cs="Arial"/>
                <w:sz w:val="24"/>
                <w:szCs w:val="24"/>
              </w:rPr>
              <w:t xml:space="preserve">(01) Gestor de </w:t>
            </w:r>
            <w:r w:rsidRPr="78924A9C" w:rsidR="78924A9C">
              <w:rPr>
                <w:rFonts w:ascii="Arial" w:hAnsi="Arial" w:eastAsia="Arial" w:cs="Arial"/>
                <w:sz w:val="24"/>
                <w:szCs w:val="24"/>
              </w:rPr>
              <w:t>Configuración</w:t>
            </w:r>
          </w:p>
        </w:tc>
        <w:tc>
          <w:tcPr>
            <w:cnfStyle w:val="000000000000" w:firstRow="0" w:lastRow="0" w:firstColumn="0" w:lastColumn="0" w:oddVBand="0" w:evenVBand="0" w:oddHBand="0" w:evenHBand="0" w:firstRowFirstColumn="0" w:firstRowLastColumn="0" w:lastRowFirstColumn="0" w:lastRowLastColumn="0"/>
            <w:tcW w:w="4837" w:type="dxa"/>
            <w:tcMar/>
            <w:vAlign w:val="center"/>
          </w:tcPr>
          <w:p w:rsidR="70B33ACA" w:rsidP="001E4605" w:rsidRDefault="1C63E6D2" w14:paraId="2C8D4F9C" w14:textId="66ACBADC">
            <w:pPr>
              <w:pStyle w:val="Prrafodelista"/>
              <w:numPr>
                <w:ilvl w:val="0"/>
                <w:numId w:val="74"/>
              </w:numPr>
              <w:ind w:left="361"/>
              <w:rPr>
                <w:rFonts w:ascii="Arial" w:hAnsi="Arial" w:eastAsia="Arial" w:cs="Arial"/>
                <w:sz w:val="24"/>
                <w:szCs w:val="24"/>
              </w:rPr>
            </w:pPr>
            <w:r w:rsidRPr="001E4605">
              <w:rPr>
                <w:rFonts w:ascii="Arial" w:hAnsi="Arial" w:eastAsia="Arial" w:cs="Arial"/>
                <w:sz w:val="24"/>
                <w:szCs w:val="24"/>
              </w:rPr>
              <w:t>Lidera</w:t>
            </w:r>
            <w:proofErr w:type="spellEnd"/>
            <w:r w:rsidRPr="001E4605">
              <w:rPr>
                <w:rFonts w:ascii="Arial" w:hAnsi="Arial" w:eastAsia="Arial" w:cs="Arial"/>
                <w:sz w:val="24"/>
                <w:szCs w:val="24"/>
              </w:rPr>
              <w:t xml:space="preserve">r las actividades de evaluación del proceso: revisar tipos de elementos de configuración, relaciones, atributos y valores asociados, estructura de la base de datos, derechos de acceso. </w:t>
            </w:r>
          </w:p>
          <w:p w:rsidRPr="00A83FCD" w:rsidR="70B33ACA" w:rsidDel="00753B8F" w:rsidP="00DE6E67" w:rsidRDefault="1E9E70D5" w14:paraId="2F7B9A55" w14:textId="76241E36">
            <w:pPr>
              <w:pStyle w:val="Prrafodelista"/>
              <w:keepNext/>
              <w:numPr>
                <w:ilvl w:val="1"/>
                <w:numId w:val="75"/>
              </w:numPr>
              <w:ind w:left="361"/>
              <w:rPr>
                <w:rFonts w:ascii="Arial" w:hAnsi="Arial" w:eastAsia="Arial" w:cs="Arial"/>
                <w:sz w:val="24"/>
                <w:szCs w:val="24"/>
              </w:rPr>
            </w:pPr>
            <w:r w:rsidRPr="1E9E70D5">
              <w:rPr>
                <w:rFonts w:ascii="Arial" w:hAnsi="Arial" w:eastAsia="Arial" w:cs="Arial"/>
                <w:sz w:val="24"/>
                <w:szCs w:val="24"/>
              </w:rPr>
              <w:t>Aprobar cambios estructurales.</w:t>
            </w:r>
          </w:p>
        </w:tc>
      </w:tr>
    </w:tbl>
    <w:p w:rsidRPr="00DE6E67" w:rsidR="00DE6E67" w:rsidP="00DE6E67" w:rsidRDefault="00DE6E67" w14:paraId="2D77ECDE" w14:textId="559AD172">
      <w:pPr>
        <w:pStyle w:val="Descripcin"/>
        <w:ind w:left="1134"/>
        <w:jc w:val="center"/>
        <w:rPr>
          <w:rFonts w:ascii="Arial" w:hAnsi="Arial" w:cs="Arial"/>
          <w:sz w:val="20"/>
          <w:szCs w:val="20"/>
        </w:rPr>
      </w:pPr>
      <w:r w:rsidRPr="00DE6E67">
        <w:rPr>
          <w:rFonts w:ascii="Arial" w:hAnsi="Arial" w:cs="Arial"/>
          <w:sz w:val="20"/>
          <w:szCs w:val="20"/>
        </w:rPr>
        <w:t xml:space="preserve">Tabla Nro. </w:t>
      </w:r>
      <w:r w:rsidRPr="00DE6E67">
        <w:rPr>
          <w:rFonts w:ascii="Arial" w:hAnsi="Arial" w:cs="Arial"/>
          <w:sz w:val="20"/>
          <w:szCs w:val="20"/>
        </w:rPr>
        <w:fldChar w:fldCharType="begin"/>
      </w:r>
      <w:r w:rsidRPr="00DE6E67">
        <w:rPr>
          <w:rFonts w:ascii="Arial" w:hAnsi="Arial" w:cs="Arial"/>
          <w:sz w:val="20"/>
          <w:szCs w:val="20"/>
        </w:rPr>
        <w:instrText xml:space="preserve"> SEQ Tabla_Nro. \* ARABIC </w:instrText>
      </w:r>
      <w:r w:rsidRPr="00DE6E67">
        <w:rPr>
          <w:rFonts w:ascii="Arial" w:hAnsi="Arial" w:cs="Arial"/>
          <w:sz w:val="20"/>
          <w:szCs w:val="20"/>
        </w:rPr>
        <w:fldChar w:fldCharType="separate"/>
      </w:r>
      <w:r w:rsidR="000601F5">
        <w:rPr>
          <w:rFonts w:ascii="Arial" w:hAnsi="Arial" w:cs="Arial"/>
          <w:noProof/>
          <w:sz w:val="20"/>
          <w:szCs w:val="20"/>
        </w:rPr>
        <w:t>2</w:t>
      </w:r>
      <w:r w:rsidRPr="00DE6E67">
        <w:rPr>
          <w:rFonts w:ascii="Arial" w:hAnsi="Arial" w:cs="Arial"/>
          <w:sz w:val="20"/>
          <w:szCs w:val="20"/>
        </w:rPr>
        <w:fldChar w:fldCharType="end"/>
      </w:r>
      <w:r w:rsidRPr="00DE6E67">
        <w:rPr>
          <w:rFonts w:ascii="Arial" w:hAnsi="Arial" w:cs="Arial"/>
          <w:sz w:val="20"/>
          <w:szCs w:val="20"/>
        </w:rPr>
        <w:t xml:space="preserve"> - Perfiles del equipo de proyecto</w:t>
      </w:r>
    </w:p>
    <w:p w:rsidRPr="00BD5449" w:rsidR="67B7A608" w:rsidP="00DE6E67" w:rsidRDefault="1E9E70D5" w14:paraId="76CC7688" w14:textId="42CCAED2">
      <w:pPr>
        <w:pStyle w:val="Prrafodelista"/>
        <w:numPr>
          <w:ilvl w:val="0"/>
          <w:numId w:val="1"/>
        </w:numPr>
        <w:ind w:left="1418"/>
        <w:rPr>
          <w:rFonts w:eastAsiaTheme="minorEastAsia"/>
          <w:b/>
          <w:bCs/>
          <w:sz w:val="24"/>
          <w:szCs w:val="24"/>
        </w:rPr>
      </w:pPr>
      <w:r w:rsidRPr="00BD5449">
        <w:rPr>
          <w:rFonts w:ascii="Arial" w:hAnsi="Arial" w:eastAsia="Arial" w:cs="Arial"/>
          <w:b/>
          <w:bCs/>
          <w:sz w:val="24"/>
          <w:szCs w:val="24"/>
        </w:rPr>
        <w:t>Infraestructura técnica para el proyecto</w:t>
      </w:r>
    </w:p>
    <w:p w:rsidR="67B7A608" w:rsidP="00DE6E67" w:rsidRDefault="67B7A608" w14:paraId="194D3CAE" w14:textId="7308A043">
      <w:pPr>
        <w:ind w:left="1418"/>
        <w:jc w:val="both"/>
        <w:rPr>
          <w:rFonts w:ascii="Arial" w:hAnsi="Arial" w:eastAsia="Arial" w:cs="Arial"/>
          <w:sz w:val="24"/>
          <w:szCs w:val="24"/>
        </w:rPr>
      </w:pPr>
      <w:r w:rsidRPr="67B7A608">
        <w:rPr>
          <w:rFonts w:ascii="Arial" w:hAnsi="Arial" w:eastAsia="Arial" w:cs="Arial"/>
          <w:sz w:val="24"/>
          <w:szCs w:val="24"/>
        </w:rPr>
        <w:t>La infraestructura técnica requeridos para llevar a cabo la implementación      y puesta marcha del sistema de la aplicación web, se presenta a                             continuación.</w:t>
      </w:r>
    </w:p>
    <w:tbl>
      <w:tblPr>
        <w:tblStyle w:val="Tablaconcuadrcula"/>
        <w:tblW w:w="7091" w:type="dxa"/>
        <w:tblInd w:w="1413" w:type="dxa"/>
        <w:tblLayout w:type="fixed"/>
        <w:tblLook w:val="01E0" w:firstRow="1" w:lastRow="1" w:firstColumn="1" w:lastColumn="1" w:noHBand="0" w:noVBand="0"/>
      </w:tblPr>
      <w:tblGrid>
        <w:gridCol w:w="850"/>
        <w:gridCol w:w="4962"/>
        <w:gridCol w:w="1279"/>
      </w:tblGrid>
      <w:tr w:rsidR="67B7A608" w:rsidTr="00533896" w14:paraId="32AA1676" w14:textId="77777777">
        <w:tc>
          <w:tcPr>
            <w:tcW w:w="850" w:type="dxa"/>
            <w:shd w:val="clear" w:color="auto" w:fill="A6A6A6" w:themeFill="background1" w:themeFillShade="A6"/>
            <w:vAlign w:val="center"/>
          </w:tcPr>
          <w:p w:rsidRPr="00533896" w:rsidR="67B7A608" w:rsidP="002B176A" w:rsidRDefault="002B176A" w14:paraId="1F62B615" w14:textId="4D673580">
            <w:pPr>
              <w:jc w:val="center"/>
              <w:rPr>
                <w:b/>
                <w:bCs/>
                <w:color w:val="FFFFFF" w:themeColor="background1"/>
              </w:rPr>
            </w:pPr>
            <w:r w:rsidRPr="00533896">
              <w:rPr>
                <w:rFonts w:ascii="Arial" w:hAnsi="Arial" w:eastAsia="Arial" w:cs="Arial"/>
                <w:b/>
                <w:bCs/>
                <w:i/>
                <w:iCs/>
                <w:color w:val="FFFFFF" w:themeColor="background1"/>
              </w:rPr>
              <w:t>Ítem</w:t>
            </w:r>
          </w:p>
        </w:tc>
        <w:tc>
          <w:tcPr>
            <w:tcW w:w="4962" w:type="dxa"/>
            <w:shd w:val="clear" w:color="auto" w:fill="A6A6A6" w:themeFill="background1" w:themeFillShade="A6"/>
            <w:vAlign w:val="bottom"/>
          </w:tcPr>
          <w:p w:rsidRPr="00533896" w:rsidR="67B7A608" w:rsidP="002B176A" w:rsidRDefault="002B176A" w14:paraId="73D82D23" w14:textId="10477F76">
            <w:pPr>
              <w:jc w:val="center"/>
              <w:rPr>
                <w:b/>
                <w:bCs/>
                <w:color w:val="FFFFFF" w:themeColor="background1"/>
              </w:rPr>
            </w:pPr>
            <w:r w:rsidRPr="00533896">
              <w:rPr>
                <w:rFonts w:ascii="Arial" w:hAnsi="Arial" w:eastAsia="Arial" w:cs="Arial"/>
                <w:b/>
                <w:bCs/>
                <w:color w:val="FFFFFF" w:themeColor="background1"/>
              </w:rPr>
              <w:t>Descripci</w:t>
            </w:r>
            <w:r w:rsidRPr="00533896">
              <w:rPr>
                <w:rFonts w:ascii="Arial" w:hAnsi="Arial" w:eastAsia="Arial" w:cs="Arial"/>
                <w:b/>
                <w:bCs/>
                <w:color w:val="FFFFFF" w:themeColor="background1"/>
              </w:rPr>
              <w:t>ón</w:t>
            </w:r>
          </w:p>
        </w:tc>
        <w:tc>
          <w:tcPr>
            <w:tcW w:w="1279" w:type="dxa"/>
            <w:shd w:val="clear" w:color="auto" w:fill="A6A6A6" w:themeFill="background1" w:themeFillShade="A6"/>
            <w:vAlign w:val="center"/>
          </w:tcPr>
          <w:p w:rsidRPr="00533896" w:rsidR="67B7A608" w:rsidP="002B176A" w:rsidRDefault="002B176A" w14:paraId="45404298" w14:textId="10646599">
            <w:pPr>
              <w:rPr>
                <w:b/>
                <w:bCs/>
                <w:color w:val="FFFFFF" w:themeColor="background1"/>
              </w:rPr>
            </w:pPr>
            <w:r w:rsidRPr="00533896">
              <w:rPr>
                <w:rFonts w:ascii="Arial" w:hAnsi="Arial" w:cs="Arial"/>
                <w:b/>
                <w:bCs/>
                <w:color w:val="FFFFFF" w:themeColor="background1"/>
              </w:rPr>
              <w:t>Cantidad</w:t>
            </w:r>
          </w:p>
        </w:tc>
      </w:tr>
      <w:tr w:rsidR="67B7A608" w:rsidTr="002B176A" w14:paraId="7932D5ED" w14:textId="77777777">
        <w:tc>
          <w:tcPr>
            <w:tcW w:w="850" w:type="dxa"/>
            <w:vAlign w:val="center"/>
          </w:tcPr>
          <w:p w:rsidR="67B7A608" w:rsidP="00533896" w:rsidRDefault="67B7A608" w14:paraId="6BD1FBBD" w14:textId="69A7C49E">
            <w:pPr>
              <w:jc w:val="center"/>
              <w:rPr>
                <w:rFonts w:ascii="Arial" w:hAnsi="Arial" w:eastAsia="Arial" w:cs="Arial"/>
                <w:i/>
                <w:iCs/>
                <w:sz w:val="24"/>
                <w:szCs w:val="24"/>
              </w:rPr>
            </w:pPr>
            <w:r w:rsidRPr="67B7A608">
              <w:rPr>
                <w:rFonts w:ascii="Arial" w:hAnsi="Arial" w:eastAsia="Arial" w:cs="Arial"/>
              </w:rPr>
              <w:t>01</w:t>
            </w:r>
          </w:p>
        </w:tc>
        <w:tc>
          <w:tcPr>
            <w:tcW w:w="4962" w:type="dxa"/>
          </w:tcPr>
          <w:p w:rsidR="67B7A608" w:rsidP="00533896" w:rsidRDefault="67B7A608" w14:paraId="22919FC5" w14:textId="06A70027">
            <w:pPr>
              <w:jc w:val="both"/>
              <w:rPr>
                <w:rFonts w:ascii="Arial" w:hAnsi="Arial" w:eastAsia="Arial" w:cs="Arial"/>
              </w:rPr>
            </w:pPr>
            <w:r w:rsidRPr="67B7A608">
              <w:rPr>
                <w:rFonts w:ascii="Arial" w:hAnsi="Arial" w:eastAsia="Arial" w:cs="Arial"/>
              </w:rPr>
              <w:t>Pc iMac 27pulgadas 5K</w:t>
            </w:r>
          </w:p>
          <w:p w:rsidR="67B7A608" w:rsidP="00533896" w:rsidRDefault="67B7A608" w14:paraId="7CBA5272" w14:textId="183C53A8">
            <w:pPr>
              <w:jc w:val="both"/>
              <w:rPr>
                <w:rFonts w:ascii="Arial" w:hAnsi="Arial" w:eastAsia="Arial" w:cs="Arial"/>
              </w:rPr>
            </w:pPr>
            <w:r w:rsidRPr="67B7A608">
              <w:rPr>
                <w:rFonts w:ascii="Arial" w:hAnsi="Arial" w:eastAsia="Arial" w:cs="Arial"/>
              </w:rPr>
              <w:t xml:space="preserve">-Intel Core i5 de 6 núcleos y 3.7 GHz (Turbo </w:t>
            </w:r>
            <w:proofErr w:type="spellStart"/>
            <w:r w:rsidRPr="67B7A608">
              <w:rPr>
                <w:rFonts w:ascii="Arial" w:hAnsi="Arial" w:eastAsia="Arial" w:cs="Arial"/>
              </w:rPr>
              <w:t>Boost</w:t>
            </w:r>
            <w:proofErr w:type="spellEnd"/>
            <w:r w:rsidRPr="67B7A608">
              <w:rPr>
                <w:rFonts w:ascii="Arial" w:hAnsi="Arial" w:eastAsia="Arial" w:cs="Arial"/>
              </w:rPr>
              <w:t xml:space="preserve"> de hasta 4.6 GHz)</w:t>
            </w:r>
          </w:p>
          <w:p w:rsidR="67B7A608" w:rsidP="00533896" w:rsidRDefault="67B7A608" w14:paraId="52A2FAE1" w14:textId="7614E56C">
            <w:pPr>
              <w:jc w:val="both"/>
              <w:rPr>
                <w:rFonts w:ascii="Arial" w:hAnsi="Arial" w:eastAsia="Arial" w:cs="Arial"/>
              </w:rPr>
            </w:pPr>
            <w:r w:rsidRPr="67B7A608">
              <w:rPr>
                <w:rFonts w:ascii="Arial" w:hAnsi="Arial" w:eastAsia="Arial" w:cs="Arial"/>
              </w:rPr>
              <w:t>-8 GB (dos de 4 GB) de memoria DDR4 de 2666 MHz; cuatro ranuras SO-</w:t>
            </w:r>
            <w:proofErr w:type="spellStart"/>
            <w:r w:rsidRPr="67B7A608">
              <w:rPr>
                <w:rFonts w:ascii="Arial" w:hAnsi="Arial" w:eastAsia="Arial" w:cs="Arial"/>
              </w:rPr>
              <w:t>DIMM</w:t>
            </w:r>
            <w:proofErr w:type="spellEnd"/>
            <w:r w:rsidRPr="67B7A608">
              <w:rPr>
                <w:rFonts w:ascii="Arial" w:hAnsi="Arial" w:eastAsia="Arial" w:cs="Arial"/>
              </w:rPr>
              <w:t xml:space="preserve"> accesibles para el usuario</w:t>
            </w:r>
          </w:p>
          <w:p w:rsidR="67B7A608" w:rsidP="00533896" w:rsidRDefault="67B7A608" w14:paraId="0E99FCEE" w14:textId="2191CE94">
            <w:pPr>
              <w:jc w:val="both"/>
              <w:rPr>
                <w:rFonts w:ascii="Arial" w:hAnsi="Arial" w:eastAsia="Arial" w:cs="Arial"/>
              </w:rPr>
            </w:pPr>
            <w:r w:rsidRPr="67B7A608">
              <w:rPr>
                <w:rFonts w:ascii="Arial" w:hAnsi="Arial" w:eastAsia="Arial" w:cs="Arial"/>
              </w:rPr>
              <w:t xml:space="preserve">-Almacenamiento </w:t>
            </w:r>
            <w:proofErr w:type="spellStart"/>
            <w:r w:rsidRPr="67B7A608">
              <w:rPr>
                <w:rFonts w:ascii="Arial" w:hAnsi="Arial" w:eastAsia="Arial" w:cs="Arial"/>
              </w:rPr>
              <w:t>Fusion</w:t>
            </w:r>
            <w:proofErr w:type="spellEnd"/>
            <w:r w:rsidRPr="67B7A608">
              <w:rPr>
                <w:rFonts w:ascii="Arial" w:hAnsi="Arial" w:eastAsia="Arial" w:cs="Arial"/>
              </w:rPr>
              <w:t xml:space="preserve"> Drive de 2 TB</w:t>
            </w:r>
          </w:p>
          <w:p w:rsidR="67B7A608" w:rsidP="00533896" w:rsidRDefault="67B7A608" w14:paraId="5E814A73" w14:textId="5CDE8AF9">
            <w:pPr>
              <w:jc w:val="both"/>
              <w:rPr>
                <w:rFonts w:ascii="Arial" w:hAnsi="Arial" w:eastAsia="Arial" w:cs="Arial"/>
              </w:rPr>
            </w:pPr>
            <w:r w:rsidRPr="67B7A608">
              <w:rPr>
                <w:rFonts w:ascii="Arial" w:hAnsi="Arial" w:eastAsia="Arial" w:cs="Arial"/>
              </w:rPr>
              <w:t>-Radeon Pro 580X con 8 GB de memoria GDDR5</w:t>
            </w:r>
          </w:p>
        </w:tc>
        <w:tc>
          <w:tcPr>
            <w:tcW w:w="1279" w:type="dxa"/>
            <w:vAlign w:val="center"/>
          </w:tcPr>
          <w:p w:rsidR="67B7A608" w:rsidP="00533896" w:rsidRDefault="67B7A608" w14:paraId="3DCAC4F7" w14:textId="3585A2F3">
            <w:pPr>
              <w:jc w:val="center"/>
              <w:rPr>
                <w:rFonts w:ascii="Arial" w:hAnsi="Arial" w:eastAsia="Arial" w:cs="Arial"/>
                <w:i/>
                <w:iCs/>
                <w:sz w:val="24"/>
                <w:szCs w:val="24"/>
              </w:rPr>
            </w:pPr>
            <w:r w:rsidRPr="67B7A608">
              <w:rPr>
                <w:rFonts w:ascii="Arial" w:hAnsi="Arial" w:eastAsia="Arial" w:cs="Arial"/>
                <w:i/>
                <w:iCs/>
                <w:sz w:val="24"/>
                <w:szCs w:val="24"/>
              </w:rPr>
              <w:t>1</w:t>
            </w:r>
          </w:p>
        </w:tc>
      </w:tr>
      <w:tr w:rsidR="67B7A608" w:rsidTr="002B176A" w14:paraId="21CE1CD5" w14:textId="77777777">
        <w:tc>
          <w:tcPr>
            <w:tcW w:w="850" w:type="dxa"/>
            <w:vAlign w:val="center"/>
          </w:tcPr>
          <w:p w:rsidR="67B7A608" w:rsidP="00533896" w:rsidRDefault="67B7A608" w14:paraId="5A1D2870" w14:textId="79827053">
            <w:pPr>
              <w:jc w:val="center"/>
            </w:pPr>
            <w:r w:rsidRPr="67B7A608">
              <w:rPr>
                <w:rFonts w:ascii="Arial" w:hAnsi="Arial" w:eastAsia="Arial" w:cs="Arial"/>
              </w:rPr>
              <w:t>02</w:t>
            </w:r>
          </w:p>
        </w:tc>
        <w:tc>
          <w:tcPr>
            <w:tcW w:w="4962" w:type="dxa"/>
          </w:tcPr>
          <w:p w:rsidR="67B7A608" w:rsidRDefault="67B7A608" w14:paraId="74523783" w14:textId="33B27C64">
            <w:proofErr w:type="gramStart"/>
            <w:r w:rsidRPr="67B7A608">
              <w:rPr>
                <w:rFonts w:ascii="Arial" w:hAnsi="Arial" w:eastAsia="Arial" w:cs="Arial"/>
              </w:rPr>
              <w:t>Pc compacta</w:t>
            </w:r>
            <w:proofErr w:type="gramEnd"/>
          </w:p>
          <w:p w:rsidR="67B7A608" w:rsidRDefault="67B7A608" w14:paraId="44996CB8" w14:textId="6A906DB9">
            <w:pPr>
              <w:rPr>
                <w:rFonts w:ascii="Arial" w:hAnsi="Arial" w:eastAsia="Arial" w:cs="Arial"/>
              </w:rPr>
            </w:pPr>
            <w:r w:rsidRPr="67B7A608">
              <w:rPr>
                <w:rFonts w:ascii="Arial" w:hAnsi="Arial" w:eastAsia="Arial" w:cs="Arial"/>
              </w:rPr>
              <w:t>-Procesador AMD Ryzen™ 5 3400G / AMD Ryzen™ 3 3200G / AMD Athlon™ 300GE</w:t>
            </w:r>
          </w:p>
          <w:p w:rsidR="67B7A608" w:rsidRDefault="67B7A608" w14:paraId="549DDC24" w14:textId="4DE68F0A">
            <w:r w:rsidRPr="67B7A608">
              <w:rPr>
                <w:rFonts w:ascii="Arial" w:hAnsi="Arial" w:eastAsia="Arial" w:cs="Arial"/>
              </w:rPr>
              <w:t xml:space="preserve">-Almacenamiento </w:t>
            </w:r>
            <w:proofErr w:type="spellStart"/>
            <w:r w:rsidRPr="67B7A608">
              <w:rPr>
                <w:rFonts w:ascii="Arial" w:hAnsi="Arial" w:eastAsia="Arial" w:cs="Arial"/>
              </w:rPr>
              <w:t>SSD</w:t>
            </w:r>
            <w:proofErr w:type="spellEnd"/>
            <w:r w:rsidRPr="67B7A608">
              <w:rPr>
                <w:rFonts w:ascii="Arial" w:hAnsi="Arial" w:eastAsia="Arial" w:cs="Arial"/>
              </w:rPr>
              <w:t xml:space="preserve"> PCI-Express</w:t>
            </w:r>
          </w:p>
          <w:p w:rsidR="67B7A608" w:rsidP="00533896" w:rsidRDefault="67B7A608" w14:paraId="5C6554D2" w14:textId="15D401A6">
            <w:pPr>
              <w:pStyle w:val="Prrafodelista"/>
              <w:numPr>
                <w:ilvl w:val="0"/>
                <w:numId w:val="55"/>
              </w:numPr>
              <w:rPr>
                <w:rFonts w:eastAsiaTheme="minorEastAsia"/>
              </w:rPr>
            </w:pPr>
            <w:proofErr w:type="spellStart"/>
            <w:r>
              <w:t>SSD</w:t>
            </w:r>
            <w:proofErr w:type="spellEnd"/>
            <w:r>
              <w:t xml:space="preserve"> PCIe de hasta 256 GB / </w:t>
            </w:r>
            <w:proofErr w:type="spellStart"/>
            <w:r>
              <w:t>HDD</w:t>
            </w:r>
            <w:proofErr w:type="spellEnd"/>
            <w:r>
              <w:t xml:space="preserve"> SATA de hasta 2 TB</w:t>
            </w:r>
          </w:p>
          <w:p w:rsidR="67B7A608" w:rsidP="00533896" w:rsidRDefault="67B7A608" w14:paraId="4119A77F" w14:textId="368392DB">
            <w:pPr>
              <w:pStyle w:val="Prrafodelista"/>
              <w:numPr>
                <w:ilvl w:val="0"/>
                <w:numId w:val="55"/>
              </w:numPr>
              <w:rPr>
                <w:rFonts w:eastAsiaTheme="minorEastAsia"/>
              </w:rPr>
            </w:pPr>
            <w:r>
              <w:t>MemoriaDDR4 de hasta 32 GB</w:t>
            </w:r>
          </w:p>
          <w:p w:rsidR="67B7A608" w:rsidP="00533896" w:rsidRDefault="67B7A608" w14:paraId="74067660" w14:textId="167D36E7">
            <w:pPr>
              <w:pStyle w:val="Prrafodelista"/>
              <w:numPr>
                <w:ilvl w:val="0"/>
                <w:numId w:val="55"/>
              </w:numPr>
              <w:rPr>
                <w:rFonts w:eastAsiaTheme="minorEastAsia"/>
              </w:rPr>
            </w:pPr>
            <w:r>
              <w:t>tarjeta gráfica independiente AMD Radeon™ RX550</w:t>
            </w:r>
          </w:p>
        </w:tc>
        <w:tc>
          <w:tcPr>
            <w:tcW w:w="1279" w:type="dxa"/>
            <w:vAlign w:val="center"/>
          </w:tcPr>
          <w:p w:rsidR="67B7A608" w:rsidP="00533896" w:rsidRDefault="67B7A608" w14:paraId="48DDCEFC" w14:textId="76C874B1">
            <w:pPr>
              <w:jc w:val="center"/>
              <w:rPr>
                <w:rFonts w:ascii="Arial" w:hAnsi="Arial" w:eastAsia="Arial" w:cs="Arial"/>
                <w:i/>
                <w:iCs/>
                <w:sz w:val="24"/>
                <w:szCs w:val="24"/>
              </w:rPr>
            </w:pPr>
            <w:r w:rsidRPr="67B7A608">
              <w:rPr>
                <w:rFonts w:ascii="Arial" w:hAnsi="Arial" w:eastAsia="Arial" w:cs="Arial"/>
                <w:i/>
                <w:iCs/>
                <w:sz w:val="24"/>
                <w:szCs w:val="24"/>
              </w:rPr>
              <w:t>1</w:t>
            </w:r>
          </w:p>
        </w:tc>
      </w:tr>
      <w:tr w:rsidR="67B7A608" w:rsidTr="002B176A" w14:paraId="3D361ACC" w14:textId="77777777">
        <w:tc>
          <w:tcPr>
            <w:tcW w:w="850" w:type="dxa"/>
            <w:vAlign w:val="center"/>
          </w:tcPr>
          <w:p w:rsidR="67B7A608" w:rsidP="00533896" w:rsidRDefault="67B7A608" w14:paraId="274AA48A" w14:textId="07238ED9">
            <w:pPr>
              <w:jc w:val="center"/>
            </w:pPr>
            <w:r w:rsidRPr="67B7A608">
              <w:rPr>
                <w:rFonts w:ascii="Arial" w:hAnsi="Arial" w:eastAsia="Arial" w:cs="Arial"/>
              </w:rPr>
              <w:t>03</w:t>
            </w:r>
          </w:p>
        </w:tc>
        <w:tc>
          <w:tcPr>
            <w:tcW w:w="4962" w:type="dxa"/>
          </w:tcPr>
          <w:p w:rsidR="67B7A608" w:rsidRDefault="67B7A608" w14:paraId="0EAE3018" w14:textId="6305D2E3">
            <w:r w:rsidRPr="67B7A608">
              <w:rPr>
                <w:rFonts w:ascii="Arial" w:hAnsi="Arial" w:eastAsia="Arial" w:cs="Arial"/>
              </w:rPr>
              <w:t>Laptop</w:t>
            </w:r>
          </w:p>
          <w:p w:rsidR="67B7A608" w:rsidRDefault="67B7A608" w14:paraId="08FCAD6C" w14:textId="330B8EDA">
            <w:r w:rsidRPr="67B7A608">
              <w:rPr>
                <w:rFonts w:ascii="Arial" w:hAnsi="Arial" w:eastAsia="Arial" w:cs="Arial"/>
              </w:rPr>
              <w:t xml:space="preserve">-ASUS </w:t>
            </w:r>
            <w:proofErr w:type="spellStart"/>
            <w:r w:rsidRPr="67B7A608">
              <w:rPr>
                <w:rFonts w:ascii="Arial" w:hAnsi="Arial" w:eastAsia="Arial" w:cs="Arial"/>
              </w:rPr>
              <w:t>ZenBook</w:t>
            </w:r>
            <w:proofErr w:type="spellEnd"/>
            <w:r w:rsidRPr="67B7A608">
              <w:rPr>
                <w:rFonts w:ascii="Arial" w:hAnsi="Arial" w:eastAsia="Arial" w:cs="Arial"/>
              </w:rPr>
              <w:t xml:space="preserve"> 14 UX431FN</w:t>
            </w:r>
          </w:p>
          <w:p w:rsidR="67B7A608" w:rsidP="00533896" w:rsidRDefault="67B7A608" w14:paraId="73422C08" w14:textId="4793D1F3">
            <w:pPr>
              <w:pStyle w:val="Prrafodelista"/>
              <w:numPr>
                <w:ilvl w:val="0"/>
                <w:numId w:val="54"/>
              </w:numPr>
              <w:rPr>
                <w:rFonts w:eastAsiaTheme="minorEastAsia"/>
              </w:rPr>
            </w:pPr>
            <w:r>
              <w:lastRenderedPageBreak/>
              <w:t>Hasta Core ™ i7 CPU Intel® de 8.a generación</w:t>
            </w:r>
          </w:p>
          <w:p w:rsidR="67B7A608" w:rsidP="00533896" w:rsidRDefault="67B7A608" w14:paraId="38D57026" w14:textId="4E8F632F">
            <w:pPr>
              <w:pStyle w:val="Prrafodelista"/>
              <w:numPr>
                <w:ilvl w:val="0"/>
                <w:numId w:val="54"/>
              </w:numPr>
              <w:rPr>
                <w:rFonts w:eastAsiaTheme="minorEastAsia"/>
              </w:rPr>
            </w:pPr>
            <w:r>
              <w:t>Hasta 16 GB RAM</w:t>
            </w:r>
          </w:p>
          <w:p w:rsidR="67B7A608" w:rsidP="00533896" w:rsidRDefault="67B7A608" w14:paraId="671EEA14" w14:textId="0E795E54">
            <w:pPr>
              <w:pStyle w:val="Prrafodelista"/>
              <w:numPr>
                <w:ilvl w:val="0"/>
                <w:numId w:val="54"/>
              </w:numPr>
              <w:rPr>
                <w:rFonts w:eastAsiaTheme="minorEastAsia"/>
              </w:rPr>
            </w:pPr>
            <w:r>
              <w:t xml:space="preserve">Hasta 1 TB </w:t>
            </w:r>
            <w:proofErr w:type="spellStart"/>
            <w:r>
              <w:t>SSD</w:t>
            </w:r>
            <w:proofErr w:type="spellEnd"/>
          </w:p>
          <w:p w:rsidR="67B7A608" w:rsidP="00533896" w:rsidRDefault="67B7A608" w14:paraId="74ED30FE" w14:textId="6C9D5BE1">
            <w:pPr>
              <w:rPr>
                <w:rFonts w:ascii="Arial" w:hAnsi="Arial" w:eastAsia="Arial" w:cs="Arial"/>
              </w:rPr>
            </w:pPr>
            <w:r w:rsidRPr="67B7A608">
              <w:rPr>
                <w:rFonts w:ascii="Arial" w:hAnsi="Arial" w:eastAsia="Arial" w:cs="Arial"/>
              </w:rPr>
              <w:t xml:space="preserve">-Hasta MX 150 GPU </w:t>
            </w:r>
            <w:proofErr w:type="spellStart"/>
            <w:r w:rsidRPr="67B7A608">
              <w:rPr>
                <w:rFonts w:ascii="Arial" w:hAnsi="Arial" w:eastAsia="Arial" w:cs="Arial"/>
              </w:rPr>
              <w:t>NVIDIA</w:t>
            </w:r>
            <w:proofErr w:type="spellEnd"/>
            <w:r w:rsidRPr="67B7A608">
              <w:rPr>
                <w:rFonts w:ascii="Arial" w:hAnsi="Arial" w:eastAsia="Arial" w:cs="Arial"/>
              </w:rPr>
              <w:t>®</w:t>
            </w:r>
          </w:p>
        </w:tc>
        <w:tc>
          <w:tcPr>
            <w:tcW w:w="1279" w:type="dxa"/>
            <w:vAlign w:val="center"/>
          </w:tcPr>
          <w:p w:rsidR="67B7A608" w:rsidP="00533896" w:rsidRDefault="67B7A608" w14:paraId="3BE76DDB" w14:textId="505DA4AB">
            <w:pPr>
              <w:jc w:val="center"/>
              <w:rPr>
                <w:rFonts w:ascii="Arial" w:hAnsi="Arial" w:eastAsia="Arial" w:cs="Arial"/>
                <w:i/>
                <w:iCs/>
                <w:sz w:val="24"/>
                <w:szCs w:val="24"/>
              </w:rPr>
            </w:pPr>
            <w:r w:rsidRPr="67B7A608">
              <w:rPr>
                <w:rFonts w:ascii="Arial" w:hAnsi="Arial" w:eastAsia="Arial" w:cs="Arial"/>
                <w:i/>
                <w:iCs/>
                <w:sz w:val="24"/>
                <w:szCs w:val="24"/>
              </w:rPr>
              <w:lastRenderedPageBreak/>
              <w:t>2</w:t>
            </w:r>
          </w:p>
        </w:tc>
      </w:tr>
      <w:tr w:rsidR="67B7A608" w:rsidTr="002B176A" w14:paraId="057D9534" w14:textId="77777777">
        <w:tc>
          <w:tcPr>
            <w:tcW w:w="850" w:type="dxa"/>
            <w:vAlign w:val="center"/>
          </w:tcPr>
          <w:p w:rsidR="67B7A608" w:rsidP="00533896" w:rsidRDefault="67B7A608" w14:paraId="6EC04792" w14:textId="2C9F10EA">
            <w:pPr>
              <w:jc w:val="center"/>
            </w:pPr>
            <w:r w:rsidRPr="67B7A608">
              <w:rPr>
                <w:rFonts w:ascii="Arial" w:hAnsi="Arial" w:eastAsia="Arial" w:cs="Arial"/>
              </w:rPr>
              <w:t>04</w:t>
            </w:r>
          </w:p>
        </w:tc>
        <w:tc>
          <w:tcPr>
            <w:tcW w:w="4962" w:type="dxa"/>
          </w:tcPr>
          <w:p w:rsidR="67B7A608" w:rsidRDefault="67B7A608" w14:paraId="25B651E5" w14:textId="29FEF117">
            <w:r w:rsidRPr="67B7A608">
              <w:rPr>
                <w:rFonts w:ascii="Arial" w:hAnsi="Arial" w:eastAsia="Arial" w:cs="Arial"/>
              </w:rPr>
              <w:t xml:space="preserve">Dell </w:t>
            </w:r>
            <w:proofErr w:type="spellStart"/>
            <w:r w:rsidRPr="67B7A608">
              <w:rPr>
                <w:rFonts w:ascii="Arial" w:hAnsi="Arial" w:eastAsia="Arial" w:cs="Arial"/>
              </w:rPr>
              <w:t>Ultrasharp</w:t>
            </w:r>
            <w:proofErr w:type="spellEnd"/>
            <w:r w:rsidRPr="67B7A608">
              <w:rPr>
                <w:rFonts w:ascii="Arial" w:hAnsi="Arial" w:eastAsia="Arial" w:cs="Arial"/>
              </w:rPr>
              <w:t xml:space="preserve"> U2415. Dell U2415</w:t>
            </w:r>
          </w:p>
        </w:tc>
        <w:tc>
          <w:tcPr>
            <w:tcW w:w="1279" w:type="dxa"/>
            <w:vAlign w:val="center"/>
          </w:tcPr>
          <w:p w:rsidR="67B7A608" w:rsidP="00533896" w:rsidRDefault="67B7A608" w14:paraId="4B842C88" w14:textId="76C9DC32">
            <w:pPr>
              <w:jc w:val="center"/>
            </w:pPr>
            <w:r w:rsidRPr="67B7A608">
              <w:rPr>
                <w:rFonts w:ascii="Arial" w:hAnsi="Arial" w:eastAsia="Arial" w:cs="Arial"/>
              </w:rPr>
              <w:t>1</w:t>
            </w:r>
          </w:p>
        </w:tc>
      </w:tr>
      <w:tr w:rsidR="67B7A608" w:rsidTr="002B176A" w14:paraId="69C7F4A3" w14:textId="77777777">
        <w:tc>
          <w:tcPr>
            <w:tcW w:w="850" w:type="dxa"/>
            <w:vAlign w:val="center"/>
          </w:tcPr>
          <w:p w:rsidR="67B7A608" w:rsidP="00533896" w:rsidRDefault="67B7A608" w14:paraId="3F36EA10" w14:textId="656B7CEE">
            <w:pPr>
              <w:jc w:val="center"/>
            </w:pPr>
            <w:r w:rsidRPr="67B7A608">
              <w:rPr>
                <w:rFonts w:ascii="Arial" w:hAnsi="Arial" w:eastAsia="Arial" w:cs="Arial"/>
              </w:rPr>
              <w:t>05</w:t>
            </w:r>
          </w:p>
        </w:tc>
        <w:tc>
          <w:tcPr>
            <w:tcW w:w="4962" w:type="dxa"/>
          </w:tcPr>
          <w:p w:rsidR="67B7A608" w:rsidRDefault="67B7A608" w14:paraId="1388D3D2" w14:textId="38348CC7">
            <w:r w:rsidRPr="67B7A608">
              <w:rPr>
                <w:rFonts w:ascii="Arial" w:hAnsi="Arial" w:eastAsia="Arial" w:cs="Arial"/>
                <w:lang w:val="en-US"/>
              </w:rPr>
              <w:t xml:space="preserve">Cooler Master CM Storm </w:t>
            </w:r>
            <w:proofErr w:type="spellStart"/>
            <w:r w:rsidRPr="67B7A608">
              <w:rPr>
                <w:rFonts w:ascii="Arial" w:hAnsi="Arial" w:eastAsia="Arial" w:cs="Arial"/>
                <w:lang w:val="en-US"/>
              </w:rPr>
              <w:t>Masterkeys</w:t>
            </w:r>
            <w:proofErr w:type="spellEnd"/>
            <w:r w:rsidRPr="67B7A608">
              <w:rPr>
                <w:rFonts w:ascii="Arial" w:hAnsi="Arial" w:eastAsia="Arial" w:cs="Arial"/>
                <w:lang w:val="en-US"/>
              </w:rPr>
              <w:t xml:space="preserve"> Pro S USB QWERTY </w:t>
            </w:r>
            <w:proofErr w:type="spellStart"/>
            <w:r w:rsidRPr="67B7A608">
              <w:rPr>
                <w:rFonts w:ascii="Arial" w:hAnsi="Arial" w:eastAsia="Arial" w:cs="Arial"/>
                <w:lang w:val="en-US"/>
              </w:rPr>
              <w:t>Inglés</w:t>
            </w:r>
            <w:proofErr w:type="spellEnd"/>
            <w:r w:rsidRPr="67B7A608">
              <w:rPr>
                <w:rFonts w:ascii="Arial" w:hAnsi="Arial" w:eastAsia="Arial" w:cs="Arial"/>
                <w:lang w:val="en-US"/>
              </w:rPr>
              <w:t xml:space="preserve"> Negro</w:t>
            </w:r>
          </w:p>
        </w:tc>
        <w:tc>
          <w:tcPr>
            <w:tcW w:w="1279" w:type="dxa"/>
            <w:vAlign w:val="center"/>
          </w:tcPr>
          <w:p w:rsidR="67B7A608" w:rsidP="00533896" w:rsidRDefault="67B7A608" w14:paraId="2DEBD467" w14:textId="407C0D25">
            <w:pPr>
              <w:jc w:val="center"/>
            </w:pPr>
            <w:r w:rsidRPr="67B7A608">
              <w:rPr>
                <w:rFonts w:ascii="Arial" w:hAnsi="Arial" w:eastAsia="Arial" w:cs="Arial"/>
              </w:rPr>
              <w:t>1</w:t>
            </w:r>
          </w:p>
        </w:tc>
      </w:tr>
      <w:tr w:rsidR="67B7A608" w:rsidTr="002B176A" w14:paraId="342666B1" w14:textId="77777777">
        <w:tc>
          <w:tcPr>
            <w:tcW w:w="850" w:type="dxa"/>
            <w:vAlign w:val="center"/>
          </w:tcPr>
          <w:p w:rsidR="67B7A608" w:rsidP="00533896" w:rsidRDefault="67B7A608" w14:paraId="6C79F3A7" w14:textId="4C627DA7">
            <w:pPr>
              <w:jc w:val="center"/>
            </w:pPr>
            <w:r w:rsidRPr="67B7A608">
              <w:rPr>
                <w:rFonts w:ascii="Arial" w:hAnsi="Arial" w:eastAsia="Arial" w:cs="Arial"/>
              </w:rPr>
              <w:t>06</w:t>
            </w:r>
          </w:p>
        </w:tc>
        <w:tc>
          <w:tcPr>
            <w:tcW w:w="4962" w:type="dxa"/>
          </w:tcPr>
          <w:p w:rsidR="67B7A608" w:rsidRDefault="67B7A608" w14:paraId="063082CD" w14:textId="3D8FE390">
            <w:r w:rsidRPr="67B7A608">
              <w:rPr>
                <w:rFonts w:ascii="Arial" w:hAnsi="Arial" w:eastAsia="Arial" w:cs="Arial"/>
              </w:rPr>
              <w:t>Logitech MX Master 2S</w:t>
            </w:r>
          </w:p>
        </w:tc>
        <w:tc>
          <w:tcPr>
            <w:tcW w:w="1279" w:type="dxa"/>
            <w:vAlign w:val="center"/>
          </w:tcPr>
          <w:p w:rsidR="67B7A608" w:rsidP="00533896" w:rsidRDefault="67B7A608" w14:paraId="040C6FC1" w14:textId="152DDBBE">
            <w:pPr>
              <w:jc w:val="center"/>
            </w:pPr>
            <w:r w:rsidRPr="67B7A608">
              <w:rPr>
                <w:rFonts w:ascii="Arial" w:hAnsi="Arial" w:eastAsia="Arial" w:cs="Arial"/>
              </w:rPr>
              <w:t>1</w:t>
            </w:r>
          </w:p>
        </w:tc>
      </w:tr>
      <w:tr w:rsidR="67B7A608" w:rsidTr="002B176A" w14:paraId="11D85BAF" w14:textId="77777777">
        <w:tc>
          <w:tcPr>
            <w:tcW w:w="850" w:type="dxa"/>
            <w:vAlign w:val="center"/>
          </w:tcPr>
          <w:p w:rsidR="67B7A608" w:rsidP="00533896" w:rsidRDefault="67B7A608" w14:paraId="39789DF4" w14:textId="76DBC9BD">
            <w:pPr>
              <w:jc w:val="center"/>
              <w:rPr>
                <w:rFonts w:ascii="Arial" w:hAnsi="Arial" w:eastAsia="Arial" w:cs="Arial"/>
              </w:rPr>
            </w:pPr>
            <w:r w:rsidRPr="67B7A608">
              <w:rPr>
                <w:rFonts w:ascii="Arial" w:hAnsi="Arial" w:eastAsia="Arial" w:cs="Arial"/>
              </w:rPr>
              <w:t>07</w:t>
            </w:r>
          </w:p>
        </w:tc>
        <w:tc>
          <w:tcPr>
            <w:tcW w:w="4962" w:type="dxa"/>
          </w:tcPr>
          <w:p w:rsidR="67B7A608" w:rsidRDefault="67B7A608" w14:paraId="0C3FF052" w14:textId="75537522">
            <w:proofErr w:type="spellStart"/>
            <w:r w:rsidRPr="67B7A608">
              <w:rPr>
                <w:rFonts w:ascii="Arial" w:hAnsi="Arial" w:eastAsia="Arial" w:cs="Arial"/>
              </w:rPr>
              <w:t>HostingLabs</w:t>
            </w:r>
            <w:proofErr w:type="spellEnd"/>
          </w:p>
          <w:p w:rsidR="67B7A608" w:rsidP="00533896" w:rsidRDefault="67B7A608" w14:paraId="041B715D" w14:textId="7F7C7A6B">
            <w:pPr>
              <w:spacing w:line="278" w:lineRule="auto"/>
              <w:rPr>
                <w:rFonts w:ascii="Arial" w:hAnsi="Arial" w:eastAsia="Arial" w:cs="Arial"/>
              </w:rPr>
            </w:pPr>
            <w:r w:rsidRPr="67B7A608">
              <w:rPr>
                <w:rFonts w:ascii="Arial" w:hAnsi="Arial" w:eastAsia="Arial" w:cs="Arial"/>
              </w:rPr>
              <w:t xml:space="preserve">2 x Intel Xeon E5 2620 v3 </w:t>
            </w:r>
            <w:proofErr w:type="spellStart"/>
            <w:r w:rsidRPr="67B7A608">
              <w:rPr>
                <w:rFonts w:ascii="Arial" w:hAnsi="Arial" w:eastAsia="Arial" w:cs="Arial"/>
              </w:rPr>
              <w:t>SuperMicro</w:t>
            </w:r>
            <w:proofErr w:type="spellEnd"/>
            <w:r w:rsidRPr="67B7A608">
              <w:rPr>
                <w:rFonts w:ascii="Arial" w:hAnsi="Arial" w:eastAsia="Arial" w:cs="Arial"/>
              </w:rPr>
              <w:t xml:space="preserve"> Server™ CPU: 12 </w:t>
            </w:r>
            <w:proofErr w:type="spellStart"/>
            <w:r w:rsidRPr="67B7A608">
              <w:rPr>
                <w:rFonts w:ascii="Arial" w:hAnsi="Arial" w:eastAsia="Arial" w:cs="Arial"/>
              </w:rPr>
              <w:t>Nucleos</w:t>
            </w:r>
            <w:proofErr w:type="spellEnd"/>
          </w:p>
          <w:p w:rsidR="67B7A608" w:rsidRDefault="67B7A608" w14:paraId="6608E203" w14:textId="39343162">
            <w:r w:rsidRPr="67B7A608">
              <w:rPr>
                <w:rFonts w:ascii="Arial" w:hAnsi="Arial" w:eastAsia="Arial" w:cs="Arial"/>
              </w:rPr>
              <w:t>RAM: 32 GB DDR4</w:t>
            </w:r>
          </w:p>
          <w:p w:rsidR="67B7A608" w:rsidRDefault="67B7A608" w14:paraId="6B37AB1A" w14:textId="6598C6E5">
            <w:r w:rsidRPr="67B7A608">
              <w:rPr>
                <w:rFonts w:ascii="Arial" w:hAnsi="Arial" w:eastAsia="Arial" w:cs="Arial"/>
              </w:rPr>
              <w:t>Disco: 2 x 02 TB SAS</w:t>
            </w:r>
          </w:p>
          <w:p w:rsidR="67B7A608" w:rsidP="00533896" w:rsidRDefault="67B7A608" w14:paraId="08648F0C" w14:textId="547F8AA4">
            <w:pPr>
              <w:spacing w:line="278" w:lineRule="auto"/>
              <w:rPr>
                <w:rFonts w:ascii="Arial" w:hAnsi="Arial" w:eastAsia="Arial" w:cs="Arial"/>
              </w:rPr>
            </w:pPr>
            <w:r w:rsidRPr="67B7A608">
              <w:rPr>
                <w:rFonts w:ascii="Arial" w:hAnsi="Arial" w:eastAsia="Arial" w:cs="Arial"/>
              </w:rPr>
              <w:t>RED: 100 Mbps Ancho de Banda 10TB Transferencia Mensual</w:t>
            </w:r>
          </w:p>
          <w:p w:rsidR="67B7A608" w:rsidRDefault="67B7A608" w14:paraId="7E77DBD2" w14:textId="1AE2A80D">
            <w:r w:rsidRPr="67B7A608">
              <w:rPr>
                <w:rFonts w:ascii="Arial" w:hAnsi="Arial" w:eastAsia="Arial" w:cs="Arial"/>
              </w:rPr>
              <w:t xml:space="preserve">02 </w:t>
            </w:r>
            <w:proofErr w:type="spellStart"/>
            <w:r w:rsidRPr="67B7A608">
              <w:rPr>
                <w:rFonts w:ascii="Arial" w:hAnsi="Arial" w:eastAsia="Arial" w:cs="Arial"/>
              </w:rPr>
              <w:t>IPs</w:t>
            </w:r>
            <w:proofErr w:type="spellEnd"/>
            <w:r w:rsidRPr="67B7A608">
              <w:rPr>
                <w:rFonts w:ascii="Arial" w:hAnsi="Arial" w:eastAsia="Arial" w:cs="Arial"/>
              </w:rPr>
              <w:t xml:space="preserve"> Dedicada</w:t>
            </w:r>
          </w:p>
          <w:p w:rsidR="67B7A608" w:rsidP="67B7A608" w:rsidRDefault="67B7A608" w14:paraId="341B4C50" w14:textId="092AAF6F">
            <w:r w:rsidRPr="67B7A608">
              <w:rPr>
                <w:rFonts w:ascii="Arial" w:hAnsi="Arial" w:eastAsia="Arial" w:cs="Arial"/>
              </w:rPr>
              <w:t>Servidor alojado en Atlanta &amp; Nueva York</w:t>
            </w:r>
          </w:p>
        </w:tc>
        <w:tc>
          <w:tcPr>
            <w:tcW w:w="1279" w:type="dxa"/>
            <w:vAlign w:val="center"/>
          </w:tcPr>
          <w:p w:rsidR="67B7A608" w:rsidP="00533896" w:rsidRDefault="67B7A608" w14:paraId="51F8B01B" w14:textId="2FB10AC1">
            <w:pPr>
              <w:jc w:val="center"/>
              <w:rPr>
                <w:rFonts w:ascii="Arial" w:hAnsi="Arial" w:eastAsia="Arial" w:cs="Arial"/>
              </w:rPr>
            </w:pPr>
            <w:r w:rsidRPr="67B7A608">
              <w:rPr>
                <w:rFonts w:ascii="Arial" w:hAnsi="Arial" w:eastAsia="Arial" w:cs="Arial"/>
              </w:rPr>
              <w:t>1</w:t>
            </w:r>
          </w:p>
        </w:tc>
      </w:tr>
      <w:tr w:rsidR="67B7A608" w:rsidTr="002B176A" w14:paraId="29A21E83" w14:textId="77777777">
        <w:tc>
          <w:tcPr>
            <w:tcW w:w="850" w:type="dxa"/>
            <w:vAlign w:val="center"/>
          </w:tcPr>
          <w:p w:rsidR="67B7A608" w:rsidP="00533896" w:rsidRDefault="67B7A608" w14:paraId="221ABAFB" w14:textId="38CEFE6D">
            <w:pPr>
              <w:spacing w:line="259" w:lineRule="auto"/>
              <w:jc w:val="center"/>
              <w:rPr>
                <w:rFonts w:ascii="Arial" w:hAnsi="Arial" w:eastAsia="Arial" w:cs="Arial"/>
              </w:rPr>
            </w:pPr>
            <w:r w:rsidRPr="67B7A608">
              <w:rPr>
                <w:rFonts w:ascii="Arial" w:hAnsi="Arial" w:eastAsia="Arial" w:cs="Arial"/>
              </w:rPr>
              <w:t>08</w:t>
            </w:r>
          </w:p>
        </w:tc>
        <w:tc>
          <w:tcPr>
            <w:tcW w:w="4962" w:type="dxa"/>
          </w:tcPr>
          <w:p w:rsidR="67B7A608" w:rsidP="67B7A608" w:rsidRDefault="67B7A608" w14:paraId="3DBC51B0" w14:textId="6604C477">
            <w:r w:rsidRPr="67B7A608">
              <w:rPr>
                <w:rFonts w:ascii="Arial" w:hAnsi="Arial" w:eastAsia="Arial" w:cs="Arial"/>
              </w:rPr>
              <w:t>Servidor Base de Datos de Desarrollo</w:t>
            </w:r>
          </w:p>
        </w:tc>
        <w:tc>
          <w:tcPr>
            <w:tcW w:w="1279" w:type="dxa"/>
            <w:vAlign w:val="center"/>
          </w:tcPr>
          <w:p w:rsidR="67B7A608" w:rsidP="00533896" w:rsidRDefault="67B7A608" w14:paraId="798DE0EF" w14:textId="31D3D238">
            <w:pPr>
              <w:keepNext/>
              <w:jc w:val="center"/>
              <w:rPr>
                <w:rFonts w:ascii="Arial" w:hAnsi="Arial" w:eastAsia="Arial" w:cs="Arial"/>
              </w:rPr>
            </w:pPr>
            <w:r w:rsidRPr="67B7A608">
              <w:rPr>
                <w:rFonts w:ascii="Arial" w:hAnsi="Arial" w:eastAsia="Arial" w:cs="Arial"/>
              </w:rPr>
              <w:t>2</w:t>
            </w:r>
          </w:p>
        </w:tc>
      </w:tr>
    </w:tbl>
    <w:p w:rsidRPr="0014137B" w:rsidR="67B7A608" w:rsidP="0014137B" w:rsidRDefault="0014137B" w14:paraId="44E83A1B" w14:textId="4EC83142">
      <w:pPr>
        <w:pStyle w:val="Descripcin"/>
        <w:ind w:left="1418"/>
        <w:jc w:val="center"/>
        <w:rPr>
          <w:rFonts w:ascii="Arial" w:hAnsi="Arial" w:eastAsia="Arial" w:cs="Arial"/>
          <w:sz w:val="28"/>
          <w:szCs w:val="28"/>
        </w:rPr>
      </w:pPr>
      <w:r w:rsidRPr="0014137B">
        <w:rPr>
          <w:rFonts w:ascii="Arial" w:hAnsi="Arial" w:cs="Arial"/>
          <w:sz w:val="20"/>
          <w:szCs w:val="20"/>
        </w:rPr>
        <w:t xml:space="preserve">Tabla Nro. </w:t>
      </w:r>
      <w:r w:rsidRPr="0014137B">
        <w:rPr>
          <w:rFonts w:ascii="Arial" w:hAnsi="Arial" w:cs="Arial"/>
          <w:sz w:val="20"/>
          <w:szCs w:val="20"/>
        </w:rPr>
        <w:fldChar w:fldCharType="begin"/>
      </w:r>
      <w:r w:rsidRPr="0014137B">
        <w:rPr>
          <w:rFonts w:ascii="Arial" w:hAnsi="Arial" w:cs="Arial"/>
          <w:sz w:val="20"/>
          <w:szCs w:val="20"/>
        </w:rPr>
        <w:instrText xml:space="preserve"> SEQ Tabla_Nro. \* ARABIC </w:instrText>
      </w:r>
      <w:r w:rsidRPr="0014137B">
        <w:rPr>
          <w:rFonts w:ascii="Arial" w:hAnsi="Arial" w:cs="Arial"/>
          <w:sz w:val="20"/>
          <w:szCs w:val="20"/>
        </w:rPr>
        <w:fldChar w:fldCharType="separate"/>
      </w:r>
      <w:r w:rsidR="000601F5">
        <w:rPr>
          <w:rFonts w:ascii="Arial" w:hAnsi="Arial" w:cs="Arial"/>
          <w:noProof/>
          <w:sz w:val="20"/>
          <w:szCs w:val="20"/>
        </w:rPr>
        <w:t>3</w:t>
      </w:r>
      <w:r w:rsidRPr="0014137B">
        <w:rPr>
          <w:rFonts w:ascii="Arial" w:hAnsi="Arial" w:cs="Arial"/>
          <w:sz w:val="20"/>
          <w:szCs w:val="20"/>
        </w:rPr>
        <w:fldChar w:fldCharType="end"/>
      </w:r>
      <w:r w:rsidRPr="0014137B">
        <w:rPr>
          <w:rFonts w:ascii="Arial" w:hAnsi="Arial" w:cs="Arial"/>
          <w:sz w:val="20"/>
          <w:szCs w:val="20"/>
        </w:rPr>
        <w:t xml:space="preserve"> - Infraestructura técnica para el proyecto</w:t>
      </w:r>
    </w:p>
    <w:p w:rsidR="72490787" w:rsidP="72490787" w:rsidRDefault="72490787" w14:paraId="0E7C833D" w14:textId="1EE014A1">
      <w:pPr>
        <w:pStyle w:val="Prrafodelista"/>
        <w:numPr>
          <w:ilvl w:val="0"/>
          <w:numId w:val="53"/>
        </w:numPr>
        <w:ind w:left="1418"/>
        <w:jc w:val="both"/>
        <w:rPr>
          <w:rFonts w:eastAsia="" w:eastAsiaTheme="minorEastAsia"/>
          <w:b w:val="1"/>
          <w:bCs w:val="1"/>
          <w:sz w:val="24"/>
          <w:szCs w:val="24"/>
        </w:rPr>
      </w:pPr>
      <w:r w:rsidRPr="4121A0FD" w:rsidR="4121A0FD">
        <w:rPr>
          <w:rFonts w:ascii="Arial" w:hAnsi="Arial" w:eastAsia="Arial" w:cs="Arial"/>
          <w:b w:val="1"/>
          <w:bCs w:val="1"/>
          <w:sz w:val="24"/>
          <w:szCs w:val="24"/>
        </w:rPr>
        <w:t>Recursos tecnológicos para el proyecto</w:t>
      </w:r>
    </w:p>
    <w:p w:rsidR="72490787" w:rsidP="72490787" w:rsidRDefault="72490787" w14:paraId="55032CEE" w14:textId="61475C8B">
      <w:pPr>
        <w:spacing w:line="360" w:lineRule="auto"/>
        <w:ind w:left="1418"/>
        <w:jc w:val="both"/>
        <w:rPr>
          <w:rFonts w:ascii="Arial" w:hAnsi="Arial" w:eastAsia="Arial" w:cs="Arial"/>
          <w:sz w:val="24"/>
          <w:szCs w:val="24"/>
        </w:rPr>
      </w:pPr>
      <w:r w:rsidRPr="4121A0FD" w:rsidR="4121A0FD">
        <w:rPr>
          <w:rFonts w:ascii="Arial" w:hAnsi="Arial" w:eastAsia="Arial" w:cs="Arial"/>
          <w:sz w:val="24"/>
          <w:szCs w:val="24"/>
        </w:rPr>
        <w:t>Los elementos de software requeridos para el presente proyecto son los siguientes.</w:t>
      </w:r>
    </w:p>
    <w:tbl>
      <w:tblPr>
        <w:tblStyle w:val="Tablaconcuadrcula"/>
        <w:tblpPr w:leftFromText="141" w:rightFromText="141" w:vertAnchor="text" w:horzAnchor="page" w:tblpX="3781" w:tblpY="755"/>
        <w:tblW w:w="0" w:type="auto"/>
        <w:jc w:val="center"/>
        <w:tblLayout w:type="fixed"/>
        <w:tblLook w:val="01E0" w:firstRow="1" w:lastRow="1" w:firstColumn="1" w:lastColumn="1" w:noHBand="0" w:noVBand="0"/>
        <w:tblPrChange w:author="Usuario invitado" w:date="2020-05-02T02:56:11.196Z">
          <w:tblPr>
            <w:tblStyle w:val="Tablaconcuadrcula"/>
            <w:tblW w:w="0" w:type="auto"/>
            <w:tblLook w:val="01E0" w:firstRow="1" w:lastRow="1" w:firstColumn="1" w:lastColumn="1" w:noHBand="0" w:noVBand="0"/>
          </w:tblPr>
        </w:tblPrChange>
      </w:tblPr>
      <w:tblGrid>
        <w:tblGridChange>
          <w:tblGrid>
            <w:gridCol w:w="2835"/>
            <w:gridCol w:w="2835"/>
          </w:tblGrid>
        </w:tblGridChange>
        <w:gridCol w:w="2835"/>
        <w:gridCol w:w="2835"/>
      </w:tblGrid>
      <w:tr w:rsidR="00D36E34" w:rsidTr="28F33B11" w14:paraId="25B3CC36" w14:textId="77777777">
        <w:tc>
          <w:tcPr>
            <w:tcW w:w="2835" w:type="dxa"/>
            <w:shd w:val="clear" w:color="auto" w:fill="A6A6A6" w:themeFill="background1" w:themeFillShade="A6"/>
            <w:tcMar/>
            <w:vAlign w:val="center"/>
            <w:tcPrChange w:author="Usuario invitado" w:date="2020-05-02T02:56:11.196Z">
              <w:tcPr>
                <w:tcW w:w="2835" w:type="dxa"/>
                <w:shd w:val="clear" w:color="auto" w:fill="A6A6A6" w:themeFill="background1" w:themeFillShade="A6"/>
                <w:tcMar/>
                <w:vAlign w:val="center"/>
              </w:tcPr>
            </w:tcPrChange>
          </w:tcPr>
          <w:p w:rsidR="00D36E34" w:rsidP="00042C11" w:rsidRDefault="00D36E34" w14:paraId="45CEB6F9" w14:textId="77777777">
            <w:pPr>
              <w:jc w:val="center"/>
            </w:pPr>
            <w:r w:rsidRPr="67B7A608">
              <w:rPr>
                <w:rFonts w:ascii="Arial" w:hAnsi="Arial" w:eastAsia="Arial" w:cs="Arial"/>
                <w:b/>
                <w:bCs/>
                <w:color w:val="000000" w:themeColor="text1"/>
                <w:highlight w:val="lightGray"/>
              </w:rPr>
              <w:t>Descripción</w:t>
            </w:r>
          </w:p>
        </w:tc>
        <w:tc>
          <w:tcPr>
            <w:tcW w:w="2835" w:type="dxa"/>
            <w:shd w:val="clear" w:color="auto" w:fill="A6A6A6" w:themeFill="background1" w:themeFillShade="A6"/>
            <w:tcMar/>
            <w:vAlign w:val="center"/>
            <w:tcPrChange w:author="Usuario invitado" w:date="2020-05-02T02:56:11.196Z">
              <w:tcPr>
                <w:tcW w:w="2835" w:type="dxa"/>
                <w:shd w:val="clear" w:color="auto" w:fill="A6A6A6" w:themeFill="background1" w:themeFillShade="A6"/>
                <w:tcMar/>
                <w:vAlign w:val="center"/>
              </w:tcPr>
            </w:tcPrChange>
          </w:tcPr>
          <w:p w:rsidR="00D36E34" w:rsidP="00042C11" w:rsidRDefault="00D36E34" w14:paraId="264E5230" w14:textId="77777777">
            <w:pPr>
              <w:jc w:val="center"/>
            </w:pPr>
            <w:r w:rsidRPr="67B7A608">
              <w:rPr>
                <w:rFonts w:ascii="Arial" w:hAnsi="Arial" w:eastAsia="Arial" w:cs="Arial"/>
                <w:b/>
                <w:bCs/>
                <w:color w:val="000000" w:themeColor="text1"/>
              </w:rPr>
              <w:t>Cantidad</w:t>
            </w:r>
          </w:p>
        </w:tc>
      </w:tr>
      <w:tr w:rsidR="00D36E34" w:rsidTr="28F33B11" w14:paraId="1FC2F574" w14:textId="77777777">
        <w:tc>
          <w:tcPr>
            <w:tcW w:w="2835" w:type="dxa"/>
            <w:tcMar/>
            <w:vAlign w:val="center"/>
            <w:tcPrChange w:author="Usuario invitado" w:date="2020-05-02T02:56:11.197Z">
              <w:tcPr>
                <w:tcW w:w="2835" w:type="dxa"/>
                <w:tcMar/>
                <w:vAlign w:val="center"/>
              </w:tcPr>
            </w:tcPrChange>
          </w:tcPr>
          <w:p w:rsidR="00D36E34" w:rsidP="00533896" w:rsidRDefault="00D36E34" w14:paraId="7DAE061C" w14:textId="5A2AFDC7">
            <w:pPr>
              <w:jc w:val="center"/>
            </w:pPr>
            <w:r w:rsidRPr="67B7A608">
              <w:rPr>
                <w:rFonts w:ascii="Arial" w:hAnsi="Arial" w:eastAsia="Arial" w:cs="Arial"/>
              </w:rPr>
              <w:t xml:space="preserve">MS Office 365 Pro </w:t>
            </w:r>
            <w:proofErr w:type="spellStart"/>
            <w:r w:rsidRPr="67B7A608">
              <w:rPr>
                <w:rFonts w:ascii="Arial" w:hAnsi="Arial" w:eastAsia="Arial" w:cs="Arial"/>
              </w:rPr>
              <w:t>Pluss</w:t>
            </w:r>
            <w:proofErr w:type="spellEnd"/>
          </w:p>
        </w:tc>
        <w:tc>
          <w:tcPr>
            <w:tcW w:w="2835" w:type="dxa"/>
            <w:tcMar/>
            <w:vAlign w:val="center"/>
            <w:tcPrChange w:author="Usuario invitado" w:date="2020-05-02T02:56:11.197Z">
              <w:tcPr>
                <w:tcW w:w="2835" w:type="dxa"/>
                <w:tcMar/>
                <w:vAlign w:val="center"/>
              </w:tcPr>
            </w:tcPrChange>
          </w:tcPr>
          <w:p w:rsidR="00D36E34" w:rsidP="00533896" w:rsidRDefault="00D36E34" w14:paraId="182D5FDA" w14:textId="2BB19DB6">
            <w:pPr>
              <w:jc w:val="center"/>
            </w:pPr>
            <w:r>
              <w:rPr>
                <w:rFonts w:ascii="Arial" w:hAnsi="Arial" w:eastAsia="Arial" w:cs="Arial"/>
              </w:rPr>
              <w:t>6</w:t>
            </w:r>
          </w:p>
        </w:tc>
      </w:tr>
      <w:tr w:rsidR="00D36E34" w:rsidTr="28F33B11" w14:paraId="2CC0B97E" w14:textId="77777777">
        <w:tc>
          <w:tcPr>
            <w:tcW w:w="2835" w:type="dxa"/>
            <w:tcMar/>
            <w:vAlign w:val="center"/>
            <w:tcPrChange w:author="Usuario invitado" w:date="2020-05-02T02:56:11.197Z">
              <w:tcPr>
                <w:tcW w:w="2835" w:type="dxa"/>
                <w:tcMar/>
                <w:vAlign w:val="center"/>
              </w:tcPr>
            </w:tcPrChange>
          </w:tcPr>
          <w:p w:rsidR="00D36E34" w:rsidP="00533896" w:rsidRDefault="00D36E34" w14:paraId="154F3304" w14:textId="77777777">
            <w:pPr>
              <w:jc w:val="center"/>
            </w:pPr>
            <w:r w:rsidRPr="67B7A608">
              <w:rPr>
                <w:rFonts w:ascii="Arial" w:hAnsi="Arial" w:eastAsia="Arial" w:cs="Arial"/>
              </w:rPr>
              <w:t xml:space="preserve">Visual Estudio </w:t>
            </w:r>
            <w:proofErr w:type="spellStart"/>
            <w:r w:rsidRPr="67B7A608">
              <w:rPr>
                <w:rFonts w:ascii="Arial" w:hAnsi="Arial" w:eastAsia="Arial" w:cs="Arial"/>
              </w:rPr>
              <w:t>Community</w:t>
            </w:r>
            <w:proofErr w:type="spellEnd"/>
            <w:r w:rsidRPr="67B7A608">
              <w:rPr>
                <w:rFonts w:ascii="Arial" w:hAnsi="Arial" w:eastAsia="Arial" w:cs="Arial"/>
              </w:rPr>
              <w:t xml:space="preserve"> 2019</w:t>
            </w:r>
          </w:p>
        </w:tc>
        <w:tc>
          <w:tcPr>
            <w:tcW w:w="2835" w:type="dxa"/>
            <w:tcMar/>
            <w:vAlign w:val="center"/>
            <w:tcPrChange w:author="Usuario invitado" w:date="2020-05-02T02:56:11.197Z">
              <w:tcPr>
                <w:tcW w:w="2835" w:type="dxa"/>
                <w:tcMar/>
                <w:vAlign w:val="center"/>
              </w:tcPr>
            </w:tcPrChange>
          </w:tcPr>
          <w:p w:rsidR="00D36E34" w:rsidP="00533896" w:rsidRDefault="00F45315" w14:paraId="1A64EC0F" w14:textId="57FC1BFE">
            <w:pPr>
              <w:jc w:val="center"/>
            </w:pPr>
            <w:r>
              <w:rPr>
                <w:rFonts w:ascii="Arial" w:hAnsi="Arial" w:eastAsia="Arial" w:cs="Arial"/>
              </w:rPr>
              <w:t>6</w:t>
            </w:r>
          </w:p>
        </w:tc>
      </w:tr>
      <w:tr w:rsidR="00D36E34" w:rsidTr="28F33B11" w14:paraId="58F8FAF8" w14:textId="77777777">
        <w:tc>
          <w:tcPr>
            <w:tcW w:w="2835" w:type="dxa"/>
            <w:tcMar/>
            <w:vAlign w:val="center"/>
            <w:tcPrChange w:author="Usuario invitado" w:date="2020-05-02T02:56:11.197Z">
              <w:tcPr>
                <w:tcW w:w="2835" w:type="dxa"/>
                <w:tcMar/>
                <w:vAlign w:val="center"/>
              </w:tcPr>
            </w:tcPrChange>
          </w:tcPr>
          <w:p w:rsidR="00D36E34" w:rsidP="00533896" w:rsidRDefault="00F45315" w14:paraId="7898D988" w14:textId="145880F8">
            <w:pPr>
              <w:jc w:val="center"/>
            </w:pPr>
            <w:r>
              <w:rPr>
                <w:rFonts w:ascii="Arial" w:hAnsi="Arial" w:eastAsia="Arial" w:cs="Arial"/>
              </w:rPr>
              <w:t xml:space="preserve">Licencia </w:t>
            </w:r>
            <w:r w:rsidRPr="67B7A608" w:rsidR="00D36E34">
              <w:rPr>
                <w:rFonts w:ascii="Arial" w:hAnsi="Arial" w:eastAsia="Arial" w:cs="Arial"/>
              </w:rPr>
              <w:t>SQL Server 2014 Express</w:t>
            </w:r>
          </w:p>
        </w:tc>
        <w:tc>
          <w:tcPr>
            <w:tcW w:w="2835" w:type="dxa"/>
            <w:tcMar/>
            <w:vAlign w:val="center"/>
            <w:tcPrChange w:author="Usuario invitado" w:date="2020-05-02T02:56:11.197Z">
              <w:tcPr>
                <w:tcW w:w="2835" w:type="dxa"/>
                <w:tcMar/>
                <w:vAlign w:val="center"/>
              </w:tcPr>
            </w:tcPrChange>
          </w:tcPr>
          <w:p w:rsidR="00D36E34" w:rsidP="00533896" w:rsidRDefault="00F45315" w14:paraId="1ADE308B" w14:textId="7DCAC70C">
            <w:pPr>
              <w:jc w:val="center"/>
            </w:pPr>
            <w:r>
              <w:rPr>
                <w:rFonts w:ascii="Arial" w:hAnsi="Arial" w:eastAsia="Arial" w:cs="Arial"/>
              </w:rPr>
              <w:t>6</w:t>
            </w:r>
          </w:p>
        </w:tc>
      </w:tr>
      <w:tr w:rsidR="00D36E34" w:rsidTr="28F33B11" w14:paraId="26EC2393" w14:textId="77777777">
        <w:tc>
          <w:tcPr>
            <w:tcW w:w="2835" w:type="dxa"/>
            <w:tcMar/>
            <w:vAlign w:val="center"/>
            <w:tcPrChange w:author="Usuario invitado" w:date="2020-05-02T02:56:11.197Z">
              <w:tcPr>
                <w:tcW w:w="2835" w:type="dxa"/>
                <w:tcMar/>
                <w:vAlign w:val="center"/>
              </w:tcPr>
            </w:tcPrChange>
          </w:tcPr>
          <w:p w:rsidR="00D36E34" w:rsidP="00533896" w:rsidRDefault="00D36E34" w14:paraId="62C0D7F4" w14:textId="77777777">
            <w:pPr>
              <w:jc w:val="center"/>
            </w:pPr>
            <w:r w:rsidRPr="67B7A608">
              <w:rPr>
                <w:rFonts w:ascii="Arial" w:hAnsi="Arial" w:eastAsia="Arial" w:cs="Arial"/>
              </w:rPr>
              <w:t>.NET</w:t>
            </w:r>
          </w:p>
        </w:tc>
        <w:tc>
          <w:tcPr>
            <w:tcW w:w="2835" w:type="dxa"/>
            <w:tcMar/>
            <w:vAlign w:val="center"/>
            <w:tcPrChange w:author="Usuario invitado" w:date="2020-05-02T02:56:11.197Z">
              <w:tcPr>
                <w:tcW w:w="2835" w:type="dxa"/>
                <w:tcMar/>
                <w:vAlign w:val="center"/>
              </w:tcPr>
            </w:tcPrChange>
          </w:tcPr>
          <w:p w:rsidR="00D36E34" w:rsidP="00533896" w:rsidRDefault="00F45315" w14:paraId="1B29A002" w14:textId="67430726">
            <w:pPr>
              <w:jc w:val="center"/>
            </w:pPr>
            <w:r>
              <w:rPr>
                <w:rFonts w:ascii="Arial" w:hAnsi="Arial" w:eastAsia="Arial" w:cs="Arial"/>
              </w:rPr>
              <w:t>6</w:t>
            </w:r>
          </w:p>
        </w:tc>
      </w:tr>
      <w:tr w:rsidR="00D36E34" w:rsidTr="28F33B11" w14:paraId="213895BE" w14:textId="77777777">
        <w:tc>
          <w:tcPr>
            <w:tcW w:w="2835" w:type="dxa"/>
            <w:tcMar/>
            <w:vAlign w:val="center"/>
            <w:tcPrChange w:author="Usuario invitado" w:date="2020-05-02T02:56:11.198Z">
              <w:tcPr>
                <w:tcW w:w="2835" w:type="dxa"/>
                <w:tcMar/>
                <w:vAlign w:val="center"/>
              </w:tcPr>
            </w:tcPrChange>
          </w:tcPr>
          <w:p w:rsidR="00D36E34" w:rsidP="00533896" w:rsidRDefault="00D36E34" w14:paraId="4C1D96BE" w14:textId="77777777">
            <w:pPr>
              <w:jc w:val="center"/>
            </w:pPr>
            <w:proofErr w:type="spellStart"/>
            <w:r w:rsidRPr="67B7A608">
              <w:rPr>
                <w:rFonts w:ascii="Arial" w:hAnsi="Arial" w:eastAsia="Arial" w:cs="Arial"/>
              </w:rPr>
              <w:t>Github</w:t>
            </w:r>
            <w:proofErr w:type="spellEnd"/>
          </w:p>
        </w:tc>
        <w:tc>
          <w:tcPr>
            <w:tcW w:w="2835" w:type="dxa"/>
            <w:tcMar/>
            <w:vAlign w:val="center"/>
            <w:tcPrChange w:author="Usuario invitado" w:date="2020-05-02T02:56:11.198Z">
              <w:tcPr>
                <w:tcW w:w="2835" w:type="dxa"/>
                <w:tcMar/>
                <w:vAlign w:val="center"/>
              </w:tcPr>
            </w:tcPrChange>
          </w:tcPr>
          <w:p w:rsidR="00D36E34" w:rsidP="00533896" w:rsidRDefault="00F45315" w14:paraId="262CD6C9" w14:textId="11763D4F">
            <w:pPr>
              <w:jc w:val="center"/>
            </w:pPr>
            <w:r>
              <w:rPr>
                <w:rFonts w:ascii="Arial" w:hAnsi="Arial" w:eastAsia="Arial" w:cs="Arial"/>
              </w:rPr>
              <w:t>2</w:t>
            </w:r>
          </w:p>
        </w:tc>
      </w:tr>
      <w:tr w:rsidR="00D36E34" w:rsidTr="28F33B11" w14:paraId="20B63447" w14:textId="77777777">
        <w:tc>
          <w:tcPr>
            <w:tcW w:w="2835" w:type="dxa"/>
            <w:tcMar/>
            <w:vAlign w:val="center"/>
            <w:tcPrChange w:author="Usuario invitado" w:date="2020-05-02T02:56:11.198Z">
              <w:tcPr>
                <w:tcW w:w="2835" w:type="dxa"/>
                <w:tcMar/>
                <w:vAlign w:val="center"/>
              </w:tcPr>
            </w:tcPrChange>
          </w:tcPr>
          <w:p w:rsidR="00D36E34" w:rsidP="00533896" w:rsidRDefault="00F45315" w14:paraId="12D560C2" w14:textId="186747D2">
            <w:pPr>
              <w:jc w:val="center"/>
            </w:pPr>
            <w:r>
              <w:rPr>
                <w:rFonts w:ascii="Arial" w:hAnsi="Arial" w:eastAsia="Arial" w:cs="Arial"/>
              </w:rPr>
              <w:t xml:space="preserve">Licencia </w:t>
            </w:r>
            <w:r w:rsidRPr="67B7A608" w:rsidR="00D36E34">
              <w:rPr>
                <w:rFonts w:ascii="Arial" w:hAnsi="Arial" w:eastAsia="Arial" w:cs="Arial"/>
              </w:rPr>
              <w:t>Windows 10 Pro</w:t>
            </w:r>
          </w:p>
        </w:tc>
        <w:tc>
          <w:tcPr>
            <w:tcW w:w="2835" w:type="dxa"/>
            <w:tcMar/>
            <w:vAlign w:val="center"/>
            <w:tcPrChange w:author="Usuario invitado" w:date="2020-05-02T02:56:11.198Z">
              <w:tcPr>
                <w:tcW w:w="2835" w:type="dxa"/>
                <w:tcMar/>
                <w:vAlign w:val="center"/>
              </w:tcPr>
            </w:tcPrChange>
          </w:tcPr>
          <w:p w:rsidR="00D36E34" w:rsidP="00533896" w:rsidRDefault="00F45315" w14:paraId="1EEDB7F0" w14:textId="001AC6E3">
            <w:pPr>
              <w:jc w:val="center"/>
            </w:pPr>
            <w:r>
              <w:rPr>
                <w:rFonts w:ascii="Arial" w:hAnsi="Arial" w:eastAsia="Arial" w:cs="Arial"/>
              </w:rPr>
              <w:t>6</w:t>
            </w:r>
          </w:p>
        </w:tc>
      </w:tr>
      <w:tr w:rsidR="000B0C3B" w:rsidTr="28F33B11" w14:paraId="7A4D1730" w14:textId="77777777">
        <w:tc>
          <w:tcPr>
            <w:tcW w:w="2835" w:type="dxa"/>
            <w:tcMar/>
            <w:vAlign w:val="center"/>
            <w:tcPrChange w:author="Usuario invitado" w:date="2020-05-02T02:56:11.198Z">
              <w:tcPr>
                <w:tcW w:w="2835" w:type="dxa"/>
                <w:tcMar/>
                <w:vAlign w:val="center"/>
              </w:tcPr>
            </w:tcPrChange>
          </w:tcPr>
          <w:p w:rsidR="000B0C3B" w:rsidP="00533896" w:rsidRDefault="000B0C3B" w14:paraId="2DEF512B" w14:textId="35C949DF">
            <w:pPr>
              <w:jc w:val="center"/>
              <w:rPr>
                <w:rFonts w:ascii="Arial" w:hAnsi="Arial" w:eastAsia="Arial" w:cs="Arial"/>
              </w:rPr>
            </w:pPr>
            <w:r>
              <w:rPr>
                <w:rFonts w:ascii="Arial" w:hAnsi="Arial" w:eastAsia="Arial" w:cs="Arial"/>
              </w:rPr>
              <w:t>Licencia Project 2016</w:t>
            </w:r>
          </w:p>
        </w:tc>
        <w:tc>
          <w:tcPr>
            <w:tcW w:w="2835" w:type="dxa"/>
            <w:tcMar/>
            <w:vAlign w:val="center"/>
            <w:tcPrChange w:author="Usuario invitado" w:date="2020-05-02T02:56:11.198Z">
              <w:tcPr>
                <w:tcW w:w="2835" w:type="dxa"/>
                <w:tcMar/>
                <w:vAlign w:val="center"/>
              </w:tcPr>
            </w:tcPrChange>
          </w:tcPr>
          <w:p w:rsidRPr="67B7A608" w:rsidR="000B0C3B" w:rsidDel="00F45315" w:rsidP="00533896" w:rsidRDefault="000B0C3B" w14:paraId="5109A6B4" w14:textId="0623BF5D">
            <w:pPr>
              <w:keepNext/>
              <w:jc w:val="center"/>
              <w:rPr>
                <w:rFonts w:ascii="Arial" w:hAnsi="Arial" w:eastAsia="Arial" w:cs="Arial"/>
              </w:rPr>
            </w:pPr>
            <w:r>
              <w:rPr>
                <w:rFonts w:ascii="Arial" w:hAnsi="Arial" w:eastAsia="Arial" w:cs="Arial"/>
              </w:rPr>
              <w:t>1</w:t>
            </w:r>
          </w:p>
        </w:tc>
      </w:tr>
    </w:tbl>
    <w:p w:rsidRPr="00533896" w:rsidR="000601F5" w:rsidP="4121A0FD" w:rsidRDefault="000601F5" w14:paraId="6327F938" w14:textId="048EBB2C">
      <w:pPr>
        <w:pStyle w:val="Descripcin"/>
        <w:framePr w:hSpace="141" w:wrap="around" w:hAnchor="page" w:vAnchor="text" w:x="4375" w:y="226"/>
        <w:spacing w:line="360" w:lineRule="auto"/>
        <w:ind w:left="1418"/>
        <w:jc w:val="both"/>
        <w:rPr>
          <w:rFonts w:ascii="Arial" w:hAnsi="Arial" w:cs="Arial"/>
          <w:i w:val="1"/>
          <w:iCs w:val="1"/>
          <w:sz w:val="20"/>
          <w:szCs w:val="20"/>
          <w:rPrChange w:author="Usuario invitado" w:date="2020-05-02T02:59:53.715Z" w:id="671053776">
            <w:rPr>
              <w:rFonts w:ascii="Arial" w:hAnsi="Arial" w:cs="Arial"/>
              <w:i w:val="0"/>
              <w:iCs w:val="0"/>
              <w:sz w:val="20"/>
              <w:szCs w:val="20"/>
            </w:rPr>
          </w:rPrChange>
        </w:rPr>
        <w:pPrChange w:author="Acsafkineret Yonamine" w:date="2020-05-02T17:21:23.925Z">
          <w:pPr>
            <w:spacing w:line="360" w:lineRule="auto"/>
            <w:ind w:left="1418"/>
            <w:jc w:val="both"/>
          </w:pPr>
        </w:pPrChange>
      </w:pPr>
      <w:r w:rsidRPr="4121A0FD" w:rsidR="4121A0FD">
        <w:rPr>
          <w:rFonts w:ascii="Arial" w:hAnsi="Arial" w:cs="Arial"/>
          <w:i w:val="1"/>
          <w:iCs w:val="1"/>
          <w:sz w:val="20"/>
          <w:szCs w:val="20"/>
          <w:rPrChange w:author="Usuario invitado" w:date="2020-05-02T02:59:53.707Z" w:id="1327921558">
            <w:rPr>
              <w:rFonts w:ascii="Arial" w:hAnsi="Arial" w:cs="Arial"/>
              <w:i w:val="0"/>
              <w:iCs w:val="0"/>
              <w:sz w:val="20"/>
              <w:szCs w:val="20"/>
            </w:rPr>
          </w:rPrChange>
        </w:rPr>
        <w:t xml:space="preserve">Tabla Nro. </w:t>
      </w:r>
      <w:r w:rsidRPr="4121A0FD">
        <w:rPr>
          <w:rFonts w:ascii="Arial" w:hAnsi="Arial" w:cs="Arial"/>
          <w:sz w:val="20"/>
          <w:szCs w:val="20"/>
        </w:rPr>
        <w:fldChar w:fldCharType="begin"/>
      </w:r>
      <w:r w:rsidRPr="4121A0FD">
        <w:rPr>
          <w:rFonts w:ascii="Arial" w:hAnsi="Arial" w:cs="Arial"/>
          <w:sz w:val="20"/>
          <w:szCs w:val="20"/>
        </w:rPr>
        <w:instrText xml:space="preserve"> SEQ Tabla_Nro. \* ARABIC </w:instrText>
      </w:r>
      <w:r w:rsidRPr="4121A0FD">
        <w:rPr>
          <w:rFonts w:ascii="Arial" w:hAnsi="Arial" w:cs="Arial"/>
          <w:sz w:val="20"/>
          <w:szCs w:val="20"/>
        </w:rPr>
        <w:fldChar w:fldCharType="separate"/>
      </w:r>
      <w:r w:rsidRPr="4121A0FD" w:rsidR="4121A0FD">
        <w:rPr>
          <w:rFonts w:ascii="Arial" w:hAnsi="Arial" w:cs="Arial"/>
          <w:noProof/>
          <w:sz w:val="20"/>
          <w:szCs w:val="20"/>
        </w:rPr>
        <w:t>4</w:t>
      </w:r>
      <w:r w:rsidRPr="4121A0FD">
        <w:rPr>
          <w:rFonts w:ascii="Arial" w:hAnsi="Arial" w:cs="Arial"/>
          <w:sz w:val="20"/>
          <w:szCs w:val="20"/>
        </w:rPr>
        <w:fldChar w:fldCharType="end"/>
      </w:r>
      <w:r w:rsidRPr="4121A0FD" w:rsidR="4121A0FD">
        <w:rPr>
          <w:rFonts w:ascii="Arial" w:hAnsi="Arial" w:cs="Arial"/>
          <w:i w:val="1"/>
          <w:iCs w:val="1"/>
          <w:sz w:val="20"/>
          <w:szCs w:val="20"/>
          <w:rPrChange w:author="Usuario invitado" w:date="2020-05-02T02:59:53.707Z" w:id="915625739">
            <w:rPr>
              <w:rFonts w:ascii="Arial" w:hAnsi="Arial" w:cs="Arial"/>
              <w:i w:val="0"/>
              <w:iCs w:val="0"/>
              <w:sz w:val="20"/>
              <w:szCs w:val="20"/>
            </w:rPr>
          </w:rPrChange>
        </w:rPr>
        <w:t xml:space="preserve"> - Recursos tecnológicos para el proyecto</w:t>
      </w:r>
    </w:p>
    <w:p w:rsidR="00042C11" w:rsidP="67B7A608" w:rsidRDefault="00042C11" w14:paraId="32786DB8" w14:textId="5115F892">
      <w:pPr>
        <w:ind w:left="360"/>
        <w:jc w:val="both"/>
        <w:rPr>
          <w:rFonts w:ascii="Arial" w:hAnsi="Arial" w:eastAsia="Arial" w:cs="Arial"/>
          <w:sz w:val="24"/>
          <w:szCs w:val="24"/>
        </w:rPr>
      </w:pPr>
    </w:p>
    <w:p w:rsidR="00042C11" w:rsidP="67B7A608" w:rsidRDefault="00042C11" w14:paraId="52EDD2E1" w14:textId="77777777">
      <w:pPr>
        <w:ind w:left="360"/>
        <w:jc w:val="both"/>
        <w:rPr>
          <w:rFonts w:ascii="Arial" w:hAnsi="Arial" w:eastAsia="Arial" w:cs="Arial"/>
          <w:sz w:val="24"/>
          <w:szCs w:val="24"/>
        </w:rPr>
      </w:pPr>
    </w:p>
    <w:p w:rsidRPr="009D5346" w:rsidR="67B7A608" w:rsidP="009D5346" w:rsidRDefault="70B33ACA" w14:paraId="6E5DE795" w14:textId="4A8EA4DD">
      <w:pPr>
        <w:pStyle w:val="Prrafodelista"/>
        <w:numPr>
          <w:ilvl w:val="0"/>
          <w:numId w:val="26"/>
        </w:numPr>
        <w:jc w:val="both"/>
        <w:rPr>
          <w:rFonts w:ascii="Arial" w:hAnsi="Arial" w:eastAsia="Arial" w:cs="Arial"/>
          <w:b/>
          <w:bCs/>
          <w:sz w:val="24"/>
          <w:szCs w:val="24"/>
        </w:rPr>
      </w:pPr>
      <w:r w:rsidRPr="009D5346">
        <w:rPr>
          <w:rFonts w:ascii="Arial" w:hAnsi="Arial" w:eastAsia="Arial" w:cs="Arial"/>
          <w:b/>
          <w:bCs/>
          <w:sz w:val="24"/>
          <w:szCs w:val="24"/>
        </w:rPr>
        <w:t>Diseño de la solución</w:t>
      </w:r>
    </w:p>
    <w:p w:rsidRPr="009D5346" w:rsidR="70B33ACA" w:rsidP="70B33ACA" w:rsidRDefault="1E9E70D5" w14:paraId="333F4677" w14:textId="7B47953C">
      <w:pPr>
        <w:ind w:left="360"/>
        <w:jc w:val="both"/>
        <w:rPr>
          <w:rFonts w:ascii="Arial" w:hAnsi="Arial" w:eastAsia="Arial" w:cs="Arial"/>
          <w:b/>
          <w:bCs/>
          <w:sz w:val="24"/>
          <w:szCs w:val="24"/>
        </w:rPr>
      </w:pPr>
      <w:r w:rsidRPr="009D5346">
        <w:rPr>
          <w:rFonts w:ascii="Arial" w:hAnsi="Arial" w:eastAsia="Arial" w:cs="Arial"/>
          <w:b/>
          <w:bCs/>
          <w:sz w:val="24"/>
          <w:szCs w:val="24"/>
        </w:rPr>
        <w:t>2.1 Elaboración del documento de análisis y diseño del sistema</w:t>
      </w:r>
    </w:p>
    <w:p w:rsidR="70B33ACA" w:rsidP="72490787" w:rsidRDefault="1E9E70D5" w14:paraId="4D735945" w14:textId="41403359">
      <w:pPr>
        <w:ind w:left="708" w:firstLine="708"/>
        <w:jc w:val="both"/>
        <w:rPr>
          <w:rFonts w:ascii="Arial" w:hAnsi="Arial" w:eastAsia="Arial" w:cs="Arial"/>
          <w:sz w:val="24"/>
          <w:szCs w:val="24"/>
        </w:rPr>
        <w:pPrChange w:author="jose sanchez" w:date="2020-05-02T03:03:38.215Z">
          <w:pPr>
            <w:ind w:left="708"/>
            <w:jc w:val="both"/>
          </w:pPr>
        </w:pPrChange>
      </w:pPr>
      <w:r w:rsidRPr="72490787" w:rsidR="72490787">
        <w:rPr>
          <w:rFonts w:ascii="Arial" w:hAnsi="Arial" w:eastAsia="Arial" w:cs="Arial"/>
          <w:sz w:val="24"/>
          <w:szCs w:val="24"/>
        </w:rPr>
        <w:t xml:space="preserve">En análisis de los procesos y procedimientos actuales utilizados, como UGO, en la UTP, nos da como resultado la propuesta el diseño de un sistema donde se podrá publicar citas académicas de los cursos que se imparten en la Universidad Tecnológica del Perú. A continuación, detallaremos en sus puntos más resaltantes alineados a la estructura de modelamiento </w:t>
      </w:r>
      <w:r w:rsidRPr="72490787" w:rsidR="72490787">
        <w:rPr>
          <w:rFonts w:ascii="Arial" w:hAnsi="Arial" w:eastAsia="Arial" w:cs="Arial"/>
          <w:sz w:val="24"/>
          <w:szCs w:val="24"/>
        </w:rPr>
        <w:t>UML</w:t>
      </w:r>
      <w:r w:rsidRPr="72490787" w:rsidR="72490787">
        <w:rPr>
          <w:rFonts w:ascii="Arial" w:hAnsi="Arial" w:eastAsia="Arial" w:cs="Arial"/>
          <w:sz w:val="24"/>
          <w:szCs w:val="24"/>
        </w:rPr>
        <w:t xml:space="preserve"> y que presentaremos a continuación:</w:t>
      </w:r>
    </w:p>
    <w:p w:rsidRPr="00E6062C" w:rsidR="70B33ACA" w:rsidP="00E6062C" w:rsidRDefault="1E9E70D5" w14:paraId="608034AB" w14:textId="5722D79F">
      <w:pPr>
        <w:pStyle w:val="Prrafodelista"/>
        <w:numPr>
          <w:ilvl w:val="2"/>
          <w:numId w:val="26"/>
        </w:numPr>
        <w:ind w:left="1418"/>
        <w:jc w:val="both"/>
        <w:rPr>
          <w:rFonts w:ascii="Arial" w:hAnsi="Arial" w:eastAsia="Arial" w:cs="Arial"/>
          <w:b/>
          <w:bCs/>
          <w:sz w:val="24"/>
          <w:szCs w:val="24"/>
        </w:rPr>
      </w:pPr>
      <w:r w:rsidRPr="00E6062C">
        <w:rPr>
          <w:rFonts w:ascii="Arial" w:hAnsi="Arial" w:eastAsia="Arial" w:cs="Arial"/>
          <w:b/>
          <w:bCs/>
          <w:sz w:val="24"/>
          <w:szCs w:val="24"/>
        </w:rPr>
        <w:t xml:space="preserve"> Actores involucrados</w:t>
      </w:r>
    </w:p>
    <w:p w:rsidR="70B33ACA" w:rsidP="72490787" w:rsidRDefault="1C63E6D2" w14:paraId="1B0449A4" w14:textId="69C28F0B">
      <w:pPr>
        <w:ind w:left="993" w:firstLine="708"/>
        <w:jc w:val="both"/>
        <w:rPr>
          <w:ins w:author="Usuario invitado" w:date="2020-05-02T03:00:23Z" w:id="1337254136"/>
          <w:rFonts w:ascii="Arial" w:hAnsi="Arial" w:eastAsia="Arial" w:cs="Arial"/>
          <w:sz w:val="24"/>
          <w:szCs w:val="24"/>
        </w:rPr>
        <w:pPrChange w:author="jose sanchez" w:date="2020-05-02T03:03:46.042Z">
          <w:pPr>
            <w:ind w:left="993"/>
            <w:jc w:val="both"/>
          </w:pPr>
        </w:pPrChange>
      </w:pPr>
      <w:r w:rsidRPr="72490787" w:rsidR="72490787">
        <w:rPr>
          <w:rFonts w:ascii="Arial" w:hAnsi="Arial" w:eastAsia="Arial" w:cs="Arial"/>
          <w:sz w:val="24"/>
          <w:szCs w:val="24"/>
        </w:rPr>
        <w:t>Los actores involucrados son todos aquellos que participaran en el proceso automatizado del aplicativo web, “Cachimbo a Crack”, se detallan en la siguiente tabla a continuación.</w:t>
      </w:r>
    </w:p>
    <w:p w:rsidR="72490787" w:rsidP="72490787" w:rsidRDefault="72490787" w14:paraId="2162AB06" w14:textId="0011A2F6">
      <w:pPr>
        <w:pStyle w:val="Normal"/>
        <w:ind w:left="993"/>
        <w:jc w:val="both"/>
        <w:rPr>
          <w:ins w:author="Usuario invitado" w:date="2020-05-02T03:02:31.51Z" w:id="1247522300"/>
          <w:rFonts w:ascii="Arial" w:hAnsi="Arial" w:eastAsia="Arial" w:cs="Arial"/>
          <w:sz w:val="24"/>
          <w:szCs w:val="24"/>
        </w:rPr>
      </w:pPr>
    </w:p>
    <w:p w:rsidR="72490787" w:rsidP="72490787" w:rsidRDefault="72490787" w14:paraId="5F1FCCA0" w14:textId="4F4A8721">
      <w:pPr>
        <w:pStyle w:val="Normal"/>
        <w:ind w:left="993"/>
        <w:jc w:val="both"/>
        <w:rPr>
          <w:ins w:author="Usuario invitado" w:date="2020-05-02T03:02:31.694Z" w:id="1650486864"/>
          <w:rFonts w:ascii="Arial" w:hAnsi="Arial" w:eastAsia="Arial" w:cs="Arial"/>
          <w:sz w:val="24"/>
          <w:szCs w:val="24"/>
        </w:rPr>
      </w:pPr>
    </w:p>
    <w:p w:rsidR="72490787" w:rsidP="72490787" w:rsidRDefault="72490787" w14:paraId="69B9EE7F" w14:textId="62B81773">
      <w:pPr>
        <w:pStyle w:val="Normal"/>
        <w:ind w:left="993"/>
        <w:jc w:val="both"/>
        <w:rPr>
          <w:ins w:author="Usuario invitado" w:date="2020-05-02T03:02:31.873Z" w:id="772408684"/>
          <w:rFonts w:ascii="Arial" w:hAnsi="Arial" w:eastAsia="Arial" w:cs="Arial"/>
          <w:sz w:val="24"/>
          <w:szCs w:val="24"/>
        </w:rPr>
      </w:pPr>
      <w:ins w:author="Usuario invitado" w:date="2020-05-02T03:02:36.083Z" w:id="482802327">
        <w:r w:rsidRPr="72490787" w:rsidR="72490787">
          <w:rPr>
            <w:rFonts w:ascii="Arial" w:hAnsi="Arial" w:eastAsia="Arial" w:cs="Arial"/>
            <w:sz w:val="24"/>
            <w:szCs w:val="24"/>
          </w:rPr>
          <w:t>Falta</w:t>
        </w:r>
      </w:ins>
    </w:p>
    <w:p w:rsidR="72490787" w:rsidP="72490787" w:rsidRDefault="72490787" w14:paraId="7CF42130" w14:textId="313F1A53">
      <w:pPr>
        <w:pStyle w:val="Normal"/>
        <w:ind w:left="993"/>
        <w:jc w:val="both"/>
        <w:rPr>
          <w:ins w:author="Usuario invitado" w:date="2020-05-02T03:02:32.021Z" w:id="112439463"/>
          <w:rFonts w:ascii="Arial" w:hAnsi="Arial" w:eastAsia="Arial" w:cs="Arial"/>
          <w:sz w:val="24"/>
          <w:szCs w:val="24"/>
        </w:rPr>
      </w:pPr>
    </w:p>
    <w:p w:rsidR="72490787" w:rsidP="72490787" w:rsidRDefault="72490787" w14:paraId="2DDB67B6" w14:textId="72FDC197">
      <w:pPr>
        <w:pStyle w:val="Normal"/>
        <w:ind w:left="993"/>
        <w:jc w:val="both"/>
        <w:rPr>
          <w:rFonts w:ascii="Arial" w:hAnsi="Arial" w:eastAsia="Arial" w:cs="Arial"/>
          <w:sz w:val="24"/>
          <w:szCs w:val="24"/>
        </w:rPr>
      </w:pPr>
    </w:p>
    <w:p w:rsidRPr="00E6062C" w:rsidR="1C63E6D2" w:rsidP="1C63E6D2" w:rsidRDefault="1C63E6D2" w14:paraId="720D2134" w14:textId="110FE2CF">
      <w:pPr>
        <w:ind w:left="360"/>
        <w:jc w:val="both"/>
        <w:rPr>
          <w:ins w:author="Usuario invitado" w:date="2020-05-02T03:01:28.935Z" w:id="1025053007"/>
          <w:rFonts w:ascii="Arial" w:hAnsi="Arial" w:eastAsia="Arial" w:cs="Arial"/>
          <w:sz w:val="24"/>
          <w:szCs w:val="24"/>
        </w:rPr>
      </w:pPr>
      <w:ins w:author="Usuario invitado" w:date="2020-05-02T03:01:27.511Z" w:id="1392341851">
        <w:r w:rsidRPr="72490787" w:rsidR="72490787">
          <w:rPr>
            <w:rFonts w:ascii="Arial" w:hAnsi="Arial" w:eastAsia="Arial" w:cs="Arial"/>
            <w:sz w:val="24"/>
            <w:szCs w:val="24"/>
          </w:rPr>
          <w:t xml:space="preserve">    2.1.2.  </w:t>
        </w:r>
        <w:r w:rsidRPr="72490787" w:rsidR="72490787">
          <w:rPr>
            <w:rFonts w:ascii="Arial" w:hAnsi="Arial" w:eastAsia="Arial" w:cs="Arial"/>
            <w:sz w:val="24"/>
            <w:szCs w:val="24"/>
          </w:rPr>
          <w:t>Especificacion</w:t>
        </w:r>
        <w:r w:rsidRPr="72490787" w:rsidR="72490787">
          <w:rPr>
            <w:rFonts w:ascii="Arial" w:hAnsi="Arial" w:eastAsia="Arial" w:cs="Arial"/>
            <w:sz w:val="24"/>
            <w:szCs w:val="24"/>
          </w:rPr>
          <w:t xml:space="preserve"> de casos de uso</w:t>
        </w:r>
      </w:ins>
    </w:p>
    <w:p w:rsidR="72490787" w:rsidP="72490787" w:rsidRDefault="72490787" w14:paraId="7AB405D9" w14:textId="62D4ED01">
      <w:pPr>
        <w:pStyle w:val="Normal"/>
        <w:ind w:left="360"/>
        <w:jc w:val="both"/>
        <w:rPr>
          <w:ins w:author="Usuario invitado" w:date="2020-05-02T03:01:42.256Z" w:id="1007961574"/>
          <w:rFonts w:ascii="Arial" w:hAnsi="Arial" w:eastAsia="Arial" w:cs="Arial"/>
          <w:b w:val="0"/>
          <w:bCs w:val="0"/>
          <w:i w:val="0"/>
          <w:iCs w:val="0"/>
          <w:noProof w:val="0"/>
          <w:color w:val="000000" w:themeColor="text1" w:themeTint="FF" w:themeShade="FF"/>
          <w:sz w:val="24"/>
          <w:szCs w:val="24"/>
          <w:lang w:val="es-PE"/>
        </w:rPr>
      </w:pPr>
      <w:ins w:author="Usuario invitado" w:date="2020-05-02T03:07:55.52Z" w:id="1678468089">
        <w:r w:rsidRPr="72490787" w:rsidR="72490787">
          <w:rPr>
            <w:rFonts w:ascii="Arial" w:hAnsi="Arial" w:eastAsia="Arial" w:cs="Arial"/>
            <w:sz w:val="24"/>
            <w:szCs w:val="24"/>
          </w:rPr>
          <w:t xml:space="preserve">Los procesos a ser </w:t>
        </w:r>
      </w:ins>
      <w:ins w:author="Usuario invitado" w:date="2020-05-02T03:09:11.324Z" w:id="1898309235">
        <w:r w:rsidRPr="72490787" w:rsidR="72490787">
          <w:rPr>
            <w:rFonts w:ascii="Arial" w:hAnsi="Arial" w:eastAsia="Arial" w:cs="Arial"/>
            <w:sz w:val="24"/>
            <w:szCs w:val="24"/>
          </w:rPr>
          <w:t xml:space="preserve">automatizados </w:t>
        </w:r>
      </w:ins>
      <w:ins w:author="Usuario invitado" w:date="2020-05-02T03:07:55.52Z" w:id="802470522">
        <w:r w:rsidRPr="72490787" w:rsidR="72490787">
          <w:rPr>
            <w:rFonts w:ascii="Arial" w:hAnsi="Arial" w:eastAsia="Arial" w:cs="Arial"/>
            <w:sz w:val="24"/>
            <w:szCs w:val="24"/>
          </w:rPr>
          <w:t xml:space="preserve">en la aplicación web, </w:t>
        </w:r>
      </w:ins>
      <w:ins w:author="Usuario invitado" w:date="2020-05-02T03:08:46.424Z" w:id="847435563">
        <w:r w:rsidRPr="72490787" w:rsidR="72490787">
          <w:rPr>
            <w:rFonts w:ascii="Arial" w:hAnsi="Arial" w:eastAsia="Arial" w:cs="Arial"/>
            <w:b w:val="0"/>
            <w:bCs w:val="0"/>
            <w:i w:val="0"/>
            <w:iCs w:val="0"/>
            <w:noProof w:val="0"/>
            <w:color w:val="000000" w:themeColor="text1" w:themeTint="FF" w:themeShade="FF"/>
            <w:sz w:val="24"/>
            <w:szCs w:val="24"/>
            <w:lang w:val="es-PE"/>
          </w:rPr>
          <w:t xml:space="preserve">“Cachimbo a Crack”, se </w:t>
        </w:r>
      </w:ins>
    </w:p>
    <w:p w:rsidR="72490787" w:rsidP="19E8A252" w:rsidRDefault="72490787" w14:paraId="328571C5" w14:textId="3AA2FBEB">
      <w:pPr>
        <w:pStyle w:val="Normal"/>
        <w:ind w:left="360"/>
        <w:jc w:val="both"/>
        <w:rPr>
          <w:ins w:author="Usuario invitado" w:date="2020-05-02T03:01:42.48Z" w:id="1876880681"/>
        </w:rPr>
        <w:pPrChange w:author="Usuario invitado" w:date="2020-05-02T03:03:13Z">
          <w:pPr/>
        </w:pPrChange>
      </w:pPr>
      <w:ins w:author="Usuario invitado" w:date="2020-05-02T03:03:13Z" w:id="1981503000">
        <w:r>
          <w:drawing>
            <wp:inline wp14:editId="7D4762BD" wp14:anchorId="018ACF9C">
              <wp:extent cx="4572000" cy="3971925"/>
              <wp:effectExtent l="0" t="0" r="0" b="0"/>
              <wp:docPr id="1902361321" name="" title=""/>
              <wp:cNvGraphicFramePr>
                <a:graphicFrameLocks noChangeAspect="1"/>
              </wp:cNvGraphicFramePr>
              <a:graphic>
                <a:graphicData uri="http://schemas.openxmlformats.org/drawingml/2006/picture">
                  <pic:pic>
                    <pic:nvPicPr>
                      <pic:cNvPr id="0" name=""/>
                      <pic:cNvPicPr/>
                    </pic:nvPicPr>
                    <pic:blipFill>
                      <a:blip r:embed="R73cd74b2b4ce47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971925"/>
                      </a:xfrm>
                      <a:prstGeom prst="rect">
                        <a:avLst/>
                      </a:prstGeom>
                    </pic:spPr>
                  </pic:pic>
                </a:graphicData>
              </a:graphic>
            </wp:inline>
          </w:drawing>
        </w:r>
      </w:ins>
    </w:p>
    <w:p w:rsidR="72490787" w:rsidP="72490787" w:rsidRDefault="72490787" w14:paraId="33F1A26D" w14:textId="412BBB92">
      <w:pPr>
        <w:pStyle w:val="Normal"/>
        <w:ind w:left="360"/>
        <w:jc w:val="both"/>
        <w:rPr>
          <w:ins w:author="Usuario invitado" w:date="2020-05-02T03:01:42.687Z" w:id="1816974975"/>
          <w:rFonts w:ascii="Arial" w:hAnsi="Arial" w:eastAsia="Arial" w:cs="Arial"/>
          <w:sz w:val="24"/>
          <w:szCs w:val="24"/>
        </w:rPr>
      </w:pPr>
    </w:p>
    <w:p w:rsidR="72490787" w:rsidP="72490787" w:rsidRDefault="72490787" w14:paraId="096945A6" w14:textId="73158D0C">
      <w:pPr>
        <w:pStyle w:val="Normal"/>
        <w:ind w:left="360"/>
        <w:jc w:val="both"/>
        <w:rPr>
          <w:rFonts w:ascii="Arial" w:hAnsi="Arial" w:eastAsia="Arial" w:cs="Arial"/>
          <w:sz w:val="24"/>
          <w:szCs w:val="24"/>
        </w:rPr>
      </w:pPr>
    </w:p>
    <w:p w:rsidR="72490787" w:rsidP="4121A0FD" w:rsidRDefault="72490787" w14:paraId="099741CC" w14:textId="7C90E12D">
      <w:pPr>
        <w:spacing w:line="257" w:lineRule="auto"/>
        <w:ind/>
        <w:jc w:val="both"/>
        <w:rPr>
          <w:rFonts w:ascii="Arial" w:hAnsi="Arial" w:eastAsia="Arial" w:cs="Arial"/>
          <w:b w:val="1"/>
          <w:bCs w:val="1"/>
          <w:noProof w:val="0"/>
          <w:sz w:val="24"/>
          <w:szCs w:val="24"/>
          <w:lang w:val="es-MX"/>
          <w:rPrChange w:author="Acsafkineret Yonamine" w:date="2020-05-02T17:26:21.581Z" w:id="1929829902">
            <w:rPr>
              <w:rFonts w:ascii="Arial" w:hAnsi="Arial" w:eastAsia="Arial" w:cs="Arial"/>
              <w:noProof w:val="0"/>
              <w:sz w:val="24"/>
              <w:szCs w:val="24"/>
              <w:lang w:val="es-MX"/>
            </w:rPr>
          </w:rPrChange>
        </w:rPr>
        <w:pPrChange w:author="Usuario invitado" w:date="2020-05-02T08:37:07.803Z">
          <w:pPr/>
        </w:pPrChange>
      </w:pPr>
      <w:r w:rsidRPr="4121A0FD" w:rsidR="4121A0FD">
        <w:rPr>
          <w:rFonts w:ascii="Arial" w:hAnsi="Arial" w:eastAsia="Arial" w:cs="Arial"/>
          <w:b w:val="1"/>
          <w:bCs w:val="1"/>
          <w:noProof w:val="0"/>
          <w:sz w:val="24"/>
          <w:szCs w:val="24"/>
          <w:lang w:val="es-MX"/>
          <w:rPrChange w:author="Acsafkineret Yonamine" w:date="2020-05-02T17:26:21.56Z" w:id="1135975890">
            <w:rPr>
              <w:rFonts w:ascii="Arial" w:hAnsi="Arial" w:eastAsia="Arial" w:cs="Arial"/>
              <w:noProof w:val="0"/>
              <w:sz w:val="24"/>
              <w:szCs w:val="24"/>
              <w:lang w:val="es-MX"/>
            </w:rPr>
          </w:rPrChange>
        </w:rPr>
        <w:t>2.2. Identificar y definir la arquitectura MVC del sistema propuesto</w:t>
      </w:r>
    </w:p>
    <w:p w:rsidR="72490787" w:rsidP="4121A0FD" w:rsidRDefault="72490787" w14:paraId="4476750B" w14:textId="5EFC45EA">
      <w:pPr>
        <w:pStyle w:val="Prrafodelista"/>
        <w:numPr>
          <w:ilvl w:val="0"/>
          <w:numId w:val="79"/>
        </w:numPr>
        <w:ind/>
        <w:jc w:val="both"/>
        <w:rPr>
          <w:rFonts w:ascii="Calibri" w:hAnsi="Calibri" w:eastAsia="Calibri" w:cs="Calibri" w:asciiTheme="minorAscii" w:hAnsiTheme="minorAscii" w:eastAsiaTheme="minorAscii" w:cstheme="minorAscii"/>
          <w:noProof w:val="0"/>
          <w:sz w:val="24"/>
          <w:szCs w:val="24"/>
          <w:lang w:val="es-MX"/>
        </w:rPr>
        <w:pPrChange w:author="Usuario invitado" w:date="2020-05-02T08:39:19.217Z">
          <w:pPr/>
        </w:pPrChange>
      </w:pPr>
      <w:r w:rsidRPr="4121A0FD" w:rsidR="4121A0FD">
        <w:rPr>
          <w:rFonts w:ascii="Arial" w:hAnsi="Arial" w:eastAsia="Arial" w:cs="Arial"/>
          <w:noProof w:val="0"/>
          <w:sz w:val="24"/>
          <w:szCs w:val="24"/>
          <w:lang w:val="es-PE"/>
        </w:rPr>
        <w:t>Diagrama de paquetes de la arquitectura del sistema</w:t>
      </w:r>
    </w:p>
    <w:p w:rsidR="72490787" w:rsidP="4121A0FD" w:rsidRDefault="72490787" w14:paraId="3E629432" w14:textId="6FB598AE">
      <w:pPr>
        <w:pStyle w:val="Normal"/>
        <w:ind w:left="0"/>
        <w:jc w:val="both"/>
        <w:rPr>
          <w:rFonts w:ascii="Arial" w:hAnsi="Arial" w:eastAsia="Arial" w:cs="Arial"/>
          <w:noProof w:val="0"/>
          <w:sz w:val="24"/>
          <w:szCs w:val="24"/>
          <w:lang w:val="es-MX"/>
        </w:rPr>
        <w:pPrChange w:author="Usuario invitado" w:date="2020-05-02T08:38:59.819Z">
          <w:pPr/>
        </w:pPrChange>
      </w:pPr>
      <w:r w:rsidRPr="4121A0FD" w:rsidR="4121A0FD">
        <w:rPr>
          <w:rFonts w:ascii="Arial" w:hAnsi="Arial" w:eastAsia="Arial" w:cs="Arial"/>
          <w:noProof w:val="0"/>
          <w:color w:val="000000" w:themeColor="text1" w:themeTint="FF" w:themeShade="FF"/>
          <w:sz w:val="24"/>
          <w:szCs w:val="24"/>
          <w:lang w:val="es-MX"/>
        </w:rPr>
        <w:t xml:space="preserve">La arquitectura propuesta para el aplicativo web, </w:t>
      </w:r>
      <w:r w:rsidRPr="4121A0FD" w:rsidR="4121A0FD">
        <w:rPr>
          <w:rFonts w:ascii="Arial" w:hAnsi="Arial" w:eastAsia="Arial" w:cs="Arial"/>
          <w:noProof w:val="0"/>
          <w:sz w:val="24"/>
          <w:szCs w:val="24"/>
          <w:lang w:val="es-MX"/>
        </w:rPr>
        <w:t>“Cachimbo a Crack”</w:t>
      </w:r>
      <w:r w:rsidRPr="4121A0FD" w:rsidR="4121A0FD">
        <w:rPr>
          <w:rFonts w:ascii="Arial" w:hAnsi="Arial" w:eastAsia="Arial" w:cs="Arial"/>
          <w:noProof w:val="0"/>
          <w:color w:val="000000" w:themeColor="text1" w:themeTint="FF" w:themeShade="FF"/>
          <w:sz w:val="24"/>
          <w:szCs w:val="24"/>
          <w:lang w:val="es-MX"/>
        </w:rPr>
        <w:t xml:space="preserve">, </w:t>
      </w:r>
      <w:r w:rsidRPr="4121A0FD" w:rsidR="4121A0FD">
        <w:rPr>
          <w:rFonts w:ascii="Arial" w:hAnsi="Arial" w:eastAsia="Arial" w:cs="Arial"/>
          <w:noProof w:val="0"/>
          <w:sz w:val="24"/>
          <w:szCs w:val="24"/>
          <w:lang w:val="es-MX"/>
        </w:rPr>
        <w:t xml:space="preserve">propone la separación de los componentes de una aplicación en tres grupos (o capas), ante </w:t>
      </w:r>
      <w:r w:rsidRPr="4121A0FD" w:rsidR="4121A0FD">
        <w:rPr>
          <w:rFonts w:ascii="Arial" w:hAnsi="Arial" w:eastAsia="Arial" w:cs="Arial"/>
          <w:noProof w:val="0"/>
          <w:color w:val="000000" w:themeColor="text1" w:themeTint="FF" w:themeShade="FF"/>
          <w:sz w:val="24"/>
          <w:szCs w:val="24"/>
          <w:lang w:val="es-MX"/>
        </w:rPr>
        <w:t>la necesidad de crear un software más robusto con un ciclo de vida más adecuado, donde se potencie la facilidad de mantenimiento, reutilización del código y la separación de conceptos.</w:t>
      </w:r>
      <w:r w:rsidRPr="4121A0FD" w:rsidR="4121A0FD">
        <w:rPr>
          <w:rFonts w:ascii="Arial" w:hAnsi="Arial" w:eastAsia="Arial" w:cs="Arial"/>
          <w:noProof w:val="0"/>
          <w:sz w:val="24"/>
          <w:szCs w:val="24"/>
          <w:lang w:val="es-MX"/>
        </w:rPr>
        <w:t xml:space="preserve"> Los tres grupos se separación se detallarán seguidamente:     </w:t>
      </w:r>
    </w:p>
    <w:p w:rsidR="72490787" w:rsidP="4121A0FD" w:rsidRDefault="72490787" w14:paraId="4D5CF3E8" w14:textId="01628E76">
      <w:pPr>
        <w:pStyle w:val="Prrafodelista"/>
        <w:numPr>
          <w:ilvl w:val="0"/>
          <w:numId w:val="80"/>
        </w:numPr>
        <w:ind/>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s-PE"/>
        </w:rPr>
      </w:pPr>
      <w:r w:rsidRPr="4121A0FD" w:rsidR="4121A0FD">
        <w:rPr>
          <w:rFonts w:ascii="Arial" w:hAnsi="Arial" w:eastAsia="Arial" w:cs="Arial"/>
          <w:noProof w:val="0"/>
          <w:color w:val="000000" w:themeColor="text1" w:themeTint="FF" w:themeShade="FF"/>
          <w:sz w:val="24"/>
          <w:szCs w:val="24"/>
          <w:lang w:val="es-PE"/>
        </w:rPr>
        <w:t>Modelo</w:t>
      </w:r>
      <w:r w:rsidRPr="4121A0FD" w:rsidR="4121A0FD">
        <w:rPr>
          <w:rFonts w:ascii="Arial" w:hAnsi="Arial" w:eastAsia="Arial" w:cs="Arial"/>
          <w:noProof w:val="0"/>
          <w:color w:val="222222"/>
          <w:sz w:val="24"/>
          <w:szCs w:val="24"/>
          <w:lang w:val="es-PE"/>
        </w:rPr>
        <w:t xml:space="preserve"> —</w:t>
      </w:r>
      <w:r w:rsidRPr="4121A0FD" w:rsidR="4121A0FD">
        <w:rPr>
          <w:rFonts w:ascii="Arial" w:hAnsi="Arial" w:eastAsia="Arial" w:cs="Arial"/>
          <w:noProof w:val="0"/>
          <w:sz w:val="24"/>
          <w:szCs w:val="24"/>
          <w:lang w:val="es-PE"/>
        </w:rPr>
        <w:t xml:space="preserve"> </w:t>
      </w:r>
      <w:r w:rsidRPr="4121A0FD" w:rsidR="4121A0FD">
        <w:rPr>
          <w:rFonts w:ascii="Arial" w:hAnsi="Arial" w:eastAsia="Arial" w:cs="Arial"/>
          <w:noProof w:val="0"/>
          <w:color w:val="000000" w:themeColor="text1" w:themeTint="FF" w:themeShade="FF"/>
          <w:sz w:val="24"/>
          <w:szCs w:val="24"/>
          <w:lang w:val="es-PE"/>
        </w:rPr>
        <w:t xml:space="preserve">Es la capa donde se trabaja con los datos, por tanto, contendrá mecanismos para acceder a la información y también para actualizar su estado. Los datos los tendremos habitualmente en una base de datos, por lo que en el modelo tendremos todas las funciones que accederán a las tablas y harán los correspondientes </w:t>
      </w:r>
      <w:proofErr w:type="spellStart"/>
      <w:r w:rsidRPr="4121A0FD" w:rsidR="4121A0FD">
        <w:rPr>
          <w:rFonts w:ascii="Arial" w:hAnsi="Arial" w:eastAsia="Arial" w:cs="Arial"/>
          <w:noProof w:val="0"/>
          <w:sz w:val="24"/>
          <w:szCs w:val="24"/>
          <w:lang w:val="es-PE"/>
        </w:rPr>
        <w:t>Edit</w:t>
      </w:r>
      <w:proofErr w:type="spellEnd"/>
      <w:r w:rsidRPr="4121A0FD" w:rsidR="4121A0FD">
        <w:rPr>
          <w:rFonts w:ascii="Arial" w:hAnsi="Arial" w:eastAsia="Arial" w:cs="Arial"/>
          <w:noProof w:val="0"/>
          <w:sz w:val="24"/>
          <w:szCs w:val="24"/>
          <w:lang w:val="es-PE"/>
        </w:rPr>
        <w:t xml:space="preserve">, </w:t>
      </w:r>
      <w:proofErr w:type="spellStart"/>
      <w:r w:rsidRPr="4121A0FD" w:rsidR="4121A0FD">
        <w:rPr>
          <w:rFonts w:ascii="Arial" w:hAnsi="Arial" w:eastAsia="Arial" w:cs="Arial"/>
          <w:noProof w:val="0"/>
          <w:sz w:val="24"/>
          <w:szCs w:val="24"/>
          <w:lang w:val="es-PE"/>
        </w:rPr>
        <w:t>Delete</w:t>
      </w:r>
      <w:proofErr w:type="spellEnd"/>
      <w:r w:rsidRPr="4121A0FD" w:rsidR="4121A0FD">
        <w:rPr>
          <w:rFonts w:ascii="Arial" w:hAnsi="Arial" w:eastAsia="Arial" w:cs="Arial"/>
          <w:noProof w:val="0"/>
          <w:sz w:val="24"/>
          <w:szCs w:val="24"/>
          <w:lang w:val="es-PE"/>
        </w:rPr>
        <w:t xml:space="preserve"> y </w:t>
      </w:r>
      <w:proofErr w:type="spellStart"/>
      <w:r w:rsidRPr="4121A0FD" w:rsidR="4121A0FD">
        <w:rPr>
          <w:rFonts w:ascii="Arial" w:hAnsi="Arial" w:eastAsia="Arial" w:cs="Arial"/>
          <w:noProof w:val="0"/>
          <w:sz w:val="24"/>
          <w:szCs w:val="24"/>
          <w:lang w:val="es-PE"/>
        </w:rPr>
        <w:t>Create</w:t>
      </w:r>
      <w:proofErr w:type="spellEnd"/>
      <w:r w:rsidRPr="4121A0FD" w:rsidR="4121A0FD">
        <w:rPr>
          <w:rFonts w:ascii="Arial" w:hAnsi="Arial" w:eastAsia="Arial" w:cs="Arial"/>
          <w:noProof w:val="0"/>
          <w:sz w:val="24"/>
          <w:szCs w:val="24"/>
          <w:lang w:val="es-PE"/>
        </w:rPr>
        <w:t xml:space="preserve"> New</w:t>
      </w:r>
      <w:r w:rsidRPr="4121A0FD" w:rsidR="4121A0FD">
        <w:rPr>
          <w:rFonts w:ascii="Arial" w:hAnsi="Arial" w:eastAsia="Arial" w:cs="Arial"/>
          <w:noProof w:val="0"/>
          <w:color w:val="000000" w:themeColor="text1" w:themeTint="FF" w:themeShade="FF"/>
          <w:sz w:val="24"/>
          <w:szCs w:val="24"/>
          <w:lang w:val="es-PE"/>
        </w:rPr>
        <w:t>, en las interfaces de mantenimiento que se encuentran dentro del módulo del administrador.</w:t>
      </w:r>
    </w:p>
    <w:p w:rsidR="72490787" w:rsidP="4121A0FD" w:rsidRDefault="72490787" w14:paraId="7BFCBDF1" w14:textId="0B5E9DFB">
      <w:pPr>
        <w:pStyle w:val="Normal"/>
        <w:ind w:left="360"/>
        <w:jc w:val="both"/>
        <w:rPr>
          <w:rFonts w:ascii="Arial" w:hAnsi="Arial" w:eastAsia="Arial" w:cs="Arial"/>
          <w:noProof w:val="0"/>
          <w:color w:val="000000" w:themeColor="text1" w:themeTint="FF" w:themeShade="FF"/>
          <w:sz w:val="24"/>
          <w:szCs w:val="24"/>
          <w:lang w:val="es-PE"/>
        </w:rPr>
        <w:pPrChange w:author="Usuario invitado" w:date="2020-05-02T08:39:28.193Z">
          <w:pPr/>
        </w:pPrChange>
      </w:pPr>
    </w:p>
    <w:p w:rsidR="72490787" w:rsidP="4121A0FD" w:rsidRDefault="72490787" w14:paraId="613E38D9" w14:textId="57B80B90">
      <w:pPr>
        <w:pStyle w:val="Prrafodelista"/>
        <w:numPr>
          <w:ilvl w:val="0"/>
          <w:numId w:val="80"/>
        </w:numPr>
        <w:ind/>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s-PE"/>
        </w:rPr>
      </w:pPr>
      <w:r w:rsidRPr="4121A0FD" w:rsidR="4121A0FD">
        <w:rPr>
          <w:rFonts w:ascii="Arial" w:hAnsi="Arial" w:eastAsia="Arial" w:cs="Arial"/>
          <w:noProof w:val="0"/>
          <w:color w:val="000000" w:themeColor="text1" w:themeTint="FF" w:themeShade="FF"/>
          <w:sz w:val="24"/>
          <w:szCs w:val="24"/>
          <w:lang w:val="es-PE"/>
        </w:rPr>
        <w:t xml:space="preserve">Vista </w:t>
      </w:r>
      <w:r w:rsidRPr="4121A0FD" w:rsidR="4121A0FD">
        <w:rPr>
          <w:rFonts w:ascii="Arial" w:hAnsi="Arial" w:eastAsia="Arial" w:cs="Arial"/>
          <w:noProof w:val="0"/>
          <w:color w:val="222222"/>
          <w:sz w:val="24"/>
          <w:szCs w:val="24"/>
          <w:lang w:val="es-PE"/>
        </w:rPr>
        <w:t>—</w:t>
      </w:r>
      <w:r w:rsidRPr="4121A0FD" w:rsidR="4121A0FD">
        <w:rPr>
          <w:rFonts w:ascii="Arial" w:hAnsi="Arial" w:eastAsia="Arial" w:cs="Arial"/>
          <w:noProof w:val="0"/>
          <w:color w:val="000000" w:themeColor="text1" w:themeTint="FF" w:themeShade="FF"/>
          <w:sz w:val="24"/>
          <w:szCs w:val="24"/>
          <w:lang w:val="es-PE"/>
        </w:rPr>
        <w:t xml:space="preserve"> Las vistas, como su nombre nos hace entender, contienen el código de nuestra aplicación que va a producir la visualización de las interfaces del módulo visitante, estudiante y administrador.</w:t>
      </w:r>
    </w:p>
    <w:p w:rsidR="72490787" w:rsidP="4121A0FD" w:rsidRDefault="72490787" w14:paraId="2F9DDC07" w14:textId="74F930AD">
      <w:pPr>
        <w:pStyle w:val="Normal"/>
        <w:ind w:left="360"/>
        <w:jc w:val="both"/>
        <w:rPr>
          <w:rFonts w:ascii="Arial" w:hAnsi="Arial" w:eastAsia="Arial" w:cs="Arial"/>
          <w:noProof w:val="0"/>
          <w:color w:val="000000" w:themeColor="text1" w:themeTint="FF" w:themeShade="FF"/>
          <w:sz w:val="24"/>
          <w:szCs w:val="24"/>
          <w:lang w:val="es-PE"/>
        </w:rPr>
        <w:pPrChange w:author="Usuario invitado" w:date="2020-05-02T08:39:28.199Z">
          <w:pPr/>
        </w:pPrChange>
      </w:pPr>
    </w:p>
    <w:p w:rsidR="72490787" w:rsidP="4121A0FD" w:rsidRDefault="72490787" w14:paraId="03970009" w14:textId="390FC087">
      <w:pPr>
        <w:pStyle w:val="Prrafodelista"/>
        <w:numPr>
          <w:ilvl w:val="0"/>
          <w:numId w:val="80"/>
        </w:numPr>
        <w:ind/>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s-PE"/>
        </w:rPr>
      </w:pPr>
      <w:r w:rsidRPr="4121A0FD" w:rsidR="4121A0FD">
        <w:rPr>
          <w:rFonts w:ascii="Arial" w:hAnsi="Arial" w:eastAsia="Arial" w:cs="Arial"/>
          <w:noProof w:val="0"/>
          <w:color w:val="000000" w:themeColor="text1" w:themeTint="FF" w:themeShade="FF"/>
          <w:sz w:val="24"/>
          <w:szCs w:val="24"/>
          <w:lang w:val="es-PE"/>
        </w:rPr>
        <w:t xml:space="preserve">Controlador </w:t>
      </w:r>
      <w:r w:rsidRPr="4121A0FD" w:rsidR="4121A0FD">
        <w:rPr>
          <w:rFonts w:ascii="Arial" w:hAnsi="Arial" w:eastAsia="Arial" w:cs="Arial"/>
          <w:noProof w:val="0"/>
          <w:color w:val="222222"/>
          <w:sz w:val="24"/>
          <w:szCs w:val="24"/>
          <w:lang w:val="es-PE"/>
        </w:rPr>
        <w:t>—</w:t>
      </w:r>
      <w:r w:rsidRPr="4121A0FD" w:rsidR="4121A0FD">
        <w:rPr>
          <w:rFonts w:ascii="Arial" w:hAnsi="Arial" w:eastAsia="Arial" w:cs="Arial"/>
          <w:noProof w:val="0"/>
          <w:color w:val="000000" w:themeColor="text1" w:themeTint="FF" w:themeShade="FF"/>
          <w:sz w:val="24"/>
          <w:szCs w:val="24"/>
          <w:lang w:val="es-PE"/>
        </w:rPr>
        <w:t xml:space="preserve"> Contiene el código necesario para responder a las acciones que se solicitan en la aplicación, como registro de alumno, </w:t>
      </w:r>
      <w:proofErr w:type="spellStart"/>
      <w:r w:rsidRPr="4121A0FD" w:rsidR="4121A0FD">
        <w:rPr>
          <w:rFonts w:ascii="Arial" w:hAnsi="Arial" w:eastAsia="Arial" w:cs="Arial"/>
          <w:noProof w:val="0"/>
          <w:color w:val="000000" w:themeColor="text1" w:themeTint="FF" w:themeShade="FF"/>
          <w:sz w:val="24"/>
          <w:szCs w:val="24"/>
          <w:lang w:val="es-PE"/>
        </w:rPr>
        <w:t>login</w:t>
      </w:r>
      <w:proofErr w:type="spellEnd"/>
      <w:r w:rsidRPr="4121A0FD" w:rsidR="4121A0FD">
        <w:rPr>
          <w:rFonts w:ascii="Arial" w:hAnsi="Arial" w:eastAsia="Arial" w:cs="Arial"/>
          <w:noProof w:val="0"/>
          <w:color w:val="000000" w:themeColor="text1" w:themeTint="FF" w:themeShade="FF"/>
          <w:sz w:val="24"/>
          <w:szCs w:val="24"/>
          <w:lang w:val="es-PE"/>
        </w:rPr>
        <w:t>,</w:t>
      </w:r>
      <w:r w:rsidRPr="4121A0FD" w:rsidR="4121A0FD">
        <w:rPr>
          <w:rFonts w:ascii="Arial" w:hAnsi="Arial" w:eastAsia="Arial" w:cs="Arial"/>
          <w:noProof w:val="0"/>
          <w:sz w:val="24"/>
          <w:szCs w:val="24"/>
          <w:lang w:val="es-PE"/>
        </w:rPr>
        <w:t xml:space="preserve"> </w:t>
      </w:r>
      <w:r w:rsidRPr="4121A0FD" w:rsidR="4121A0FD">
        <w:rPr>
          <w:rFonts w:ascii="Arial" w:hAnsi="Arial" w:eastAsia="Arial" w:cs="Arial"/>
          <w:noProof w:val="0"/>
          <w:color w:val="000000" w:themeColor="text1" w:themeTint="FF" w:themeShade="FF"/>
          <w:sz w:val="24"/>
          <w:szCs w:val="24"/>
          <w:lang w:val="es-PE"/>
        </w:rPr>
        <w:t>registro de cita, cierre de sesión y entre otros más. Además, esta capa sirve de enlace entre la vista y el modelo, respondiendo a los mecanismos que puedan requerirse para implementar las necesidades de nuestra aplicación.</w:t>
      </w:r>
    </w:p>
    <w:p w:rsidR="72490787" w:rsidP="4121A0FD" w:rsidRDefault="72490787" w14:paraId="48B1BE77" w14:textId="7B925315">
      <w:pPr>
        <w:pStyle w:val="Normal"/>
        <w:ind/>
        <w:jc w:val="center"/>
        <w:pPrChange w:author="Usuario invitado" w:date="2020-05-02T08:52:50.53Z">
          <w:pPr/>
        </w:pPrChange>
      </w:pPr>
      <w:r>
        <w:drawing>
          <wp:inline wp14:editId="0BD852D0" wp14:anchorId="3022027C">
            <wp:extent cx="2552700" cy="2362200"/>
            <wp:effectExtent l="0" t="0" r="0" b="0"/>
            <wp:docPr id="323599783" name="" title=""/>
            <wp:cNvGraphicFramePr>
              <a:graphicFrameLocks noChangeAspect="1"/>
            </wp:cNvGraphicFramePr>
            <a:graphic>
              <a:graphicData uri="http://schemas.openxmlformats.org/drawingml/2006/picture">
                <pic:pic>
                  <pic:nvPicPr>
                    <pic:cNvPr id="0" name=""/>
                    <pic:cNvPicPr/>
                  </pic:nvPicPr>
                  <pic:blipFill>
                    <a:blip r:embed="R5f877bce0d0b45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2700" cy="2362200"/>
                    </a:xfrm>
                    <a:prstGeom prst="rect">
                      <a:avLst/>
                    </a:prstGeom>
                  </pic:spPr>
                </pic:pic>
              </a:graphicData>
            </a:graphic>
          </wp:inline>
        </w:drawing>
      </w:r>
    </w:p>
    <w:p w:rsidR="72490787" w:rsidP="19E8A252" w:rsidRDefault="72490787" w14:paraId="7C733F73" w14:textId="07651DBD">
      <w:pPr>
        <w:pStyle w:val="Normal"/>
        <w:ind/>
        <w:jc w:val="both"/>
        <w:rPr>
          <w:rFonts w:ascii="Arial" w:hAnsi="Arial" w:eastAsia="Arial" w:cs="Arial"/>
          <w:noProof w:val="0"/>
          <w:color w:val="000000" w:themeColor="text1" w:themeTint="FF" w:themeShade="FF"/>
          <w:sz w:val="24"/>
          <w:szCs w:val="24"/>
          <w:lang w:val="es-PE"/>
        </w:rPr>
      </w:pPr>
    </w:p>
    <w:p w:rsidR="72490787" w:rsidP="01BEFE02" w:rsidRDefault="72490787" w14:paraId="0406D2B1" w14:textId="176F2D44">
      <w:pPr>
        <w:spacing w:line="257" w:lineRule="auto"/>
        <w:ind/>
        <w:jc w:val="both"/>
        <w:rPr>
          <w:ins w:author="jose sanchez" w:date="2020-05-02T17:44:03.959Z" w:id="45341638"/>
          <w:rFonts w:ascii="Arial" w:hAnsi="Arial" w:eastAsia="Arial" w:cs="Arial"/>
          <w:noProof w:val="0"/>
          <w:sz w:val="24"/>
          <w:szCs w:val="24"/>
          <w:lang w:val="es-PE"/>
        </w:rPr>
        <w:pPrChange w:author="Usuario invitado" w:date="2020-05-02T08:40:05.221Z">
          <w:pPr/>
        </w:pPrChange>
      </w:pPr>
      <w:r w:rsidRPr="01BEFE02" w:rsidR="01BEFE02">
        <w:rPr>
          <w:rFonts w:ascii="Arial" w:hAnsi="Arial" w:eastAsia="Arial" w:cs="Arial"/>
          <w:noProof w:val="0"/>
          <w:sz w:val="24"/>
          <w:szCs w:val="24"/>
          <w:lang w:val="es-PE"/>
        </w:rPr>
        <w:t>2.3 Diseño de interfaces visuales del sistema</w:t>
      </w:r>
    </w:p>
    <w:p w:rsidR="72490787" w:rsidP="01BEFE02" w:rsidRDefault="72490787" w14:paraId="0C8E2C82" w14:textId="3B3D9B43">
      <w:pPr>
        <w:pStyle w:val="Normal"/>
        <w:spacing w:line="257" w:lineRule="auto"/>
        <w:ind/>
        <w:jc w:val="both"/>
        <w:rPr>
          <w:rFonts w:ascii="Arial" w:hAnsi="Arial" w:eastAsia="Arial" w:cs="Arial"/>
          <w:noProof w:val="0"/>
          <w:sz w:val="24"/>
          <w:szCs w:val="24"/>
          <w:lang w:val="es-PE"/>
        </w:rPr>
      </w:pPr>
      <w:ins w:author="jose sanchez" w:date="2020-05-02T17:44:17.942Z" w:id="1041659930">
        <w:r w:rsidRPr="01BEFE02" w:rsidR="01BEFE02">
          <w:rPr>
            <w:rFonts w:ascii="Arial" w:hAnsi="Arial" w:eastAsia="Arial" w:cs="Arial"/>
            <w:noProof w:val="0"/>
            <w:sz w:val="24"/>
            <w:szCs w:val="24"/>
            <w:lang w:val="es-PE"/>
          </w:rPr>
          <w:t>Navegación para los alumnos.</w:t>
        </w:r>
      </w:ins>
    </w:p>
    <w:p w:rsidR="72490787" w:rsidP="01BEFE02" w:rsidRDefault="72490787" w14:paraId="52B0A457" w14:textId="4289ED52">
      <w:pPr>
        <w:pStyle w:val="Normal"/>
        <w:spacing w:line="257" w:lineRule="auto"/>
        <w:ind/>
        <w:jc w:val="both"/>
        <w:rPr>
          <w:ins w:author="jose sanchez" w:date="2020-05-02T17:44:22.744Z" w:id="1213928583"/>
          <w:rFonts w:ascii="Arial" w:hAnsi="Arial" w:eastAsia="Arial" w:cs="Arial"/>
          <w:noProof w:val="0"/>
          <w:sz w:val="24"/>
          <w:szCs w:val="24"/>
          <w:lang w:val="es-PE"/>
        </w:rPr>
        <w:pPrChange w:author="jose sanchez" w:date="2020-05-02T17:43:57.919Z">
          <w:pPr/>
        </w:pPrChange>
      </w:pPr>
      <w:ins w:author="jose sanchez" w:date="2020-05-02T17:43:57.901Z" w:id="647125569">
        <w:r>
          <w:drawing>
            <wp:inline wp14:editId="5DEA8211" wp14:anchorId="0516C8DD">
              <wp:extent cx="4572000" cy="3143250"/>
              <wp:effectExtent l="0" t="0" r="0" b="0"/>
              <wp:docPr id="517162343" name="" title=""/>
              <wp:cNvGraphicFramePr>
                <a:graphicFrameLocks noChangeAspect="1"/>
              </wp:cNvGraphicFramePr>
              <a:graphic>
                <a:graphicData uri="http://schemas.openxmlformats.org/drawingml/2006/picture">
                  <pic:pic>
                    <pic:nvPicPr>
                      <pic:cNvPr id="0" name=""/>
                      <pic:cNvPicPr/>
                    </pic:nvPicPr>
                    <pic:blipFill>
                      <a:blip r:embed="Ra21765231e9744dd">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ins>
      <w:del w:author="jose sanchez" w:date="2020-05-02T17:43:56.919Z" w:id="1068431977">
        <w:r w:rsidRPr="01BEFE02" w:rsidDel="01BEFE02">
          <w:rPr>
            <w:rFonts w:ascii="Arial" w:hAnsi="Arial" w:eastAsia="Arial" w:cs="Arial"/>
            <w:noProof w:val="0"/>
            <w:sz w:val="24"/>
            <w:szCs w:val="24"/>
            <w:lang w:val="es-PE"/>
          </w:rPr>
          <w:delText xml:space="preserve"> </w:delText>
        </w:r>
      </w:del>
    </w:p>
    <w:p w:rsidR="01BEFE02" w:rsidP="01BEFE02" w:rsidRDefault="01BEFE02" w14:paraId="26AADD72" w14:textId="450EF15D">
      <w:pPr>
        <w:pStyle w:val="Normal"/>
        <w:spacing w:line="257" w:lineRule="auto"/>
        <w:jc w:val="both"/>
        <w:rPr>
          <w:ins w:author="jose sanchez" w:date="2020-05-02T17:44:36.003Z" w:id="1953067967"/>
          <w:rFonts w:ascii="Arial" w:hAnsi="Arial" w:eastAsia="Arial" w:cs="Arial"/>
          <w:noProof w:val="0"/>
          <w:sz w:val="24"/>
          <w:szCs w:val="24"/>
          <w:lang w:val="es-PE"/>
        </w:rPr>
      </w:pPr>
      <w:ins w:author="jose sanchez" w:date="2020-05-02T17:44:30.158Z" w:id="501126935">
        <w:r w:rsidRPr="01BEFE02" w:rsidR="01BEFE02">
          <w:rPr>
            <w:rFonts w:ascii="Arial" w:hAnsi="Arial" w:eastAsia="Arial" w:cs="Arial"/>
            <w:noProof w:val="0"/>
            <w:sz w:val="24"/>
            <w:szCs w:val="24"/>
            <w:lang w:val="es-PE"/>
          </w:rPr>
          <w:t>Navegación</w:t>
        </w:r>
        <w:r w:rsidRPr="01BEFE02" w:rsidR="01BEFE02">
          <w:rPr>
            <w:rFonts w:ascii="Arial" w:hAnsi="Arial" w:eastAsia="Arial" w:cs="Arial"/>
            <w:noProof w:val="0"/>
            <w:sz w:val="24"/>
            <w:szCs w:val="24"/>
            <w:lang w:val="es-PE"/>
          </w:rPr>
          <w:t xml:space="preserve"> para los administradores</w:t>
        </w:r>
      </w:ins>
    </w:p>
    <w:p w:rsidR="01BEFE02" w:rsidP="01BEFE02" w:rsidRDefault="01BEFE02" w14:paraId="219C6D69" w14:textId="2A5803F0">
      <w:pPr>
        <w:pStyle w:val="Normal"/>
        <w:spacing w:line="257" w:lineRule="auto"/>
        <w:jc w:val="both"/>
        <w:pPrChange w:author="jose sanchez" w:date="2020-05-02T17:44:49.589Z">
          <w:pPr/>
        </w:pPrChange>
      </w:pPr>
      <w:ins w:author="jose sanchez" w:date="2020-05-02T17:44:49.571Z" w:id="2073499356">
        <w:r>
          <w:drawing>
            <wp:inline wp14:editId="4917E700" wp14:anchorId="0BE2218A">
              <wp:extent cx="4572000" cy="2447925"/>
              <wp:effectExtent l="0" t="0" r="0" b="0"/>
              <wp:docPr id="1306125610" name="" title=""/>
              <wp:cNvGraphicFramePr>
                <a:graphicFrameLocks noChangeAspect="1"/>
              </wp:cNvGraphicFramePr>
              <a:graphic>
                <a:graphicData uri="http://schemas.openxmlformats.org/drawingml/2006/picture">
                  <pic:pic>
                    <pic:nvPicPr>
                      <pic:cNvPr id="0" name=""/>
                      <pic:cNvPicPr/>
                    </pic:nvPicPr>
                    <pic:blipFill>
                      <a:blip r:embed="R5db5e028d9464e24">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ins>
    </w:p>
    <w:p w:rsidR="72490787" w:rsidP="4121A0FD" w:rsidRDefault="72490787" w14:paraId="30CF4AEC" w14:textId="71946318">
      <w:pPr>
        <w:spacing w:line="257" w:lineRule="auto"/>
        <w:ind/>
        <w:jc w:val="both"/>
        <w:rPr>
          <w:rFonts w:ascii="Arial" w:hAnsi="Arial" w:eastAsia="Arial" w:cs="Arial"/>
          <w:b w:val="1"/>
          <w:bCs w:val="1"/>
          <w:noProof w:val="0"/>
          <w:sz w:val="24"/>
          <w:szCs w:val="24"/>
          <w:lang w:val="es-PE"/>
        </w:rPr>
        <w:pPrChange w:author="Usuario invitado" w:date="2020-05-02T08:40:05.291Z">
          <w:pPr/>
        </w:pPrChange>
      </w:pPr>
      <w:r w:rsidRPr="4121A0FD" w:rsidR="4121A0FD">
        <w:rPr>
          <w:rFonts w:ascii="Arial" w:hAnsi="Arial" w:eastAsia="Arial" w:cs="Arial"/>
          <w:b w:val="1"/>
          <w:bCs w:val="1"/>
          <w:noProof w:val="0"/>
          <w:sz w:val="24"/>
          <w:szCs w:val="24"/>
          <w:lang w:val="es-PE"/>
        </w:rPr>
        <w:t xml:space="preserve"> </w:t>
      </w:r>
    </w:p>
    <w:p w:rsidR="72490787" w:rsidP="4121A0FD" w:rsidRDefault="72490787" w14:paraId="1368521D" w14:textId="4A86CF4E">
      <w:pPr>
        <w:spacing w:line="257" w:lineRule="auto"/>
        <w:ind/>
        <w:jc w:val="both"/>
        <w:rPr>
          <w:rFonts w:ascii="Arial" w:hAnsi="Arial" w:eastAsia="Arial" w:cs="Arial"/>
          <w:b w:val="1"/>
          <w:bCs w:val="1"/>
          <w:noProof w:val="0"/>
          <w:sz w:val="24"/>
          <w:szCs w:val="24"/>
          <w:lang w:val="es-PE"/>
        </w:rPr>
        <w:pPrChange w:author="Usuario invitado" w:date="2020-05-02T08:40:05.298Z">
          <w:pPr/>
        </w:pPrChange>
      </w:pPr>
      <w:r w:rsidRPr="4121A0FD" w:rsidR="4121A0FD">
        <w:rPr>
          <w:rFonts w:ascii="Arial" w:hAnsi="Arial" w:eastAsia="Arial" w:cs="Arial"/>
          <w:b w:val="1"/>
          <w:bCs w:val="1"/>
          <w:noProof w:val="0"/>
          <w:sz w:val="24"/>
          <w:szCs w:val="24"/>
          <w:lang w:val="es-PE"/>
        </w:rPr>
        <w:t>FALTA</w:t>
      </w:r>
    </w:p>
    <w:p w:rsidR="72490787" w:rsidP="4121A0FD" w:rsidRDefault="72490787" w14:paraId="6ECD0A70" w14:textId="167A1AB2">
      <w:pPr>
        <w:spacing w:line="257" w:lineRule="auto"/>
        <w:ind/>
        <w:jc w:val="both"/>
        <w:rPr>
          <w:rFonts w:ascii="Arial" w:hAnsi="Arial" w:eastAsia="Arial" w:cs="Arial"/>
          <w:noProof w:val="0"/>
          <w:sz w:val="24"/>
          <w:szCs w:val="24"/>
          <w:lang w:val="es-PE"/>
        </w:rPr>
        <w:pPrChange w:author="Usuario invitado" w:date="2020-05-02T08:40:05.304Z">
          <w:pPr/>
        </w:pPrChange>
      </w:pPr>
      <w:r w:rsidRPr="4121A0FD" w:rsidR="4121A0FD">
        <w:rPr>
          <w:rFonts w:ascii="Arial" w:hAnsi="Arial" w:eastAsia="Arial" w:cs="Arial"/>
          <w:noProof w:val="0"/>
          <w:sz w:val="24"/>
          <w:szCs w:val="24"/>
          <w:lang w:val="es-PE"/>
        </w:rPr>
        <w:t xml:space="preserve"> </w:t>
      </w:r>
    </w:p>
    <w:p w:rsidR="72490787" w:rsidP="4121A0FD" w:rsidRDefault="72490787" w14:paraId="5935ADF6" w14:textId="3D4AFC5F">
      <w:pPr>
        <w:spacing w:line="257" w:lineRule="auto"/>
        <w:ind/>
        <w:jc w:val="both"/>
        <w:rPr>
          <w:rFonts w:ascii="Arial" w:hAnsi="Arial" w:eastAsia="Arial" w:cs="Arial"/>
          <w:noProof w:val="0"/>
          <w:sz w:val="24"/>
          <w:szCs w:val="24"/>
          <w:lang w:val="es-PE"/>
        </w:rPr>
        <w:pPrChange w:author="Usuario invitado" w:date="2020-05-02T08:40:05.312Z">
          <w:pPr/>
        </w:pPrChange>
      </w:pPr>
      <w:r w:rsidRPr="4121A0FD" w:rsidR="4121A0FD">
        <w:rPr>
          <w:rFonts w:ascii="Arial" w:hAnsi="Arial" w:eastAsia="Arial" w:cs="Arial"/>
          <w:noProof w:val="0"/>
          <w:sz w:val="24"/>
          <w:szCs w:val="24"/>
          <w:lang w:val="es-PE"/>
        </w:rPr>
        <w:t xml:space="preserve"> </w:t>
      </w:r>
    </w:p>
    <w:p w:rsidR="72490787" w:rsidP="4121A0FD" w:rsidRDefault="72490787" w14:paraId="2D904555" w14:textId="42020558">
      <w:pPr>
        <w:spacing w:line="257" w:lineRule="auto"/>
        <w:ind/>
        <w:jc w:val="both"/>
        <w:rPr>
          <w:rFonts w:ascii="Arial" w:hAnsi="Arial" w:eastAsia="Arial" w:cs="Arial"/>
          <w:noProof w:val="0"/>
          <w:sz w:val="24"/>
          <w:szCs w:val="24"/>
          <w:lang w:val="es-PE"/>
        </w:rPr>
        <w:pPrChange w:author="Usuario invitado" w:date="2020-05-02T08:40:05.318Z">
          <w:pPr/>
        </w:pPrChange>
      </w:pPr>
      <w:r w:rsidRPr="4121A0FD" w:rsidR="4121A0FD">
        <w:rPr>
          <w:rFonts w:ascii="Arial" w:hAnsi="Arial" w:eastAsia="Arial" w:cs="Arial"/>
          <w:noProof w:val="0"/>
          <w:sz w:val="24"/>
          <w:szCs w:val="24"/>
          <w:lang w:val="es-PE"/>
        </w:rPr>
        <w:t xml:space="preserve"> </w:t>
      </w:r>
    </w:p>
    <w:p w:rsidR="72490787" w:rsidP="4121A0FD" w:rsidRDefault="72490787" w14:paraId="6C809B11" w14:textId="361C739E">
      <w:pPr>
        <w:spacing w:line="257" w:lineRule="auto"/>
        <w:ind/>
        <w:jc w:val="both"/>
        <w:rPr>
          <w:ins w:author="Acsafkineret Yonamine" w:date="2020-05-02T17:26:11.156Z" w:id="1632692616"/>
          <w:rFonts w:ascii="Arial" w:hAnsi="Arial" w:eastAsia="Arial" w:cs="Arial"/>
          <w:noProof w:val="0"/>
          <w:sz w:val="24"/>
          <w:szCs w:val="24"/>
          <w:lang w:val="es-PE"/>
        </w:rPr>
        <w:pPrChange w:author="Usuario invitado" w:date="2020-05-02T08:40:05.329Z">
          <w:pPr/>
        </w:pPrChange>
      </w:pPr>
      <w:r w:rsidRPr="4121A0FD" w:rsidR="4121A0FD">
        <w:rPr>
          <w:rFonts w:ascii="Arial" w:hAnsi="Arial" w:eastAsia="Arial" w:cs="Arial"/>
          <w:noProof w:val="0"/>
          <w:sz w:val="24"/>
          <w:szCs w:val="24"/>
          <w:lang w:val="es-PE"/>
        </w:rPr>
        <w:t xml:space="preserve">A continuación, presentamos el detalle de las interfaces </w:t>
      </w:r>
      <w:r w:rsidRPr="4121A0FD" w:rsidR="4121A0FD">
        <w:rPr>
          <w:rFonts w:ascii="Arial" w:hAnsi="Arial" w:eastAsia="Arial" w:cs="Arial"/>
          <w:noProof w:val="0"/>
          <w:sz w:val="24"/>
          <w:szCs w:val="24"/>
          <w:lang w:val="es-PE"/>
        </w:rPr>
        <w:t>más importantes requeridas para el sistema:</w:t>
      </w:r>
    </w:p>
    <w:p w:rsidR="4121A0FD" w:rsidP="4121A0FD" w:rsidRDefault="4121A0FD" w14:paraId="5EBECC38" w14:textId="71082726">
      <w:pPr>
        <w:pStyle w:val="Normal"/>
        <w:spacing w:line="257" w:lineRule="auto"/>
        <w:jc w:val="both"/>
        <w:rPr>
          <w:ins w:author="Acsafkineret Yonamine" w:date="2020-05-02T17:26:11.646Z" w:id="520877445"/>
          <w:rFonts w:ascii="Arial" w:hAnsi="Arial" w:eastAsia="Arial" w:cs="Arial"/>
          <w:noProof w:val="0"/>
          <w:sz w:val="24"/>
          <w:szCs w:val="24"/>
          <w:lang w:val="es-PE"/>
        </w:rPr>
      </w:pPr>
    </w:p>
    <w:p w:rsidR="4121A0FD" w:rsidP="4121A0FD" w:rsidRDefault="4121A0FD" w14:paraId="19CC6FA5" w14:textId="08B68C78">
      <w:pPr>
        <w:pStyle w:val="Normal"/>
        <w:spacing w:line="257" w:lineRule="auto"/>
        <w:jc w:val="both"/>
        <w:rPr>
          <w:rFonts w:ascii="Arial" w:hAnsi="Arial" w:eastAsia="Arial" w:cs="Arial"/>
          <w:noProof w:val="0"/>
          <w:sz w:val="24"/>
          <w:szCs w:val="24"/>
          <w:lang w:val="es-PE"/>
        </w:rPr>
      </w:pPr>
    </w:p>
    <w:p w:rsidR="72490787" w:rsidP="4121A0FD" w:rsidRDefault="72490787" w14:paraId="4448A90D" w14:textId="376292FB">
      <w:pPr>
        <w:pStyle w:val="Normal"/>
        <w:spacing w:line="257" w:lineRule="auto"/>
        <w:ind w:left="0"/>
        <w:jc w:val="both"/>
        <w:rPr>
          <w:rFonts w:ascii="Arial" w:hAnsi="Arial" w:eastAsia="Arial" w:cs="Arial"/>
          <w:b w:val="1"/>
          <w:bCs w:val="1"/>
          <w:noProof w:val="0"/>
          <w:sz w:val="24"/>
          <w:szCs w:val="24"/>
          <w:lang w:val="es-MX"/>
        </w:rPr>
        <w:pPrChange w:author="Acsafkineret Yonamine" w:date="2020-05-02T17:26:09.351Z">
          <w:pPr/>
        </w:pPrChange>
      </w:pPr>
    </w:p>
    <w:p w:rsidR="72490787" w:rsidP="19E8A252" w:rsidRDefault="72490787" w14:paraId="278A9E2D" w14:textId="29F70BAB">
      <w:pPr>
        <w:pStyle w:val="Normal"/>
        <w:ind w:left="360"/>
        <w:jc w:val="both"/>
        <w:rPr>
          <w:rFonts w:ascii="Arial" w:hAnsi="Arial" w:eastAsia="Arial" w:cs="Arial"/>
          <w:noProof w:val="0"/>
          <w:sz w:val="24"/>
          <w:szCs w:val="24"/>
          <w:lang w:val="es-PE"/>
        </w:rPr>
      </w:pPr>
      <w:r w:rsidRPr="4121A0FD" w:rsidR="4121A0FD">
        <w:rPr>
          <w:rFonts w:ascii="Arial" w:hAnsi="Arial" w:eastAsia="Arial" w:cs="Arial"/>
          <w:sz w:val="24"/>
          <w:szCs w:val="24"/>
          <w:rPrChange w:author="jose sanchez" w:date="2020-05-02T10:07:01.297Z" w:id="1888518214"/>
        </w:rPr>
        <w:t xml:space="preserve">2.4 </w:t>
      </w:r>
      <w:r w:rsidRPr="4121A0FD" w:rsidR="4121A0FD">
        <w:rPr>
          <w:rFonts w:ascii="Arial" w:hAnsi="Arial" w:eastAsia="Arial" w:cs="Arial"/>
          <w:noProof w:val="0"/>
          <w:sz w:val="24"/>
          <w:szCs w:val="24"/>
          <w:lang w:val="es-PE"/>
          <w:rPrChange w:author="jose sanchez" w:date="2020-05-02T10:07:01.349Z" w:id="818213901">
            <w:rPr>
              <w:rFonts w:ascii="Calibri" w:hAnsi="Calibri" w:eastAsia="Calibri" w:cs="Calibri"/>
              <w:b w:val="0"/>
              <w:bCs w:val="0"/>
              <w:i w:val="0"/>
              <w:iCs w:val="0"/>
              <w:noProof w:val="0"/>
              <w:sz w:val="30"/>
              <w:szCs w:val="30"/>
              <w:lang w:val="es-PE"/>
            </w:rPr>
          </w:rPrChange>
        </w:rPr>
        <w:t>Definición de modelo de datos físico y lógico</w:t>
      </w:r>
      <w:r w:rsidRPr="4121A0FD" w:rsidR="4121A0FD">
        <w:rPr>
          <w:rFonts w:ascii="Arial" w:hAnsi="Arial" w:eastAsia="Arial" w:cs="Arial"/>
          <w:noProof w:val="0"/>
          <w:sz w:val="24"/>
          <w:szCs w:val="24"/>
          <w:lang w:val="es-PE"/>
        </w:rPr>
        <w:t xml:space="preserve"> de base de datos</w:t>
      </w:r>
    </w:p>
    <w:p w:rsidR="72490787" w:rsidP="4121A0FD" w:rsidRDefault="72490787" w14:paraId="58CDAD2F" w14:textId="71C1B753">
      <w:pPr>
        <w:pStyle w:val="Normal"/>
        <w:ind w:left="360" w:firstLine="708"/>
        <w:jc w:val="both"/>
        <w:rPr>
          <w:ins w:author="jose sanchez" w:date="2020-05-02T10:10:18.335Z" w:id="597334551"/>
        </w:rPr>
        <w:pPrChange w:author="jose sanchez" w:date="2020-05-02T10:07:42.252Z">
          <w:pPr/>
        </w:pPrChange>
      </w:pPr>
      <w:r w:rsidRPr="4121A0FD" w:rsidR="4121A0FD">
        <w:rPr>
          <w:rFonts w:ascii="Arial" w:hAnsi="Arial" w:eastAsia="Arial" w:cs="Arial"/>
          <w:noProof w:val="0"/>
          <w:sz w:val="24"/>
          <w:szCs w:val="24"/>
          <w:lang w:val="es-PE"/>
        </w:rPr>
        <w:t>A continuación, se muestra un diagrama que representa el modelo de datos físico y lógico que tendrá la base de datos del sistema:</w:t>
      </w:r>
      <w:ins w:author="jose sanchez" w:date="2020-05-02T10:10:10.084Z" w:id="1604473868">
        <w:r>
          <w:drawing>
            <wp:inline wp14:editId="76DCB63D" wp14:anchorId="3BEBCF95">
              <wp:extent cx="4572000" cy="2524125"/>
              <wp:effectExtent l="0" t="0" r="0" b="0"/>
              <wp:docPr id="1285333022" name="" title=""/>
              <wp:cNvGraphicFramePr>
                <a:graphicFrameLocks noChangeAspect="1"/>
              </wp:cNvGraphicFramePr>
              <a:graphic>
                <a:graphicData uri="http://schemas.openxmlformats.org/drawingml/2006/picture">
                  <pic:pic>
                    <pic:nvPicPr>
                      <pic:cNvPr id="0" name=""/>
                      <pic:cNvPicPr/>
                    </pic:nvPicPr>
                    <pic:blipFill>
                      <a:blip r:embed="Re6eb19e74be34f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24125"/>
                      </a:xfrm>
                      <a:prstGeom prst="rect">
                        <a:avLst/>
                      </a:prstGeom>
                    </pic:spPr>
                  </pic:pic>
                </a:graphicData>
              </a:graphic>
            </wp:inline>
          </w:drawing>
        </w:r>
      </w:ins>
    </w:p>
    <w:p w:rsidR="19E8A252" w:rsidP="19E8A252" w:rsidRDefault="19E8A252" w14:paraId="0F180AE3" w14:textId="3DB5D553">
      <w:pPr>
        <w:pStyle w:val="Normal"/>
        <w:ind w:left="0" w:firstLine="708"/>
        <w:jc w:val="both"/>
        <w:rPr>
          <w:ins w:author="jose sanchez" w:date="2020-05-02T10:11:14.08Z" w:id="1418606008"/>
          <w:rFonts w:ascii="Arial" w:hAnsi="Arial" w:eastAsia="Arial" w:cs="Arial"/>
          <w:sz w:val="24"/>
          <w:szCs w:val="24"/>
        </w:rPr>
        <w:pPrChange w:author="jose sanchez" w:date="2020-05-02T10:11:39.119Z">
          <w:pPr>
            <w:pStyle w:val="Normal"/>
            <w:ind w:left="0"/>
            <w:jc w:val="both"/>
          </w:pPr>
        </w:pPrChange>
      </w:pPr>
      <w:ins w:author="jose sanchez" w:date="2020-05-02T10:10:52.837Z" w:id="1259158767">
        <w:r w:rsidRPr="19E8A252" w:rsidR="19E8A252">
          <w:rPr>
            <w:rFonts w:ascii="Arial" w:hAnsi="Arial" w:eastAsia="Arial" w:cs="Arial"/>
            <w:sz w:val="24"/>
            <w:szCs w:val="24"/>
            <w:rPrChange w:author="jose sanchez" w:date="2020-05-02T10:11:02.973Z" w:id="1953357850"/>
          </w:rPr>
          <w:t>2.4.1 Diccionario de datos</w:t>
        </w:r>
      </w:ins>
    </w:p>
    <w:p w:rsidR="19E8A252" w:rsidP="19E8A252" w:rsidRDefault="19E8A252" w14:paraId="6FD2C8AD" w14:textId="5B7A2908">
      <w:pPr>
        <w:pStyle w:val="Prrafodelista"/>
        <w:numPr>
          <w:ilvl w:val="1"/>
          <w:numId w:val="83"/>
        </w:numPr>
        <w:jc w:val="both"/>
        <w:rPr>
          <w:ins w:author="jose sanchez" w:date="2020-05-02T10:59:09.858Z" w:id="963420665"/>
          <w:rFonts w:ascii="Arial" w:hAnsi="Arial" w:eastAsia="Arial" w:cs="Arial" w:asciiTheme="minorAscii" w:hAnsiTheme="minorAscii" w:eastAsiaTheme="minorAscii" w:cstheme="minorAscii"/>
          <w:noProof w:val="0"/>
          <w:sz w:val="24"/>
          <w:szCs w:val="24"/>
          <w:lang w:val="es-PE"/>
        </w:rPr>
        <w:pPrChange w:author="jose sanchez" w:date="2020-05-02T11:00:10.886Z">
          <w:pPr/>
        </w:pPrChange>
      </w:pPr>
      <w:ins w:author="jose sanchez" w:date="2020-05-02T10:58:46.356Z" w:id="175605184">
        <w:r w:rsidRPr="19E8A252" w:rsidR="19E8A252">
          <w:rPr>
            <w:rFonts w:ascii="Arial" w:hAnsi="Arial" w:eastAsia="Arial" w:cs="Arial"/>
            <w:noProof w:val="0"/>
            <w:sz w:val="24"/>
            <w:szCs w:val="24"/>
            <w:lang w:val="es"/>
          </w:rPr>
          <w:t>Nombre del archivo: área.</w:t>
        </w:r>
      </w:ins>
    </w:p>
    <w:p w:rsidR="19E8A252" w:rsidP="19E8A252" w:rsidRDefault="19E8A252" w14:paraId="55A427E3" w14:textId="79E28085">
      <w:pPr>
        <w:pStyle w:val="Normal"/>
        <w:ind w:left="708" w:firstLine="708"/>
        <w:jc w:val="both"/>
        <w:rPr>
          <w:ins w:author="jose sanchez" w:date="2020-05-02T10:58:46.362Z" w:id="1372597969"/>
          <w:rFonts w:ascii="Times New Roman" w:hAnsi="Times New Roman" w:eastAsia="Times New Roman" w:cs="Times New Roman"/>
          <w:noProof w:val="0"/>
          <w:sz w:val="24"/>
          <w:szCs w:val="24"/>
          <w:lang w:val="es-PE"/>
        </w:rPr>
        <w:pPrChange w:author="jose sanchez" w:date="2020-05-02T10:59:33.347Z">
          <w:pPr/>
        </w:pPrChange>
      </w:pPr>
      <w:ins w:author="jose sanchez" w:date="2020-05-02T10:58:46.356Z" w:id="1352189166">
        <w:r w:rsidRPr="19E8A252" w:rsidR="19E8A252">
          <w:rPr>
            <w:rFonts w:ascii="Times New Roman" w:hAnsi="Times New Roman" w:eastAsia="Times New Roman" w:cs="Times New Roman"/>
            <w:noProof w:val="0"/>
            <w:sz w:val="24"/>
            <w:szCs w:val="24"/>
            <w:lang w:val="es-PE"/>
          </w:rPr>
          <w:t>Descripción del archivo: base de datos que contendrá la información de las diferentes áreas del conocimiento de las cuales pueden ser las citas académicas.</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79BECF8D">
        <w:trPr>
          <w:ins w:author="jose sanchez" w:date="2020-05-02T10:58:46.363Z" w:id="599608247"/>
        </w:trPr>
        <w:tc>
          <w:tcPr>
            <w:tcW w:w="2126" w:type="dxa"/>
            <w:tcMar/>
          </w:tcPr>
          <w:p w:rsidR="19E8A252" w:rsidP="19E8A252" w:rsidRDefault="19E8A252" w14:paraId="0C1D71E0" w14:textId="6E3E7EB1">
            <w:pPr>
              <w:jc w:val="center"/>
              <w:rPr>
                <w:rFonts w:ascii="Arial" w:hAnsi="Arial" w:eastAsia="Arial" w:cs="Arial"/>
                <w:b w:val="1"/>
                <w:bCs w:val="1"/>
                <w:sz w:val="24"/>
                <w:szCs w:val="24"/>
                <w:lang w:val="es"/>
              </w:rPr>
              <w:pPrChange w:author="jose sanchez" w:date="2020-05-02T10:58:43.585Z">
                <w:pPr/>
              </w:pPrChange>
            </w:pPr>
            <w:ins w:author="jose sanchez" w:date="2020-05-02T10:58:46.364Z" w:id="307506706">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469B3795" w14:textId="54E45B64">
            <w:pPr>
              <w:jc w:val="center"/>
              <w:rPr>
                <w:rFonts w:ascii="Arial" w:hAnsi="Arial" w:eastAsia="Arial" w:cs="Arial"/>
                <w:b w:val="1"/>
                <w:bCs w:val="1"/>
                <w:sz w:val="24"/>
                <w:szCs w:val="24"/>
                <w:lang w:val="es"/>
              </w:rPr>
              <w:pPrChange w:author="jose sanchez" w:date="2020-05-02T10:58:43.597Z">
                <w:pPr/>
              </w:pPrChange>
            </w:pPr>
            <w:ins w:author="jose sanchez" w:date="2020-05-02T10:58:46.364Z" w:id="502931772">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5D2DF455" w14:textId="229CEDA4">
            <w:pPr>
              <w:jc w:val="center"/>
              <w:rPr>
                <w:rFonts w:ascii="Arial" w:hAnsi="Arial" w:eastAsia="Arial" w:cs="Arial"/>
                <w:b w:val="1"/>
                <w:bCs w:val="1"/>
                <w:sz w:val="24"/>
                <w:szCs w:val="24"/>
                <w:lang w:val="es"/>
              </w:rPr>
              <w:pPrChange w:author="jose sanchez" w:date="2020-05-02T10:58:43.615Z">
                <w:pPr/>
              </w:pPrChange>
            </w:pPr>
            <w:ins w:author="jose sanchez" w:date="2020-05-02T10:58:46.365Z" w:id="1155310456">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272A9828" w14:textId="7CC0360A">
            <w:pPr>
              <w:jc w:val="center"/>
              <w:rPr>
                <w:rFonts w:ascii="Arial" w:hAnsi="Arial" w:eastAsia="Arial" w:cs="Arial"/>
                <w:b w:val="1"/>
                <w:bCs w:val="1"/>
                <w:sz w:val="24"/>
                <w:szCs w:val="24"/>
                <w:lang w:val="es"/>
              </w:rPr>
              <w:pPrChange w:author="jose sanchez" w:date="2020-05-02T10:58:43.624Z">
                <w:pPr/>
              </w:pPrChange>
            </w:pPr>
            <w:ins w:author="jose sanchez" w:date="2020-05-02T10:58:46.365Z" w:id="1905368838">
              <w:r w:rsidRPr="19E8A252" w:rsidR="19E8A252">
                <w:rPr>
                  <w:rFonts w:ascii="Arial" w:hAnsi="Arial" w:eastAsia="Arial" w:cs="Arial"/>
                  <w:b w:val="1"/>
                  <w:bCs w:val="1"/>
                  <w:sz w:val="24"/>
                  <w:szCs w:val="24"/>
                  <w:lang w:val="es"/>
                </w:rPr>
                <w:t>Descripción</w:t>
              </w:r>
            </w:ins>
          </w:p>
        </w:tc>
      </w:tr>
      <w:tr w:rsidR="19E8A252" w:rsidTr="19E8A252" w14:paraId="4A771803">
        <w:trPr>
          <w:ins w:author="jose sanchez" w:date="2020-05-02T10:58:46.365Z" w:id="1266662615"/>
        </w:trPr>
        <w:tc>
          <w:tcPr>
            <w:tcW w:w="2126" w:type="dxa"/>
            <w:tcMar/>
          </w:tcPr>
          <w:p w:rsidR="19E8A252" w:rsidRDefault="19E8A252" w14:paraId="0FC96D97" w14:textId="10C74677">
            <w:pPr>
              <w:rPr>
                <w:ins w:author="jose sanchez" w:date="2020-05-02T10:58:46.366Z" w:id="1969629132"/>
              </w:rPr>
            </w:pPr>
            <w:ins w:author="jose sanchez" w:date="2020-05-02T10:58:46.366Z" w:id="2032971216">
              <w:r w:rsidRPr="19E8A252" w:rsidR="19E8A252">
                <w:rPr>
                  <w:rFonts w:ascii="Arial" w:hAnsi="Arial" w:eastAsia="Arial" w:cs="Arial"/>
                  <w:sz w:val="24"/>
                  <w:szCs w:val="24"/>
                  <w:lang w:val="es"/>
                </w:rPr>
                <w:t>codigoArea</w:t>
              </w:r>
            </w:ins>
          </w:p>
          <w:p w:rsidR="19E8A252" w:rsidRDefault="19E8A252" w14:paraId="42803D45" w14:textId="56886869">
            <w:ins w:author="jose sanchez" w:date="2020-05-02T10:58:46.366Z" w:id="1336483860">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4EB131FF" w14:textId="58B20C3D">
            <w:pPr>
              <w:jc w:val="center"/>
              <w:rPr>
                <w:rFonts w:ascii="Arial" w:hAnsi="Arial" w:eastAsia="Arial" w:cs="Arial"/>
                <w:sz w:val="24"/>
                <w:szCs w:val="24"/>
                <w:lang w:val="es"/>
              </w:rPr>
              <w:pPrChange w:author="jose sanchez" w:date="2020-05-02T10:58:43.646Z">
                <w:pPr/>
              </w:pPrChange>
            </w:pPr>
            <w:ins w:author="jose sanchez" w:date="2020-05-02T10:58:46.366Z" w:id="1421508682">
              <w:r w:rsidRPr="19E8A252" w:rsidR="19E8A252">
                <w:rPr>
                  <w:rFonts w:ascii="Arial" w:hAnsi="Arial" w:eastAsia="Arial" w:cs="Arial"/>
                  <w:sz w:val="24"/>
                  <w:szCs w:val="24"/>
                  <w:lang w:val="es"/>
                </w:rPr>
                <w:t>11</w:t>
              </w:r>
            </w:ins>
          </w:p>
        </w:tc>
        <w:tc>
          <w:tcPr>
            <w:tcW w:w="2126" w:type="dxa"/>
            <w:tcMar/>
          </w:tcPr>
          <w:p w:rsidR="19E8A252" w:rsidP="19E8A252" w:rsidRDefault="19E8A252" w14:paraId="09E55939" w14:textId="28654F74">
            <w:pPr>
              <w:jc w:val="center"/>
              <w:rPr>
                <w:rFonts w:ascii="Arial" w:hAnsi="Arial" w:eastAsia="Arial" w:cs="Arial"/>
                <w:sz w:val="24"/>
                <w:szCs w:val="24"/>
                <w:lang w:val="es"/>
              </w:rPr>
              <w:pPrChange w:author="jose sanchez" w:date="2020-05-02T10:58:43.657Z">
                <w:pPr/>
              </w:pPrChange>
            </w:pPr>
            <w:ins w:author="jose sanchez" w:date="2020-05-02T10:58:46.367Z" w:id="2011444221">
              <w:r w:rsidRPr="19E8A252" w:rsidR="19E8A252">
                <w:rPr>
                  <w:rFonts w:ascii="Arial" w:hAnsi="Arial" w:eastAsia="Arial" w:cs="Arial"/>
                  <w:sz w:val="24"/>
                  <w:szCs w:val="24"/>
                  <w:lang w:val="es"/>
                </w:rPr>
                <w:t>Integer</w:t>
              </w:r>
            </w:ins>
          </w:p>
        </w:tc>
        <w:tc>
          <w:tcPr>
            <w:tcW w:w="2126" w:type="dxa"/>
            <w:tcMar/>
          </w:tcPr>
          <w:p w:rsidR="19E8A252" w:rsidP="19E8A252" w:rsidRDefault="19E8A252" w14:paraId="583EB72A" w14:textId="23938204">
            <w:pPr>
              <w:jc w:val="both"/>
              <w:rPr>
                <w:rFonts w:ascii="Arial" w:hAnsi="Arial" w:eastAsia="Arial" w:cs="Arial"/>
                <w:sz w:val="24"/>
                <w:szCs w:val="24"/>
                <w:lang w:val="es"/>
              </w:rPr>
              <w:pPrChange w:author="jose sanchez" w:date="2020-05-02T10:58:43.663Z">
                <w:pPr/>
              </w:pPrChange>
            </w:pPr>
            <w:ins w:author="jose sanchez" w:date="2020-05-02T10:58:46.367Z" w:id="1534519958">
              <w:r w:rsidRPr="19E8A252" w:rsidR="19E8A252">
                <w:rPr>
                  <w:rFonts w:ascii="Arial" w:hAnsi="Arial" w:eastAsia="Arial" w:cs="Arial"/>
                  <w:sz w:val="24"/>
                  <w:szCs w:val="24"/>
                  <w:lang w:val="es"/>
                </w:rPr>
                <w:t>Clave única de áreas del conocimiento.</w:t>
              </w:r>
            </w:ins>
          </w:p>
        </w:tc>
      </w:tr>
      <w:tr w:rsidR="19E8A252" w:rsidTr="19E8A252" w14:paraId="1CABA45F">
        <w:trPr>
          <w:ins w:author="jose sanchez" w:date="2020-05-02T10:58:46.367Z" w:id="1171794849"/>
        </w:trPr>
        <w:tc>
          <w:tcPr>
            <w:tcW w:w="2126" w:type="dxa"/>
            <w:tcMar/>
          </w:tcPr>
          <w:p w:rsidR="19E8A252" w:rsidRDefault="19E8A252" w14:paraId="0E5D4DDD" w14:textId="25689EAE">
            <w:ins w:author="jose sanchez" w:date="2020-05-02T10:58:46.368Z" w:id="1188139082">
              <w:r w:rsidRPr="19E8A252" w:rsidR="19E8A252">
                <w:rPr>
                  <w:rFonts w:ascii="Arial" w:hAnsi="Arial" w:eastAsia="Arial" w:cs="Arial"/>
                  <w:sz w:val="24"/>
                  <w:szCs w:val="24"/>
                  <w:lang w:val="es"/>
                </w:rPr>
                <w:t>nombreArea</w:t>
              </w:r>
            </w:ins>
          </w:p>
        </w:tc>
        <w:tc>
          <w:tcPr>
            <w:tcW w:w="2126" w:type="dxa"/>
            <w:tcMar/>
          </w:tcPr>
          <w:p w:rsidR="19E8A252" w:rsidP="19E8A252" w:rsidRDefault="19E8A252" w14:paraId="2C755F11" w14:textId="60968062">
            <w:pPr>
              <w:jc w:val="center"/>
              <w:rPr>
                <w:rFonts w:ascii="Arial" w:hAnsi="Arial" w:eastAsia="Arial" w:cs="Arial"/>
                <w:sz w:val="24"/>
                <w:szCs w:val="24"/>
                <w:lang w:val="es"/>
              </w:rPr>
              <w:pPrChange w:author="jose sanchez" w:date="2020-05-02T10:58:43.679Z">
                <w:pPr/>
              </w:pPrChange>
            </w:pPr>
            <w:ins w:author="jose sanchez" w:date="2020-05-02T10:58:46.368Z" w:id="463399389">
              <w:r w:rsidRPr="19E8A252" w:rsidR="19E8A252">
                <w:rPr>
                  <w:rFonts w:ascii="Arial" w:hAnsi="Arial" w:eastAsia="Arial" w:cs="Arial"/>
                  <w:sz w:val="24"/>
                  <w:szCs w:val="24"/>
                  <w:lang w:val="es"/>
                </w:rPr>
                <w:t>50</w:t>
              </w:r>
            </w:ins>
          </w:p>
        </w:tc>
        <w:tc>
          <w:tcPr>
            <w:tcW w:w="2126" w:type="dxa"/>
            <w:tcMar/>
          </w:tcPr>
          <w:p w:rsidR="19E8A252" w:rsidP="19E8A252" w:rsidRDefault="19E8A252" w14:paraId="351EF496" w14:textId="3F7EB245">
            <w:pPr>
              <w:jc w:val="center"/>
              <w:rPr>
                <w:rFonts w:ascii="Arial" w:hAnsi="Arial" w:eastAsia="Arial" w:cs="Arial"/>
                <w:sz w:val="24"/>
                <w:szCs w:val="24"/>
                <w:lang w:val="es"/>
              </w:rPr>
              <w:pPrChange w:author="jose sanchez" w:date="2020-05-02T10:58:43.685Z">
                <w:pPr/>
              </w:pPrChange>
            </w:pPr>
            <w:ins w:author="jose sanchez" w:date="2020-05-02T10:58:46.368Z" w:id="767902228">
              <w:r w:rsidRPr="19E8A252" w:rsidR="19E8A252">
                <w:rPr>
                  <w:rFonts w:ascii="Arial" w:hAnsi="Arial" w:eastAsia="Arial" w:cs="Arial"/>
                  <w:sz w:val="24"/>
                  <w:szCs w:val="24"/>
                  <w:lang w:val="es"/>
                </w:rPr>
                <w:t>Varchar</w:t>
              </w:r>
            </w:ins>
          </w:p>
        </w:tc>
        <w:tc>
          <w:tcPr>
            <w:tcW w:w="2126" w:type="dxa"/>
            <w:tcMar/>
          </w:tcPr>
          <w:p w:rsidR="19E8A252" w:rsidP="19E8A252" w:rsidRDefault="19E8A252" w14:paraId="1974C0E9" w14:textId="21255FF9">
            <w:pPr>
              <w:jc w:val="both"/>
              <w:rPr>
                <w:rFonts w:ascii="Arial" w:hAnsi="Arial" w:eastAsia="Arial" w:cs="Arial"/>
                <w:sz w:val="24"/>
                <w:szCs w:val="24"/>
                <w:lang w:val="es"/>
              </w:rPr>
              <w:pPrChange w:author="jose sanchez" w:date="2020-05-02T10:58:43.692Z">
                <w:pPr/>
              </w:pPrChange>
            </w:pPr>
            <w:ins w:author="jose sanchez" w:date="2020-05-02T10:58:46.369Z" w:id="1209775490">
              <w:r w:rsidRPr="19E8A252" w:rsidR="19E8A252">
                <w:rPr>
                  <w:rFonts w:ascii="Arial" w:hAnsi="Arial" w:eastAsia="Arial" w:cs="Arial"/>
                  <w:sz w:val="24"/>
                  <w:szCs w:val="24"/>
                  <w:lang w:val="es"/>
                </w:rPr>
                <w:t>Nombre del área del conocimiento.</w:t>
              </w:r>
            </w:ins>
          </w:p>
        </w:tc>
      </w:tr>
    </w:tbl>
    <w:p w:rsidR="19E8A252" w:rsidP="19E8A252" w:rsidRDefault="19E8A252" w14:paraId="5BB056D5" w14:textId="0EF13F12">
      <w:pPr>
        <w:jc w:val="both"/>
        <w:rPr>
          <w:ins w:author="jose sanchez" w:date="2020-05-02T10:58:46.369Z" w:id="1965991760"/>
          <w:rFonts w:ascii="Arial" w:hAnsi="Arial" w:eastAsia="Arial" w:cs="Arial"/>
          <w:noProof w:val="0"/>
          <w:sz w:val="24"/>
          <w:szCs w:val="24"/>
          <w:lang w:val="es"/>
        </w:rPr>
        <w:pPrChange w:author="jose sanchez" w:date="2020-05-02T10:58:43.715Z">
          <w:pPr/>
        </w:pPrChange>
      </w:pPr>
    </w:p>
    <w:p w:rsidR="19E8A252" w:rsidP="19E8A252" w:rsidRDefault="19E8A252" w14:paraId="55846BD7" w14:textId="143E1673">
      <w:pPr>
        <w:pStyle w:val="Prrafodelista"/>
        <w:numPr>
          <w:ilvl w:val="0"/>
          <w:numId w:val="83"/>
        </w:numPr>
        <w:jc w:val="both"/>
        <w:rPr>
          <w:ins w:author="jose sanchez" w:date="2020-05-02T11:00:15.447Z" w:id="363166637"/>
          <w:rFonts w:ascii="Arial" w:hAnsi="Arial" w:eastAsia="Arial" w:cs="Arial" w:asciiTheme="minorAscii" w:hAnsiTheme="minorAscii" w:eastAsiaTheme="minorAscii" w:cstheme="minorAscii"/>
          <w:noProof w:val="0"/>
          <w:sz w:val="24"/>
          <w:szCs w:val="24"/>
          <w:lang w:val="es-PE"/>
        </w:rPr>
        <w:pPrChange w:author="jose sanchez" w:date="2020-05-02T10:58:43.797Z">
          <w:pPr/>
        </w:pPrChange>
      </w:pPr>
      <w:ins w:author="jose sanchez" w:date="2020-05-02T10:58:46.37Z" w:id="1877423086">
        <w:r w:rsidRPr="19E8A252" w:rsidR="19E8A252">
          <w:rPr>
            <w:rFonts w:ascii="Arial" w:hAnsi="Arial" w:eastAsia="Arial" w:cs="Arial"/>
            <w:noProof w:val="0"/>
            <w:sz w:val="24"/>
            <w:szCs w:val="24"/>
            <w:lang w:val="es"/>
          </w:rPr>
          <w:t>Nombre del archivo: carrera.</w:t>
        </w:r>
      </w:ins>
    </w:p>
    <w:p w:rsidR="19E8A252" w:rsidP="19E8A252" w:rsidRDefault="19E8A252" w14:paraId="698E6276" w14:textId="4CD2277A">
      <w:pPr>
        <w:pStyle w:val="Normal"/>
        <w:ind w:left="360" w:firstLine="708"/>
        <w:jc w:val="both"/>
        <w:rPr>
          <w:ins w:author="jose sanchez" w:date="2020-05-02T10:58:46.374Z" w:id="47989012"/>
          <w:rFonts w:ascii="Times New Roman" w:hAnsi="Times New Roman" w:eastAsia="Times New Roman" w:cs="Times New Roman"/>
          <w:noProof w:val="0"/>
          <w:sz w:val="24"/>
          <w:szCs w:val="24"/>
          <w:lang w:val="es-PE"/>
        </w:rPr>
        <w:pPrChange w:author="jose sanchez" w:date="2020-05-02T11:00:16.759Z">
          <w:pPr/>
        </w:pPrChange>
      </w:pPr>
      <w:ins w:author="jose sanchez" w:date="2020-05-02T10:58:46.37Z" w:id="1988087783">
        <w:r w:rsidRPr="19E8A252" w:rsidR="19E8A252">
          <w:rPr>
            <w:rFonts w:ascii="Times New Roman" w:hAnsi="Times New Roman" w:eastAsia="Times New Roman" w:cs="Times New Roman"/>
            <w:noProof w:val="0"/>
            <w:sz w:val="24"/>
            <w:szCs w:val="24"/>
            <w:lang w:val="es-PE"/>
          </w:rPr>
          <w:t>Descripción del archivo: base de datos que contendrá la información de las diversas carreras impartidas dentro de la UTP, para la correcta clasificación de las asignaturas.</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17426CED">
        <w:trPr>
          <w:ins w:author="jose sanchez" w:date="2020-05-02T10:58:46.374Z" w:id="1259355858"/>
        </w:trPr>
        <w:tc>
          <w:tcPr>
            <w:tcW w:w="2126" w:type="dxa"/>
            <w:tcMar/>
          </w:tcPr>
          <w:p w:rsidR="19E8A252" w:rsidP="19E8A252" w:rsidRDefault="19E8A252" w14:paraId="1FA65BC1" w14:textId="244466DB">
            <w:pPr>
              <w:jc w:val="center"/>
              <w:rPr>
                <w:rFonts w:ascii="Arial" w:hAnsi="Arial" w:eastAsia="Arial" w:cs="Arial"/>
                <w:b w:val="1"/>
                <w:bCs w:val="1"/>
                <w:sz w:val="24"/>
                <w:szCs w:val="24"/>
                <w:lang w:val="es"/>
              </w:rPr>
              <w:pPrChange w:author="jose sanchez" w:date="2020-05-02T10:58:43.966Z">
                <w:pPr/>
              </w:pPrChange>
            </w:pPr>
            <w:ins w:author="jose sanchez" w:date="2020-05-02T10:58:46.375Z" w:id="1141275180">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6BD522E0" w14:textId="7DB1E746">
            <w:pPr>
              <w:jc w:val="center"/>
              <w:rPr>
                <w:rFonts w:ascii="Arial" w:hAnsi="Arial" w:eastAsia="Arial" w:cs="Arial"/>
                <w:b w:val="1"/>
                <w:bCs w:val="1"/>
                <w:sz w:val="24"/>
                <w:szCs w:val="24"/>
                <w:lang w:val="es"/>
              </w:rPr>
              <w:pPrChange w:author="jose sanchez" w:date="2020-05-02T10:58:43.973Z">
                <w:pPr/>
              </w:pPrChange>
            </w:pPr>
            <w:ins w:author="jose sanchez" w:date="2020-05-02T10:58:46.375Z" w:id="55556410">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30B62883" w14:textId="4708761D">
            <w:pPr>
              <w:jc w:val="center"/>
              <w:rPr>
                <w:rFonts w:ascii="Arial" w:hAnsi="Arial" w:eastAsia="Arial" w:cs="Arial"/>
                <w:b w:val="1"/>
                <w:bCs w:val="1"/>
                <w:sz w:val="24"/>
                <w:szCs w:val="24"/>
                <w:lang w:val="es"/>
              </w:rPr>
              <w:pPrChange w:author="jose sanchez" w:date="2020-05-02T10:58:43.98Z">
                <w:pPr/>
              </w:pPrChange>
            </w:pPr>
            <w:ins w:author="jose sanchez" w:date="2020-05-02T10:58:46.375Z" w:id="958916353">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6F6836D3" w14:textId="19DF37F0">
            <w:pPr>
              <w:jc w:val="center"/>
              <w:rPr>
                <w:rFonts w:ascii="Arial" w:hAnsi="Arial" w:eastAsia="Arial" w:cs="Arial"/>
                <w:b w:val="1"/>
                <w:bCs w:val="1"/>
                <w:sz w:val="24"/>
                <w:szCs w:val="24"/>
                <w:lang w:val="es"/>
              </w:rPr>
              <w:pPrChange w:author="jose sanchez" w:date="2020-05-02T10:58:43.987Z">
                <w:pPr/>
              </w:pPrChange>
            </w:pPr>
            <w:ins w:author="jose sanchez" w:date="2020-05-02T10:58:46.375Z" w:id="183207591">
              <w:r w:rsidRPr="19E8A252" w:rsidR="19E8A252">
                <w:rPr>
                  <w:rFonts w:ascii="Arial" w:hAnsi="Arial" w:eastAsia="Arial" w:cs="Arial"/>
                  <w:b w:val="1"/>
                  <w:bCs w:val="1"/>
                  <w:sz w:val="24"/>
                  <w:szCs w:val="24"/>
                  <w:lang w:val="es"/>
                </w:rPr>
                <w:t>Descripción</w:t>
              </w:r>
            </w:ins>
          </w:p>
        </w:tc>
      </w:tr>
      <w:tr w:rsidR="19E8A252" w:rsidTr="19E8A252" w14:paraId="669E5A18">
        <w:trPr>
          <w:ins w:author="jose sanchez" w:date="2020-05-02T10:58:46.376Z" w:id="896641643"/>
        </w:trPr>
        <w:tc>
          <w:tcPr>
            <w:tcW w:w="2126" w:type="dxa"/>
            <w:tcMar/>
          </w:tcPr>
          <w:p w:rsidR="19E8A252" w:rsidRDefault="19E8A252" w14:paraId="62C7C4D1" w14:textId="5638B76F">
            <w:pPr>
              <w:rPr>
                <w:ins w:author="jose sanchez" w:date="2020-05-02T10:58:46.376Z" w:id="967745615"/>
              </w:rPr>
            </w:pPr>
            <w:ins w:author="jose sanchez" w:date="2020-05-02T10:58:46.376Z" w:id="1565578055">
              <w:r w:rsidRPr="19E8A252" w:rsidR="19E8A252">
                <w:rPr>
                  <w:rFonts w:ascii="Arial" w:hAnsi="Arial" w:eastAsia="Arial" w:cs="Arial"/>
                  <w:sz w:val="24"/>
                  <w:szCs w:val="24"/>
                  <w:lang w:val="es"/>
                </w:rPr>
                <w:t>codigoCarrera</w:t>
              </w:r>
            </w:ins>
          </w:p>
          <w:p w:rsidR="19E8A252" w:rsidRDefault="19E8A252" w14:paraId="063CF365" w14:textId="08876444">
            <w:ins w:author="jose sanchez" w:date="2020-05-02T10:58:46.377Z" w:id="2016554163">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000CB1F4" w14:textId="3C335388">
            <w:pPr>
              <w:jc w:val="center"/>
              <w:rPr>
                <w:rFonts w:ascii="Arial" w:hAnsi="Arial" w:eastAsia="Arial" w:cs="Arial"/>
                <w:sz w:val="24"/>
                <w:szCs w:val="24"/>
                <w:lang w:val="es"/>
              </w:rPr>
              <w:pPrChange w:author="jose sanchez" w:date="2020-05-02T10:58:44.006Z">
                <w:pPr/>
              </w:pPrChange>
            </w:pPr>
            <w:ins w:author="jose sanchez" w:date="2020-05-02T10:58:46.377Z" w:id="1749562439">
              <w:r w:rsidRPr="19E8A252" w:rsidR="19E8A252">
                <w:rPr>
                  <w:rFonts w:ascii="Arial" w:hAnsi="Arial" w:eastAsia="Arial" w:cs="Arial"/>
                  <w:sz w:val="24"/>
                  <w:szCs w:val="24"/>
                  <w:lang w:val="es"/>
                </w:rPr>
                <w:t>11</w:t>
              </w:r>
            </w:ins>
          </w:p>
        </w:tc>
        <w:tc>
          <w:tcPr>
            <w:tcW w:w="2126" w:type="dxa"/>
            <w:tcMar/>
          </w:tcPr>
          <w:p w:rsidR="19E8A252" w:rsidP="19E8A252" w:rsidRDefault="19E8A252" w14:paraId="7993B263" w14:textId="67A3DE4D">
            <w:pPr>
              <w:jc w:val="center"/>
              <w:rPr>
                <w:rFonts w:ascii="Arial" w:hAnsi="Arial" w:eastAsia="Arial" w:cs="Arial"/>
                <w:sz w:val="24"/>
                <w:szCs w:val="24"/>
                <w:lang w:val="es"/>
              </w:rPr>
              <w:pPrChange w:author="jose sanchez" w:date="2020-05-02T10:58:44.013Z">
                <w:pPr/>
              </w:pPrChange>
            </w:pPr>
            <w:ins w:author="jose sanchez" w:date="2020-05-02T10:58:46.377Z" w:id="58332419">
              <w:r w:rsidRPr="19E8A252" w:rsidR="19E8A252">
                <w:rPr>
                  <w:rFonts w:ascii="Arial" w:hAnsi="Arial" w:eastAsia="Arial" w:cs="Arial"/>
                  <w:sz w:val="24"/>
                  <w:szCs w:val="24"/>
                  <w:lang w:val="es"/>
                </w:rPr>
                <w:t>Integer</w:t>
              </w:r>
            </w:ins>
          </w:p>
        </w:tc>
        <w:tc>
          <w:tcPr>
            <w:tcW w:w="2126" w:type="dxa"/>
            <w:tcMar/>
          </w:tcPr>
          <w:p w:rsidR="19E8A252" w:rsidP="19E8A252" w:rsidRDefault="19E8A252" w14:paraId="6BC33E51" w14:textId="547CE7EA">
            <w:pPr>
              <w:jc w:val="both"/>
              <w:rPr>
                <w:rFonts w:ascii="Arial" w:hAnsi="Arial" w:eastAsia="Arial" w:cs="Arial"/>
                <w:sz w:val="24"/>
                <w:szCs w:val="24"/>
                <w:lang w:val="es"/>
              </w:rPr>
              <w:pPrChange w:author="jose sanchez" w:date="2020-05-02T10:58:44.02Z">
                <w:pPr/>
              </w:pPrChange>
            </w:pPr>
            <w:ins w:author="jose sanchez" w:date="2020-05-02T10:58:46.378Z" w:id="519129517">
              <w:r w:rsidRPr="19E8A252" w:rsidR="19E8A252">
                <w:rPr>
                  <w:rFonts w:ascii="Arial" w:hAnsi="Arial" w:eastAsia="Arial" w:cs="Arial"/>
                  <w:sz w:val="24"/>
                  <w:szCs w:val="24"/>
                  <w:lang w:val="es"/>
                </w:rPr>
                <w:t>Clave única de carrera impartida dentro de la UTP.</w:t>
              </w:r>
            </w:ins>
          </w:p>
        </w:tc>
      </w:tr>
      <w:tr w:rsidR="19E8A252" w:rsidTr="19E8A252" w14:paraId="21590DA1">
        <w:trPr>
          <w:ins w:author="jose sanchez" w:date="2020-05-02T10:58:46.378Z" w:id="508552427"/>
        </w:trPr>
        <w:tc>
          <w:tcPr>
            <w:tcW w:w="2126" w:type="dxa"/>
            <w:tcMar/>
          </w:tcPr>
          <w:p w:rsidR="19E8A252" w:rsidRDefault="19E8A252" w14:paraId="09EDF290" w14:textId="7FD1F8F5">
            <w:pPr>
              <w:rPr>
                <w:ins w:author="jose sanchez" w:date="2020-05-02T10:58:46.378Z" w:id="1091388696"/>
              </w:rPr>
            </w:pPr>
            <w:ins w:author="jose sanchez" w:date="2020-05-02T10:58:46.378Z" w:id="1524924744">
              <w:r w:rsidRPr="19E8A252" w:rsidR="19E8A252">
                <w:rPr>
                  <w:rFonts w:ascii="Arial" w:hAnsi="Arial" w:eastAsia="Arial" w:cs="Arial"/>
                  <w:sz w:val="24"/>
                  <w:szCs w:val="24"/>
                  <w:lang w:val="es"/>
                </w:rPr>
                <w:t>codidoArea</w:t>
              </w:r>
            </w:ins>
          </w:p>
          <w:p w:rsidR="19E8A252" w:rsidRDefault="19E8A252" w14:paraId="46416CC0" w14:textId="3CD140A5">
            <w:ins w:author="jose sanchez" w:date="2020-05-02T10:58:46.379Z" w:id="23356438">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6DB1D671" w14:textId="5C0CE81C">
            <w:pPr>
              <w:jc w:val="center"/>
              <w:rPr>
                <w:rFonts w:ascii="Arial" w:hAnsi="Arial" w:eastAsia="Arial" w:cs="Arial"/>
                <w:sz w:val="24"/>
                <w:szCs w:val="24"/>
                <w:lang w:val="es"/>
              </w:rPr>
              <w:pPrChange w:author="jose sanchez" w:date="2020-05-02T10:58:44.039Z">
                <w:pPr/>
              </w:pPrChange>
            </w:pPr>
            <w:ins w:author="jose sanchez" w:date="2020-05-02T10:58:46.379Z" w:id="1486530946">
              <w:r w:rsidRPr="19E8A252" w:rsidR="19E8A252">
                <w:rPr>
                  <w:rFonts w:ascii="Arial" w:hAnsi="Arial" w:eastAsia="Arial" w:cs="Arial"/>
                  <w:sz w:val="24"/>
                  <w:szCs w:val="24"/>
                  <w:lang w:val="es"/>
                </w:rPr>
                <w:t>11</w:t>
              </w:r>
            </w:ins>
          </w:p>
        </w:tc>
        <w:tc>
          <w:tcPr>
            <w:tcW w:w="2126" w:type="dxa"/>
            <w:tcMar/>
          </w:tcPr>
          <w:p w:rsidR="19E8A252" w:rsidP="19E8A252" w:rsidRDefault="19E8A252" w14:paraId="664956A0" w14:textId="08A0D469">
            <w:pPr>
              <w:jc w:val="center"/>
              <w:rPr>
                <w:rFonts w:ascii="Arial" w:hAnsi="Arial" w:eastAsia="Arial" w:cs="Arial"/>
                <w:sz w:val="24"/>
                <w:szCs w:val="24"/>
                <w:lang w:val="es"/>
              </w:rPr>
              <w:pPrChange w:author="jose sanchez" w:date="2020-05-02T10:58:44.045Z">
                <w:pPr/>
              </w:pPrChange>
            </w:pPr>
            <w:ins w:author="jose sanchez" w:date="2020-05-02T10:58:46.379Z" w:id="1019851456">
              <w:r w:rsidRPr="19E8A252" w:rsidR="19E8A252">
                <w:rPr>
                  <w:rFonts w:ascii="Arial" w:hAnsi="Arial" w:eastAsia="Arial" w:cs="Arial"/>
                  <w:sz w:val="24"/>
                  <w:szCs w:val="24"/>
                  <w:lang w:val="es"/>
                </w:rPr>
                <w:t>Integer</w:t>
              </w:r>
            </w:ins>
          </w:p>
        </w:tc>
        <w:tc>
          <w:tcPr>
            <w:tcW w:w="2126" w:type="dxa"/>
            <w:tcMar/>
          </w:tcPr>
          <w:p w:rsidR="19E8A252" w:rsidP="19E8A252" w:rsidRDefault="19E8A252" w14:paraId="512C5960" w14:textId="4FB83A03">
            <w:pPr>
              <w:jc w:val="both"/>
              <w:rPr>
                <w:rFonts w:ascii="Arial" w:hAnsi="Arial" w:eastAsia="Arial" w:cs="Arial"/>
                <w:sz w:val="24"/>
                <w:szCs w:val="24"/>
                <w:lang w:val="es"/>
              </w:rPr>
              <w:pPrChange w:author="jose sanchez" w:date="2020-05-02T10:58:44.052Z">
                <w:pPr/>
              </w:pPrChange>
            </w:pPr>
            <w:ins w:author="jose sanchez" w:date="2020-05-02T10:58:46.379Z" w:id="241153079">
              <w:r w:rsidRPr="19E8A252" w:rsidR="19E8A252">
                <w:rPr>
                  <w:rFonts w:ascii="Arial" w:hAnsi="Arial" w:eastAsia="Arial" w:cs="Arial"/>
                  <w:sz w:val="24"/>
                  <w:szCs w:val="24"/>
                  <w:lang w:val="es"/>
                </w:rPr>
                <w:t>Clave única de áreas del conocimiento.</w:t>
              </w:r>
            </w:ins>
          </w:p>
        </w:tc>
      </w:tr>
      <w:tr w:rsidR="19E8A252" w:rsidTr="19E8A252" w14:paraId="00A03F8F">
        <w:trPr>
          <w:ins w:author="jose sanchez" w:date="2020-05-02T10:58:46.379Z" w:id="144964760"/>
        </w:trPr>
        <w:tc>
          <w:tcPr>
            <w:tcW w:w="2126" w:type="dxa"/>
            <w:tcMar/>
          </w:tcPr>
          <w:p w:rsidR="19E8A252" w:rsidRDefault="19E8A252" w14:paraId="357DD4D2" w14:textId="735F9ED3">
            <w:ins w:author="jose sanchez" w:date="2020-05-02T10:58:46.38Z" w:id="2077467138">
              <w:r w:rsidRPr="19E8A252" w:rsidR="19E8A252">
                <w:rPr>
                  <w:rFonts w:ascii="Arial" w:hAnsi="Arial" w:eastAsia="Arial" w:cs="Arial"/>
                  <w:sz w:val="24"/>
                  <w:szCs w:val="24"/>
                  <w:lang w:val="es"/>
                </w:rPr>
                <w:t>nombreCarrera</w:t>
              </w:r>
            </w:ins>
          </w:p>
        </w:tc>
        <w:tc>
          <w:tcPr>
            <w:tcW w:w="2126" w:type="dxa"/>
            <w:tcMar/>
          </w:tcPr>
          <w:p w:rsidR="19E8A252" w:rsidP="19E8A252" w:rsidRDefault="19E8A252" w14:paraId="0C32F168" w14:textId="2D6A9AEF">
            <w:pPr>
              <w:jc w:val="center"/>
              <w:rPr>
                <w:rFonts w:ascii="Arial" w:hAnsi="Arial" w:eastAsia="Arial" w:cs="Arial"/>
                <w:sz w:val="24"/>
                <w:szCs w:val="24"/>
                <w:lang w:val="es"/>
              </w:rPr>
              <w:pPrChange w:author="jose sanchez" w:date="2020-05-02T10:58:44.073Z">
                <w:pPr/>
              </w:pPrChange>
            </w:pPr>
            <w:ins w:author="jose sanchez" w:date="2020-05-02T10:58:46.38Z" w:id="545202901">
              <w:r w:rsidRPr="19E8A252" w:rsidR="19E8A252">
                <w:rPr>
                  <w:rFonts w:ascii="Arial" w:hAnsi="Arial" w:eastAsia="Arial" w:cs="Arial"/>
                  <w:sz w:val="24"/>
                  <w:szCs w:val="24"/>
                  <w:lang w:val="es"/>
                </w:rPr>
                <w:t>50</w:t>
              </w:r>
            </w:ins>
          </w:p>
        </w:tc>
        <w:tc>
          <w:tcPr>
            <w:tcW w:w="2126" w:type="dxa"/>
            <w:tcMar/>
          </w:tcPr>
          <w:p w:rsidR="19E8A252" w:rsidP="19E8A252" w:rsidRDefault="19E8A252" w14:paraId="05D8DCD9" w14:textId="024F8E40">
            <w:pPr>
              <w:jc w:val="center"/>
              <w:rPr>
                <w:rFonts w:ascii="Arial" w:hAnsi="Arial" w:eastAsia="Arial" w:cs="Arial"/>
                <w:sz w:val="24"/>
                <w:szCs w:val="24"/>
                <w:lang w:val="es"/>
              </w:rPr>
              <w:pPrChange w:author="jose sanchez" w:date="2020-05-02T10:58:44.082Z">
                <w:pPr/>
              </w:pPrChange>
            </w:pPr>
            <w:ins w:author="jose sanchez" w:date="2020-05-02T10:58:46.38Z" w:id="825904942">
              <w:r w:rsidRPr="19E8A252" w:rsidR="19E8A252">
                <w:rPr>
                  <w:rFonts w:ascii="Arial" w:hAnsi="Arial" w:eastAsia="Arial" w:cs="Arial"/>
                  <w:sz w:val="24"/>
                  <w:szCs w:val="24"/>
                  <w:lang w:val="es"/>
                </w:rPr>
                <w:t>Varchar</w:t>
              </w:r>
            </w:ins>
          </w:p>
        </w:tc>
        <w:tc>
          <w:tcPr>
            <w:tcW w:w="2126" w:type="dxa"/>
            <w:tcMar/>
          </w:tcPr>
          <w:p w:rsidR="19E8A252" w:rsidP="19E8A252" w:rsidRDefault="19E8A252" w14:paraId="7046D834" w14:textId="3DB27FCD">
            <w:pPr>
              <w:jc w:val="both"/>
              <w:rPr>
                <w:rFonts w:ascii="Arial" w:hAnsi="Arial" w:eastAsia="Arial" w:cs="Arial"/>
                <w:sz w:val="24"/>
                <w:szCs w:val="24"/>
                <w:lang w:val="es"/>
              </w:rPr>
              <w:pPrChange w:author="jose sanchez" w:date="2020-05-02T10:58:44.091Z">
                <w:pPr/>
              </w:pPrChange>
            </w:pPr>
            <w:ins w:author="jose sanchez" w:date="2020-05-02T10:58:46.381Z" w:id="341782183">
              <w:r w:rsidRPr="19E8A252" w:rsidR="19E8A252">
                <w:rPr>
                  <w:rFonts w:ascii="Arial" w:hAnsi="Arial" w:eastAsia="Arial" w:cs="Arial"/>
                  <w:sz w:val="24"/>
                  <w:szCs w:val="24"/>
                  <w:lang w:val="es"/>
                </w:rPr>
                <w:t>Nombre de la carrera.</w:t>
              </w:r>
            </w:ins>
          </w:p>
        </w:tc>
      </w:tr>
    </w:tbl>
    <w:p w:rsidR="19E8A252" w:rsidP="19E8A252" w:rsidRDefault="19E8A252" w14:paraId="06C5222D" w14:textId="7DAE4CCF">
      <w:pPr>
        <w:jc w:val="both"/>
        <w:rPr>
          <w:ins w:author="jose sanchez" w:date="2020-05-02T10:58:46.381Z" w:id="391505559"/>
          <w:rFonts w:ascii="Segoe UI" w:hAnsi="Segoe UI" w:eastAsia="Segoe UI" w:cs="Segoe UI"/>
          <w:noProof w:val="0"/>
          <w:sz w:val="18"/>
          <w:szCs w:val="18"/>
          <w:lang w:val="es"/>
        </w:rPr>
        <w:pPrChange w:author="jose sanchez" w:date="2020-05-02T10:58:44.107Z">
          <w:pPr/>
        </w:pPrChange>
      </w:pPr>
    </w:p>
    <w:p w:rsidR="19E8A252" w:rsidP="19E8A252" w:rsidRDefault="19E8A252" w14:paraId="3EC0DC00" w14:textId="4CDA2AA8">
      <w:pPr>
        <w:pStyle w:val="Prrafodelista"/>
        <w:numPr>
          <w:ilvl w:val="0"/>
          <w:numId w:val="83"/>
        </w:numPr>
        <w:jc w:val="both"/>
        <w:rPr>
          <w:ins w:author="jose sanchez" w:date="2020-05-02T11:00:32.995Z" w:id="445910220"/>
          <w:rFonts w:ascii="Arial" w:hAnsi="Arial" w:eastAsia="Arial" w:cs="Arial" w:asciiTheme="minorAscii" w:hAnsiTheme="minorAscii" w:eastAsiaTheme="minorAscii" w:cstheme="minorAscii"/>
          <w:noProof w:val="0"/>
          <w:sz w:val="24"/>
          <w:szCs w:val="24"/>
          <w:lang w:val="es-PE"/>
        </w:rPr>
        <w:pPrChange w:author="jose sanchez" w:date="2020-05-02T10:58:44.157Z">
          <w:pPr/>
        </w:pPrChange>
      </w:pPr>
      <w:ins w:author="jose sanchez" w:date="2020-05-02T10:58:46.382Z" w:id="2119017267">
        <w:r w:rsidRPr="19E8A252" w:rsidR="19E8A252">
          <w:rPr>
            <w:rFonts w:ascii="Arial" w:hAnsi="Arial" w:eastAsia="Arial" w:cs="Arial"/>
            <w:noProof w:val="0"/>
            <w:sz w:val="24"/>
            <w:szCs w:val="24"/>
            <w:lang w:val="es"/>
          </w:rPr>
          <w:t>Nombre del archivo: curso.</w:t>
        </w:r>
      </w:ins>
    </w:p>
    <w:p w:rsidR="19E8A252" w:rsidP="19E8A252" w:rsidRDefault="19E8A252" w14:paraId="27512E22" w14:textId="21F257A8">
      <w:pPr>
        <w:pStyle w:val="Normal"/>
        <w:ind w:left="360" w:firstLine="708"/>
        <w:jc w:val="both"/>
        <w:rPr>
          <w:ins w:author="jose sanchez" w:date="2020-05-02T10:58:46.385Z" w:id="1918471745"/>
          <w:rFonts w:ascii="Times New Roman" w:hAnsi="Times New Roman" w:eastAsia="Times New Roman" w:cs="Times New Roman"/>
          <w:noProof w:val="0"/>
          <w:sz w:val="24"/>
          <w:szCs w:val="24"/>
          <w:lang w:val="es-PE"/>
        </w:rPr>
        <w:pPrChange w:author="jose sanchez" w:date="2020-05-02T11:00:34.772Z">
          <w:pPr/>
        </w:pPrChange>
      </w:pPr>
      <w:ins w:author="jose sanchez" w:date="2020-05-02T10:58:46.382Z" w:id="93610974">
        <w:r w:rsidRPr="19E8A252" w:rsidR="19E8A252">
          <w:rPr>
            <w:rFonts w:ascii="Times New Roman" w:hAnsi="Times New Roman" w:eastAsia="Times New Roman" w:cs="Times New Roman"/>
            <w:noProof w:val="0"/>
            <w:sz w:val="24"/>
            <w:szCs w:val="24"/>
            <w:lang w:val="es-PE"/>
          </w:rPr>
          <w:t>Descripción del archivo: base de datos que contendrá la información de los diferentes cursos impartidos en la UTP, y de cuales pueden reservarse citas académicas.</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64A1A64E">
        <w:trPr>
          <w:ins w:author="jose sanchez" w:date="2020-05-02T10:58:46.385Z" w:id="1753714191"/>
        </w:trPr>
        <w:tc>
          <w:tcPr>
            <w:tcW w:w="2126" w:type="dxa"/>
            <w:tcMar/>
          </w:tcPr>
          <w:p w:rsidR="19E8A252" w:rsidP="19E8A252" w:rsidRDefault="19E8A252" w14:paraId="6DB6328A" w14:textId="39480D06">
            <w:pPr>
              <w:jc w:val="center"/>
              <w:rPr>
                <w:rFonts w:ascii="Arial" w:hAnsi="Arial" w:eastAsia="Arial" w:cs="Arial"/>
                <w:b w:val="1"/>
                <w:bCs w:val="1"/>
                <w:sz w:val="24"/>
                <w:szCs w:val="24"/>
                <w:lang w:val="es"/>
              </w:rPr>
              <w:pPrChange w:author="jose sanchez" w:date="2020-05-02T10:58:44.32Z">
                <w:pPr/>
              </w:pPrChange>
            </w:pPr>
            <w:ins w:author="jose sanchez" w:date="2020-05-02T10:58:46.386Z" w:id="2015011304">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76C7B0F7" w14:textId="593D73E1">
            <w:pPr>
              <w:jc w:val="center"/>
              <w:rPr>
                <w:rFonts w:ascii="Arial" w:hAnsi="Arial" w:eastAsia="Arial" w:cs="Arial"/>
                <w:b w:val="1"/>
                <w:bCs w:val="1"/>
                <w:sz w:val="24"/>
                <w:szCs w:val="24"/>
                <w:lang w:val="es"/>
              </w:rPr>
              <w:pPrChange w:author="jose sanchez" w:date="2020-05-02T10:58:44.328Z">
                <w:pPr/>
              </w:pPrChange>
            </w:pPr>
            <w:ins w:author="jose sanchez" w:date="2020-05-02T10:58:46.386Z" w:id="202219163">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6104D61B" w14:textId="2B849936">
            <w:pPr>
              <w:jc w:val="center"/>
              <w:rPr>
                <w:rFonts w:ascii="Arial" w:hAnsi="Arial" w:eastAsia="Arial" w:cs="Arial"/>
                <w:b w:val="1"/>
                <w:bCs w:val="1"/>
                <w:sz w:val="24"/>
                <w:szCs w:val="24"/>
                <w:lang w:val="es"/>
              </w:rPr>
              <w:pPrChange w:author="jose sanchez" w:date="2020-05-02T10:58:44.334Z">
                <w:pPr/>
              </w:pPrChange>
            </w:pPr>
            <w:ins w:author="jose sanchez" w:date="2020-05-02T10:58:46.386Z" w:id="122185977">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70496468" w14:textId="547E6465">
            <w:pPr>
              <w:jc w:val="center"/>
              <w:rPr>
                <w:rFonts w:ascii="Arial" w:hAnsi="Arial" w:eastAsia="Arial" w:cs="Arial"/>
                <w:b w:val="1"/>
                <w:bCs w:val="1"/>
                <w:sz w:val="24"/>
                <w:szCs w:val="24"/>
                <w:lang w:val="es"/>
              </w:rPr>
              <w:pPrChange w:author="jose sanchez" w:date="2020-05-02T10:58:44.342Z">
                <w:pPr/>
              </w:pPrChange>
            </w:pPr>
            <w:ins w:author="jose sanchez" w:date="2020-05-02T10:58:46.386Z" w:id="394384390">
              <w:r w:rsidRPr="19E8A252" w:rsidR="19E8A252">
                <w:rPr>
                  <w:rFonts w:ascii="Arial" w:hAnsi="Arial" w:eastAsia="Arial" w:cs="Arial"/>
                  <w:b w:val="1"/>
                  <w:bCs w:val="1"/>
                  <w:sz w:val="24"/>
                  <w:szCs w:val="24"/>
                  <w:lang w:val="es"/>
                </w:rPr>
                <w:t>Descripción</w:t>
              </w:r>
            </w:ins>
          </w:p>
        </w:tc>
      </w:tr>
      <w:tr w:rsidR="19E8A252" w:rsidTr="19E8A252" w14:paraId="20FBD2FA">
        <w:trPr>
          <w:ins w:author="jose sanchez" w:date="2020-05-02T10:58:46.387Z" w:id="1763702084"/>
        </w:trPr>
        <w:tc>
          <w:tcPr>
            <w:tcW w:w="2126" w:type="dxa"/>
            <w:tcMar/>
          </w:tcPr>
          <w:p w:rsidR="19E8A252" w:rsidRDefault="19E8A252" w14:paraId="14E6F43E" w14:textId="426CB8B2">
            <w:pPr>
              <w:rPr>
                <w:ins w:author="jose sanchez" w:date="2020-05-02T10:58:46.387Z" w:id="998868606"/>
              </w:rPr>
            </w:pPr>
            <w:ins w:author="jose sanchez" w:date="2020-05-02T10:58:46.387Z" w:id="311477271">
              <w:r w:rsidRPr="19E8A252" w:rsidR="19E8A252">
                <w:rPr>
                  <w:rFonts w:ascii="Arial" w:hAnsi="Arial" w:eastAsia="Arial" w:cs="Arial"/>
                  <w:sz w:val="24"/>
                  <w:szCs w:val="24"/>
                  <w:lang w:val="es"/>
                </w:rPr>
                <w:t>codigoCurso</w:t>
              </w:r>
            </w:ins>
          </w:p>
          <w:p w:rsidR="19E8A252" w:rsidRDefault="19E8A252" w14:paraId="6B4E519E" w14:textId="0FE056AA">
            <w:ins w:author="jose sanchez" w:date="2020-05-02T10:58:46.387Z" w:id="1956402223">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4A03AB6D" w14:textId="790EC51D">
            <w:pPr>
              <w:jc w:val="center"/>
              <w:rPr>
                <w:rFonts w:ascii="Arial" w:hAnsi="Arial" w:eastAsia="Arial" w:cs="Arial"/>
                <w:sz w:val="24"/>
                <w:szCs w:val="24"/>
                <w:lang w:val="es"/>
              </w:rPr>
              <w:pPrChange w:author="jose sanchez" w:date="2020-05-02T10:58:44.36Z">
                <w:pPr/>
              </w:pPrChange>
            </w:pPr>
            <w:ins w:author="jose sanchez" w:date="2020-05-02T10:58:46.388Z" w:id="1335979056">
              <w:r w:rsidRPr="19E8A252" w:rsidR="19E8A252">
                <w:rPr>
                  <w:rFonts w:ascii="Arial" w:hAnsi="Arial" w:eastAsia="Arial" w:cs="Arial"/>
                  <w:sz w:val="24"/>
                  <w:szCs w:val="24"/>
                  <w:lang w:val="es"/>
                </w:rPr>
                <w:t>11</w:t>
              </w:r>
            </w:ins>
          </w:p>
        </w:tc>
        <w:tc>
          <w:tcPr>
            <w:tcW w:w="2126" w:type="dxa"/>
            <w:tcMar/>
          </w:tcPr>
          <w:p w:rsidR="19E8A252" w:rsidP="19E8A252" w:rsidRDefault="19E8A252" w14:paraId="100B7EA7" w14:textId="6117C40E">
            <w:pPr>
              <w:jc w:val="center"/>
              <w:rPr>
                <w:rFonts w:ascii="Arial" w:hAnsi="Arial" w:eastAsia="Arial" w:cs="Arial"/>
                <w:sz w:val="24"/>
                <w:szCs w:val="24"/>
                <w:lang w:val="es"/>
              </w:rPr>
              <w:pPrChange w:author="jose sanchez" w:date="2020-05-02T10:58:44.366Z">
                <w:pPr/>
              </w:pPrChange>
            </w:pPr>
            <w:ins w:author="jose sanchez" w:date="2020-05-02T10:58:46.388Z" w:id="2091601012">
              <w:r w:rsidRPr="19E8A252" w:rsidR="19E8A252">
                <w:rPr>
                  <w:rFonts w:ascii="Arial" w:hAnsi="Arial" w:eastAsia="Arial" w:cs="Arial"/>
                  <w:sz w:val="24"/>
                  <w:szCs w:val="24"/>
                  <w:lang w:val="es"/>
                </w:rPr>
                <w:t>Integer</w:t>
              </w:r>
            </w:ins>
          </w:p>
        </w:tc>
        <w:tc>
          <w:tcPr>
            <w:tcW w:w="2126" w:type="dxa"/>
            <w:tcMar/>
          </w:tcPr>
          <w:p w:rsidR="19E8A252" w:rsidP="19E8A252" w:rsidRDefault="19E8A252" w14:paraId="381DD8D1" w14:textId="457B25CD">
            <w:pPr>
              <w:jc w:val="both"/>
              <w:rPr>
                <w:rFonts w:ascii="Arial" w:hAnsi="Arial" w:eastAsia="Arial" w:cs="Arial"/>
                <w:sz w:val="24"/>
                <w:szCs w:val="24"/>
                <w:lang w:val="es"/>
              </w:rPr>
              <w:pPrChange w:author="jose sanchez" w:date="2020-05-02T10:58:44.371Z">
                <w:pPr/>
              </w:pPrChange>
            </w:pPr>
            <w:ins w:author="jose sanchez" w:date="2020-05-02T10:58:46.388Z" w:id="1171311140">
              <w:r w:rsidRPr="19E8A252" w:rsidR="19E8A252">
                <w:rPr>
                  <w:rFonts w:ascii="Arial" w:hAnsi="Arial" w:eastAsia="Arial" w:cs="Arial"/>
                  <w:sz w:val="24"/>
                  <w:szCs w:val="24"/>
                  <w:lang w:val="es"/>
                </w:rPr>
                <w:t>Clave única de curso impartido en la UTP.</w:t>
              </w:r>
            </w:ins>
          </w:p>
        </w:tc>
      </w:tr>
      <w:tr w:rsidR="19E8A252" w:rsidTr="19E8A252" w14:paraId="271801C7">
        <w:trPr>
          <w:ins w:author="jose sanchez" w:date="2020-05-02T10:58:46.388Z" w:id="589357744"/>
        </w:trPr>
        <w:tc>
          <w:tcPr>
            <w:tcW w:w="2126" w:type="dxa"/>
            <w:tcMar/>
          </w:tcPr>
          <w:p w:rsidR="19E8A252" w:rsidRDefault="19E8A252" w14:paraId="7157ED28" w14:textId="0C2756C7">
            <w:pPr>
              <w:rPr>
                <w:ins w:author="jose sanchez" w:date="2020-05-02T10:58:46.389Z" w:id="1242532588"/>
              </w:rPr>
            </w:pPr>
            <w:ins w:author="jose sanchez" w:date="2020-05-02T10:58:46.389Z" w:id="2120137060">
              <w:r w:rsidRPr="19E8A252" w:rsidR="19E8A252">
                <w:rPr>
                  <w:rFonts w:ascii="Arial" w:hAnsi="Arial" w:eastAsia="Arial" w:cs="Arial"/>
                  <w:sz w:val="24"/>
                  <w:szCs w:val="24"/>
                  <w:lang w:val="es"/>
                </w:rPr>
                <w:t>codidoArea</w:t>
              </w:r>
            </w:ins>
          </w:p>
          <w:p w:rsidR="19E8A252" w:rsidRDefault="19E8A252" w14:paraId="4D4D2563" w14:textId="61E83C04">
            <w:ins w:author="jose sanchez" w:date="2020-05-02T10:58:46.389Z" w:id="926240482">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4D0888B2" w14:textId="5117DD47">
            <w:pPr>
              <w:jc w:val="center"/>
              <w:rPr>
                <w:rFonts w:ascii="Arial" w:hAnsi="Arial" w:eastAsia="Arial" w:cs="Arial"/>
                <w:sz w:val="24"/>
                <w:szCs w:val="24"/>
                <w:lang w:val="es"/>
              </w:rPr>
              <w:pPrChange w:author="jose sanchez" w:date="2020-05-02T10:58:44.387Z">
                <w:pPr/>
              </w:pPrChange>
            </w:pPr>
            <w:ins w:author="jose sanchez" w:date="2020-05-02T10:58:46.389Z" w:id="470164981">
              <w:r w:rsidRPr="19E8A252" w:rsidR="19E8A252">
                <w:rPr>
                  <w:rFonts w:ascii="Arial" w:hAnsi="Arial" w:eastAsia="Arial" w:cs="Arial"/>
                  <w:sz w:val="24"/>
                  <w:szCs w:val="24"/>
                  <w:lang w:val="es"/>
                </w:rPr>
                <w:t>11</w:t>
              </w:r>
            </w:ins>
          </w:p>
        </w:tc>
        <w:tc>
          <w:tcPr>
            <w:tcW w:w="2126" w:type="dxa"/>
            <w:tcMar/>
          </w:tcPr>
          <w:p w:rsidR="19E8A252" w:rsidP="19E8A252" w:rsidRDefault="19E8A252" w14:paraId="68787FA0" w14:textId="4C15A332">
            <w:pPr>
              <w:jc w:val="center"/>
              <w:rPr>
                <w:rFonts w:ascii="Arial" w:hAnsi="Arial" w:eastAsia="Arial" w:cs="Arial"/>
                <w:sz w:val="24"/>
                <w:szCs w:val="24"/>
                <w:lang w:val="es"/>
              </w:rPr>
              <w:pPrChange w:author="jose sanchez" w:date="2020-05-02T10:58:44.395Z">
                <w:pPr/>
              </w:pPrChange>
            </w:pPr>
            <w:ins w:author="jose sanchez" w:date="2020-05-02T10:58:46.389Z" w:id="1659725654">
              <w:r w:rsidRPr="19E8A252" w:rsidR="19E8A252">
                <w:rPr>
                  <w:rFonts w:ascii="Arial" w:hAnsi="Arial" w:eastAsia="Arial" w:cs="Arial"/>
                  <w:sz w:val="24"/>
                  <w:szCs w:val="24"/>
                  <w:lang w:val="es"/>
                </w:rPr>
                <w:t>Integer</w:t>
              </w:r>
            </w:ins>
          </w:p>
        </w:tc>
        <w:tc>
          <w:tcPr>
            <w:tcW w:w="2126" w:type="dxa"/>
            <w:tcMar/>
          </w:tcPr>
          <w:p w:rsidR="19E8A252" w:rsidP="19E8A252" w:rsidRDefault="19E8A252" w14:paraId="113ACCDC" w14:textId="7CF18B84">
            <w:pPr>
              <w:jc w:val="both"/>
              <w:rPr>
                <w:rFonts w:ascii="Arial" w:hAnsi="Arial" w:eastAsia="Arial" w:cs="Arial"/>
                <w:sz w:val="24"/>
                <w:szCs w:val="24"/>
                <w:lang w:val="es"/>
              </w:rPr>
              <w:pPrChange w:author="jose sanchez" w:date="2020-05-02T10:58:44.401Z">
                <w:pPr/>
              </w:pPrChange>
            </w:pPr>
            <w:ins w:author="jose sanchez" w:date="2020-05-02T10:58:46.39Z" w:id="1569618323">
              <w:r w:rsidRPr="19E8A252" w:rsidR="19E8A252">
                <w:rPr>
                  <w:rFonts w:ascii="Arial" w:hAnsi="Arial" w:eastAsia="Arial" w:cs="Arial"/>
                  <w:sz w:val="24"/>
                  <w:szCs w:val="24"/>
                  <w:lang w:val="es"/>
                </w:rPr>
                <w:t>Clave única de áreas del conocimiento.</w:t>
              </w:r>
            </w:ins>
          </w:p>
        </w:tc>
      </w:tr>
      <w:tr w:rsidR="19E8A252" w:rsidTr="19E8A252" w14:paraId="37BAB561">
        <w:trPr>
          <w:ins w:author="jose sanchez" w:date="2020-05-02T10:58:46.39Z" w:id="381886186"/>
        </w:trPr>
        <w:tc>
          <w:tcPr>
            <w:tcW w:w="2126" w:type="dxa"/>
            <w:tcMar/>
          </w:tcPr>
          <w:p w:rsidR="19E8A252" w:rsidRDefault="19E8A252" w14:paraId="7DEF1035" w14:textId="433A63F9">
            <w:ins w:author="jose sanchez" w:date="2020-05-02T10:58:46.39Z" w:id="1348192730">
              <w:r w:rsidRPr="19E8A252" w:rsidR="19E8A252">
                <w:rPr>
                  <w:rFonts w:ascii="Arial" w:hAnsi="Arial" w:eastAsia="Arial" w:cs="Arial"/>
                  <w:sz w:val="24"/>
                  <w:szCs w:val="24"/>
                  <w:lang w:val="es"/>
                </w:rPr>
                <w:t>nombreCurso</w:t>
              </w:r>
            </w:ins>
          </w:p>
        </w:tc>
        <w:tc>
          <w:tcPr>
            <w:tcW w:w="2126" w:type="dxa"/>
            <w:tcMar/>
          </w:tcPr>
          <w:p w:rsidR="19E8A252" w:rsidP="19E8A252" w:rsidRDefault="19E8A252" w14:paraId="78E12372" w14:textId="00E0576E">
            <w:pPr>
              <w:jc w:val="center"/>
              <w:rPr>
                <w:rFonts w:ascii="Arial" w:hAnsi="Arial" w:eastAsia="Arial" w:cs="Arial"/>
                <w:sz w:val="24"/>
                <w:szCs w:val="24"/>
                <w:lang w:val="es"/>
              </w:rPr>
              <w:pPrChange w:author="jose sanchez" w:date="2020-05-02T10:58:44.414Z">
                <w:pPr/>
              </w:pPrChange>
            </w:pPr>
            <w:ins w:author="jose sanchez" w:date="2020-05-02T10:58:46.39Z" w:id="204103552">
              <w:r w:rsidRPr="19E8A252" w:rsidR="19E8A252">
                <w:rPr>
                  <w:rFonts w:ascii="Arial" w:hAnsi="Arial" w:eastAsia="Arial" w:cs="Arial"/>
                  <w:sz w:val="24"/>
                  <w:szCs w:val="24"/>
                  <w:lang w:val="es"/>
                </w:rPr>
                <w:t>50</w:t>
              </w:r>
            </w:ins>
          </w:p>
        </w:tc>
        <w:tc>
          <w:tcPr>
            <w:tcW w:w="2126" w:type="dxa"/>
            <w:tcMar/>
          </w:tcPr>
          <w:p w:rsidR="19E8A252" w:rsidP="19E8A252" w:rsidRDefault="19E8A252" w14:paraId="75B919F5" w14:textId="0DB882E8">
            <w:pPr>
              <w:jc w:val="center"/>
              <w:rPr>
                <w:rFonts w:ascii="Arial" w:hAnsi="Arial" w:eastAsia="Arial" w:cs="Arial"/>
                <w:sz w:val="24"/>
                <w:szCs w:val="24"/>
                <w:lang w:val="es"/>
              </w:rPr>
              <w:pPrChange w:author="jose sanchez" w:date="2020-05-02T10:58:44.42Z">
                <w:pPr/>
              </w:pPrChange>
            </w:pPr>
            <w:ins w:author="jose sanchez" w:date="2020-05-02T10:58:46.391Z" w:id="330883534">
              <w:r w:rsidRPr="19E8A252" w:rsidR="19E8A252">
                <w:rPr>
                  <w:rFonts w:ascii="Arial" w:hAnsi="Arial" w:eastAsia="Arial" w:cs="Arial"/>
                  <w:sz w:val="24"/>
                  <w:szCs w:val="24"/>
                  <w:lang w:val="es"/>
                </w:rPr>
                <w:t>Varchar</w:t>
              </w:r>
            </w:ins>
          </w:p>
        </w:tc>
        <w:tc>
          <w:tcPr>
            <w:tcW w:w="2126" w:type="dxa"/>
            <w:tcMar/>
          </w:tcPr>
          <w:p w:rsidR="19E8A252" w:rsidP="19E8A252" w:rsidRDefault="19E8A252" w14:paraId="3BE3A947" w14:textId="4AED38A2">
            <w:pPr>
              <w:jc w:val="both"/>
              <w:rPr>
                <w:rFonts w:ascii="Arial" w:hAnsi="Arial" w:eastAsia="Arial" w:cs="Arial"/>
                <w:sz w:val="24"/>
                <w:szCs w:val="24"/>
                <w:lang w:val="es"/>
              </w:rPr>
              <w:pPrChange w:author="jose sanchez" w:date="2020-05-02T10:58:44.426Z">
                <w:pPr/>
              </w:pPrChange>
            </w:pPr>
            <w:ins w:author="jose sanchez" w:date="2020-05-02T10:58:46.391Z" w:id="660997560">
              <w:r w:rsidRPr="19E8A252" w:rsidR="19E8A252">
                <w:rPr>
                  <w:rFonts w:ascii="Arial" w:hAnsi="Arial" w:eastAsia="Arial" w:cs="Arial"/>
                  <w:sz w:val="24"/>
                  <w:szCs w:val="24"/>
                  <w:lang w:val="es"/>
                </w:rPr>
                <w:t>Nombre del curso.</w:t>
              </w:r>
            </w:ins>
          </w:p>
        </w:tc>
      </w:tr>
    </w:tbl>
    <w:p w:rsidR="19E8A252" w:rsidP="19E8A252" w:rsidRDefault="19E8A252" w14:paraId="765CA8A3" w14:textId="0B945248">
      <w:pPr>
        <w:jc w:val="both"/>
        <w:rPr>
          <w:ins w:author="jose sanchez" w:date="2020-05-02T10:58:46.392Z" w:id="944081417"/>
          <w:rFonts w:ascii="Arial" w:hAnsi="Arial" w:eastAsia="Arial" w:cs="Arial"/>
          <w:noProof w:val="0"/>
          <w:sz w:val="24"/>
          <w:szCs w:val="24"/>
          <w:lang w:val="es"/>
        </w:rPr>
        <w:pPrChange w:author="jose sanchez" w:date="2020-05-02T10:58:44.451Z">
          <w:pPr/>
        </w:pPrChange>
      </w:pPr>
    </w:p>
    <w:p w:rsidR="19E8A252" w:rsidP="19E8A252" w:rsidRDefault="19E8A252" w14:paraId="6BC00E18" w14:textId="6A685166">
      <w:pPr>
        <w:pStyle w:val="Prrafodelista"/>
        <w:numPr>
          <w:ilvl w:val="0"/>
          <w:numId w:val="83"/>
        </w:numPr>
        <w:jc w:val="both"/>
        <w:rPr>
          <w:ins w:author="jose sanchez" w:date="2020-05-02T11:01:15.448Z" w:id="582492689"/>
          <w:rFonts w:ascii="Arial" w:hAnsi="Arial" w:eastAsia="Arial" w:cs="Arial" w:asciiTheme="minorAscii" w:hAnsiTheme="minorAscii" w:eastAsiaTheme="minorAscii" w:cstheme="minorAscii"/>
          <w:noProof w:val="0"/>
          <w:sz w:val="24"/>
          <w:szCs w:val="24"/>
          <w:lang w:val="es-PE"/>
        </w:rPr>
        <w:pPrChange w:author="jose sanchez" w:date="2020-05-02T10:58:44.508Z">
          <w:pPr/>
        </w:pPrChange>
      </w:pPr>
      <w:ins w:author="jose sanchez" w:date="2020-05-02T10:58:46.392Z" w:id="284692398">
        <w:r w:rsidRPr="19E8A252" w:rsidR="19E8A252">
          <w:rPr>
            <w:rFonts w:ascii="Arial" w:hAnsi="Arial" w:eastAsia="Arial" w:cs="Arial"/>
            <w:noProof w:val="0"/>
            <w:sz w:val="24"/>
            <w:szCs w:val="24"/>
            <w:lang w:val="es"/>
          </w:rPr>
          <w:t>Nombre del archivo: alumno</w:t>
        </w:r>
      </w:ins>
    </w:p>
    <w:p w:rsidR="19E8A252" w:rsidP="19E8A252" w:rsidRDefault="19E8A252" w14:paraId="0D5E5508" w14:textId="2DE14F76">
      <w:pPr>
        <w:pStyle w:val="Normal"/>
        <w:ind w:left="360" w:firstLine="708"/>
        <w:jc w:val="both"/>
        <w:rPr>
          <w:ins w:author="jose sanchez" w:date="2020-05-02T10:58:46.396Z" w:id="1654287820"/>
          <w:rFonts w:ascii="Times New Roman" w:hAnsi="Times New Roman" w:eastAsia="Times New Roman" w:cs="Times New Roman"/>
          <w:noProof w:val="0"/>
          <w:sz w:val="24"/>
          <w:szCs w:val="24"/>
          <w:lang w:val="es-PE"/>
        </w:rPr>
        <w:pPrChange w:author="jose sanchez" w:date="2020-05-02T11:01:17.511Z">
          <w:pPr/>
        </w:pPrChange>
      </w:pPr>
      <w:ins w:author="jose sanchez" w:date="2020-05-02T10:58:46.392Z" w:id="688605388">
        <w:r w:rsidRPr="19E8A252" w:rsidR="19E8A252">
          <w:rPr>
            <w:rFonts w:ascii="Times New Roman" w:hAnsi="Times New Roman" w:eastAsia="Times New Roman" w:cs="Times New Roman"/>
            <w:noProof w:val="0"/>
            <w:sz w:val="24"/>
            <w:szCs w:val="24"/>
            <w:lang w:val="es-PE"/>
          </w:rPr>
          <w:t>Descripción del archivo: base de datos que contendrá la información de los alumnos de la UTP registrados, para el proceso de navegación, creación de citas y registro de citas académicas.</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3E14139F">
        <w:trPr>
          <w:ins w:author="jose sanchez" w:date="2020-05-02T10:58:46.396Z" w:id="211863749"/>
        </w:trPr>
        <w:tc>
          <w:tcPr>
            <w:tcW w:w="2126" w:type="dxa"/>
            <w:tcMar/>
          </w:tcPr>
          <w:p w:rsidR="19E8A252" w:rsidP="19E8A252" w:rsidRDefault="19E8A252" w14:paraId="750E3C7A" w14:textId="558F5EF1">
            <w:pPr>
              <w:jc w:val="center"/>
              <w:rPr>
                <w:rFonts w:ascii="Arial" w:hAnsi="Arial" w:eastAsia="Arial" w:cs="Arial"/>
                <w:b w:val="1"/>
                <w:bCs w:val="1"/>
                <w:sz w:val="24"/>
                <w:szCs w:val="24"/>
                <w:lang w:val="es"/>
              </w:rPr>
              <w:pPrChange w:author="jose sanchez" w:date="2020-05-02T10:58:44.803Z">
                <w:pPr/>
              </w:pPrChange>
            </w:pPr>
            <w:ins w:author="jose sanchez" w:date="2020-05-02T10:58:46.397Z" w:id="1760351743">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61290097" w14:textId="4FD6EE1A">
            <w:pPr>
              <w:jc w:val="center"/>
              <w:rPr>
                <w:rFonts w:ascii="Arial" w:hAnsi="Arial" w:eastAsia="Arial" w:cs="Arial"/>
                <w:b w:val="1"/>
                <w:bCs w:val="1"/>
                <w:sz w:val="24"/>
                <w:szCs w:val="24"/>
                <w:lang w:val="es"/>
              </w:rPr>
              <w:pPrChange w:author="jose sanchez" w:date="2020-05-02T10:58:44.81Z">
                <w:pPr/>
              </w:pPrChange>
            </w:pPr>
            <w:ins w:author="jose sanchez" w:date="2020-05-02T10:58:46.397Z" w:id="59896249">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4F007702" w14:textId="69F28A38">
            <w:pPr>
              <w:jc w:val="center"/>
              <w:rPr>
                <w:rFonts w:ascii="Arial" w:hAnsi="Arial" w:eastAsia="Arial" w:cs="Arial"/>
                <w:b w:val="1"/>
                <w:bCs w:val="1"/>
                <w:sz w:val="24"/>
                <w:szCs w:val="24"/>
                <w:lang w:val="es"/>
              </w:rPr>
              <w:pPrChange w:author="jose sanchez" w:date="2020-05-02T10:58:44.815Z">
                <w:pPr/>
              </w:pPrChange>
            </w:pPr>
            <w:ins w:author="jose sanchez" w:date="2020-05-02T10:58:46.397Z" w:id="1065666952">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25E6A8B4" w14:textId="2EBE85E9">
            <w:pPr>
              <w:jc w:val="center"/>
              <w:rPr>
                <w:rFonts w:ascii="Arial" w:hAnsi="Arial" w:eastAsia="Arial" w:cs="Arial"/>
                <w:b w:val="1"/>
                <w:bCs w:val="1"/>
                <w:sz w:val="24"/>
                <w:szCs w:val="24"/>
                <w:lang w:val="es"/>
              </w:rPr>
              <w:pPrChange w:author="jose sanchez" w:date="2020-05-02T10:58:44.821Z">
                <w:pPr/>
              </w:pPrChange>
            </w:pPr>
            <w:ins w:author="jose sanchez" w:date="2020-05-02T10:58:46.397Z" w:id="558089191">
              <w:r w:rsidRPr="19E8A252" w:rsidR="19E8A252">
                <w:rPr>
                  <w:rFonts w:ascii="Arial" w:hAnsi="Arial" w:eastAsia="Arial" w:cs="Arial"/>
                  <w:b w:val="1"/>
                  <w:bCs w:val="1"/>
                  <w:sz w:val="24"/>
                  <w:szCs w:val="24"/>
                  <w:lang w:val="es"/>
                </w:rPr>
                <w:t>Descripción</w:t>
              </w:r>
            </w:ins>
          </w:p>
        </w:tc>
      </w:tr>
      <w:tr w:rsidR="19E8A252" w:rsidTr="19E8A252" w14:paraId="2113A37F">
        <w:trPr>
          <w:ins w:author="jose sanchez" w:date="2020-05-02T10:58:46.398Z" w:id="681433305"/>
        </w:trPr>
        <w:tc>
          <w:tcPr>
            <w:tcW w:w="2126" w:type="dxa"/>
            <w:tcMar/>
          </w:tcPr>
          <w:p w:rsidR="19E8A252" w:rsidRDefault="19E8A252" w14:paraId="098B3344" w14:textId="5DB32CDA">
            <w:pPr>
              <w:rPr>
                <w:ins w:author="jose sanchez" w:date="2020-05-02T10:58:46.398Z" w:id="1951878601"/>
              </w:rPr>
            </w:pPr>
            <w:ins w:author="jose sanchez" w:date="2020-05-02T10:58:46.398Z" w:id="5838926">
              <w:r w:rsidRPr="19E8A252" w:rsidR="19E8A252">
                <w:rPr>
                  <w:rFonts w:ascii="Arial" w:hAnsi="Arial" w:eastAsia="Arial" w:cs="Arial"/>
                  <w:sz w:val="24"/>
                  <w:szCs w:val="24"/>
                  <w:lang w:val="es"/>
                </w:rPr>
                <w:t>usuarioAlumno</w:t>
              </w:r>
            </w:ins>
          </w:p>
          <w:p w:rsidR="19E8A252" w:rsidRDefault="19E8A252" w14:paraId="38927662" w14:textId="258DCA21">
            <w:ins w:author="jose sanchez" w:date="2020-05-02T10:58:46.398Z" w:id="275795669">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7BE88124" w14:textId="422E0748">
            <w:pPr>
              <w:jc w:val="center"/>
              <w:rPr>
                <w:rFonts w:ascii="Arial" w:hAnsi="Arial" w:eastAsia="Arial" w:cs="Arial"/>
                <w:sz w:val="24"/>
                <w:szCs w:val="24"/>
                <w:lang w:val="es"/>
              </w:rPr>
              <w:pPrChange w:author="jose sanchez" w:date="2020-05-02T10:58:44.837Z">
                <w:pPr/>
              </w:pPrChange>
            </w:pPr>
            <w:ins w:author="jose sanchez" w:date="2020-05-02T10:58:46.399Z" w:id="561994469">
              <w:r w:rsidRPr="19E8A252" w:rsidR="19E8A252">
                <w:rPr>
                  <w:rFonts w:ascii="Arial" w:hAnsi="Arial" w:eastAsia="Arial" w:cs="Arial"/>
                  <w:sz w:val="24"/>
                  <w:szCs w:val="24"/>
                  <w:lang w:val="es"/>
                </w:rPr>
                <w:t>50</w:t>
              </w:r>
            </w:ins>
          </w:p>
        </w:tc>
        <w:tc>
          <w:tcPr>
            <w:tcW w:w="2126" w:type="dxa"/>
            <w:tcMar/>
          </w:tcPr>
          <w:p w:rsidR="19E8A252" w:rsidP="19E8A252" w:rsidRDefault="19E8A252" w14:paraId="7B73CE29" w14:textId="54FD5E3E">
            <w:pPr>
              <w:jc w:val="center"/>
              <w:rPr>
                <w:rFonts w:ascii="Arial" w:hAnsi="Arial" w:eastAsia="Arial" w:cs="Arial"/>
                <w:sz w:val="24"/>
                <w:szCs w:val="24"/>
                <w:lang w:val="es"/>
              </w:rPr>
              <w:pPrChange w:author="jose sanchez" w:date="2020-05-02T10:58:44.847Z">
                <w:pPr/>
              </w:pPrChange>
            </w:pPr>
            <w:ins w:author="jose sanchez" w:date="2020-05-02T10:58:46.399Z" w:id="1440757173">
              <w:r w:rsidRPr="19E8A252" w:rsidR="19E8A252">
                <w:rPr>
                  <w:rFonts w:ascii="Arial" w:hAnsi="Arial" w:eastAsia="Arial" w:cs="Arial"/>
                  <w:sz w:val="24"/>
                  <w:szCs w:val="24"/>
                  <w:lang w:val="es"/>
                </w:rPr>
                <w:t>Varchar</w:t>
              </w:r>
            </w:ins>
          </w:p>
        </w:tc>
        <w:tc>
          <w:tcPr>
            <w:tcW w:w="2126" w:type="dxa"/>
            <w:tcMar/>
          </w:tcPr>
          <w:p w:rsidR="19E8A252" w:rsidP="19E8A252" w:rsidRDefault="19E8A252" w14:paraId="0F368700" w14:textId="2F6266D9">
            <w:pPr>
              <w:jc w:val="both"/>
              <w:rPr>
                <w:rFonts w:ascii="Arial" w:hAnsi="Arial" w:eastAsia="Arial" w:cs="Arial"/>
                <w:sz w:val="24"/>
                <w:szCs w:val="24"/>
                <w:lang w:val="es"/>
              </w:rPr>
              <w:pPrChange w:author="jose sanchez" w:date="2020-05-02T10:58:44.853Z">
                <w:pPr/>
              </w:pPrChange>
            </w:pPr>
            <w:ins w:author="jose sanchez" w:date="2020-05-02T10:58:46.399Z" w:id="1802958057">
              <w:r w:rsidRPr="19E8A252" w:rsidR="19E8A252">
                <w:rPr>
                  <w:rFonts w:ascii="Arial" w:hAnsi="Arial" w:eastAsia="Arial" w:cs="Arial"/>
                  <w:sz w:val="24"/>
                  <w:szCs w:val="24"/>
                  <w:lang w:val="es"/>
                </w:rPr>
                <w:t>Nombre de  usuario registrado por el alumno para el inicio de sesión.</w:t>
              </w:r>
            </w:ins>
          </w:p>
        </w:tc>
      </w:tr>
      <w:tr w:rsidR="19E8A252" w:rsidTr="19E8A252" w14:paraId="55E0B096">
        <w:trPr>
          <w:ins w:author="jose sanchez" w:date="2020-05-02T10:58:46.399Z" w:id="332068051"/>
        </w:trPr>
        <w:tc>
          <w:tcPr>
            <w:tcW w:w="2126" w:type="dxa"/>
            <w:tcMar/>
          </w:tcPr>
          <w:p w:rsidR="19E8A252" w:rsidRDefault="19E8A252" w14:paraId="7129DE72" w14:textId="68F49E33">
            <w:pPr>
              <w:rPr>
                <w:ins w:author="jose sanchez" w:date="2020-05-02T10:58:46.4Z" w:id="1922303336"/>
              </w:rPr>
            </w:pPr>
            <w:ins w:author="jose sanchez" w:date="2020-05-02T10:58:46.4Z" w:id="1999578299">
              <w:r w:rsidRPr="19E8A252" w:rsidR="19E8A252">
                <w:rPr>
                  <w:rFonts w:ascii="Arial" w:hAnsi="Arial" w:eastAsia="Arial" w:cs="Arial"/>
                  <w:sz w:val="24"/>
                  <w:szCs w:val="24"/>
                  <w:lang w:val="es"/>
                </w:rPr>
                <w:t>codigoCarrera</w:t>
              </w:r>
            </w:ins>
          </w:p>
          <w:p w:rsidR="19E8A252" w:rsidRDefault="19E8A252" w14:paraId="2FCB18C7" w14:textId="084DEA89">
            <w:ins w:author="jose sanchez" w:date="2020-05-02T10:58:46.4Z" w:id="898849195">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434BB1AE" w14:textId="090547AF">
            <w:pPr>
              <w:jc w:val="center"/>
              <w:rPr>
                <w:rFonts w:ascii="Arial" w:hAnsi="Arial" w:eastAsia="Arial" w:cs="Arial"/>
                <w:sz w:val="24"/>
                <w:szCs w:val="24"/>
                <w:lang w:val="es"/>
              </w:rPr>
              <w:pPrChange w:author="jose sanchez" w:date="2020-05-02T10:58:44.872Z">
                <w:pPr/>
              </w:pPrChange>
            </w:pPr>
            <w:ins w:author="jose sanchez" w:date="2020-05-02T10:58:46.4Z" w:id="1562595696">
              <w:r w:rsidRPr="19E8A252" w:rsidR="19E8A252">
                <w:rPr>
                  <w:rFonts w:ascii="Arial" w:hAnsi="Arial" w:eastAsia="Arial" w:cs="Arial"/>
                  <w:sz w:val="24"/>
                  <w:szCs w:val="24"/>
                  <w:lang w:val="es"/>
                </w:rPr>
                <w:t>11</w:t>
              </w:r>
            </w:ins>
          </w:p>
        </w:tc>
        <w:tc>
          <w:tcPr>
            <w:tcW w:w="2126" w:type="dxa"/>
            <w:tcMar/>
          </w:tcPr>
          <w:p w:rsidR="19E8A252" w:rsidP="19E8A252" w:rsidRDefault="19E8A252" w14:paraId="6A0ECE92" w14:textId="0D4D4AA0">
            <w:pPr>
              <w:jc w:val="center"/>
              <w:rPr>
                <w:rFonts w:ascii="Arial" w:hAnsi="Arial" w:eastAsia="Arial" w:cs="Arial"/>
                <w:sz w:val="24"/>
                <w:szCs w:val="24"/>
                <w:lang w:val="es"/>
              </w:rPr>
              <w:pPrChange w:author="jose sanchez" w:date="2020-05-02T10:58:44.878Z">
                <w:pPr/>
              </w:pPrChange>
            </w:pPr>
            <w:ins w:author="jose sanchez" w:date="2020-05-02T10:58:46.401Z" w:id="1811374049">
              <w:r w:rsidRPr="19E8A252" w:rsidR="19E8A252">
                <w:rPr>
                  <w:rFonts w:ascii="Arial" w:hAnsi="Arial" w:eastAsia="Arial" w:cs="Arial"/>
                  <w:sz w:val="24"/>
                  <w:szCs w:val="24"/>
                  <w:lang w:val="es"/>
                </w:rPr>
                <w:t>Integer</w:t>
              </w:r>
            </w:ins>
          </w:p>
        </w:tc>
        <w:tc>
          <w:tcPr>
            <w:tcW w:w="2126" w:type="dxa"/>
            <w:tcMar/>
          </w:tcPr>
          <w:p w:rsidR="19E8A252" w:rsidP="19E8A252" w:rsidRDefault="19E8A252" w14:paraId="0CB44288" w14:textId="6AA05650">
            <w:pPr>
              <w:jc w:val="both"/>
              <w:rPr>
                <w:rFonts w:ascii="Arial" w:hAnsi="Arial" w:eastAsia="Arial" w:cs="Arial"/>
                <w:sz w:val="24"/>
                <w:szCs w:val="24"/>
                <w:lang w:val="es"/>
              </w:rPr>
              <w:pPrChange w:author="jose sanchez" w:date="2020-05-02T10:58:44.885Z">
                <w:pPr/>
              </w:pPrChange>
            </w:pPr>
            <w:ins w:author="jose sanchez" w:date="2020-05-02T10:58:46.401Z" w:id="318256677">
              <w:r w:rsidRPr="19E8A252" w:rsidR="19E8A252">
                <w:rPr>
                  <w:rFonts w:ascii="Arial" w:hAnsi="Arial" w:eastAsia="Arial" w:cs="Arial"/>
                  <w:sz w:val="24"/>
                  <w:szCs w:val="24"/>
                  <w:lang w:val="es"/>
                </w:rPr>
                <w:t>Clave única de carrera impartida dentro de la UTP.</w:t>
              </w:r>
            </w:ins>
          </w:p>
        </w:tc>
      </w:tr>
      <w:tr w:rsidR="19E8A252" w:rsidTr="19E8A252" w14:paraId="3D0A4E94">
        <w:trPr>
          <w:ins w:author="jose sanchez" w:date="2020-05-02T10:58:46.401Z" w:id="83989648"/>
        </w:trPr>
        <w:tc>
          <w:tcPr>
            <w:tcW w:w="2126" w:type="dxa"/>
            <w:tcMar/>
          </w:tcPr>
          <w:p w:rsidR="19E8A252" w:rsidRDefault="19E8A252" w14:paraId="05BF5CAB" w14:textId="3BC29E34">
            <w:ins w:author="jose sanchez" w:date="2020-05-02T10:58:46.401Z" w:id="864387290">
              <w:r w:rsidRPr="19E8A252" w:rsidR="19E8A252">
                <w:rPr>
                  <w:rFonts w:ascii="Arial" w:hAnsi="Arial" w:eastAsia="Arial" w:cs="Arial"/>
                  <w:sz w:val="24"/>
                  <w:szCs w:val="24"/>
                  <w:lang w:val="es"/>
                </w:rPr>
                <w:t>contraseñaAlumno</w:t>
              </w:r>
            </w:ins>
          </w:p>
        </w:tc>
        <w:tc>
          <w:tcPr>
            <w:tcW w:w="2126" w:type="dxa"/>
            <w:tcMar/>
          </w:tcPr>
          <w:p w:rsidR="19E8A252" w:rsidP="19E8A252" w:rsidRDefault="19E8A252" w14:paraId="4A4C89E8" w14:textId="4D07AF9A">
            <w:pPr>
              <w:jc w:val="center"/>
              <w:rPr>
                <w:rFonts w:ascii="Arial" w:hAnsi="Arial" w:eastAsia="Arial" w:cs="Arial"/>
                <w:sz w:val="24"/>
                <w:szCs w:val="24"/>
                <w:lang w:val="es"/>
              </w:rPr>
              <w:pPrChange w:author="jose sanchez" w:date="2020-05-02T10:58:44.897Z">
                <w:pPr/>
              </w:pPrChange>
            </w:pPr>
            <w:ins w:author="jose sanchez" w:date="2020-05-02T10:58:46.402Z" w:id="857660008">
              <w:r w:rsidRPr="19E8A252" w:rsidR="19E8A252">
                <w:rPr>
                  <w:rFonts w:ascii="Arial" w:hAnsi="Arial" w:eastAsia="Arial" w:cs="Arial"/>
                  <w:sz w:val="24"/>
                  <w:szCs w:val="24"/>
                  <w:lang w:val="es"/>
                </w:rPr>
                <w:t>50</w:t>
              </w:r>
            </w:ins>
          </w:p>
        </w:tc>
        <w:tc>
          <w:tcPr>
            <w:tcW w:w="2126" w:type="dxa"/>
            <w:tcMar/>
          </w:tcPr>
          <w:p w:rsidR="19E8A252" w:rsidP="19E8A252" w:rsidRDefault="19E8A252" w14:paraId="7AE28163" w14:textId="034A3820">
            <w:pPr>
              <w:jc w:val="center"/>
              <w:rPr>
                <w:rFonts w:ascii="Arial" w:hAnsi="Arial" w:eastAsia="Arial" w:cs="Arial"/>
                <w:sz w:val="24"/>
                <w:szCs w:val="24"/>
                <w:lang w:val="es"/>
              </w:rPr>
              <w:pPrChange w:author="jose sanchez" w:date="2020-05-02T10:58:44.902Z">
                <w:pPr/>
              </w:pPrChange>
            </w:pPr>
            <w:ins w:author="jose sanchez" w:date="2020-05-02T10:58:46.402Z" w:id="374928578">
              <w:r w:rsidRPr="19E8A252" w:rsidR="19E8A252">
                <w:rPr>
                  <w:rFonts w:ascii="Arial" w:hAnsi="Arial" w:eastAsia="Arial" w:cs="Arial"/>
                  <w:sz w:val="24"/>
                  <w:szCs w:val="24"/>
                  <w:lang w:val="es"/>
                </w:rPr>
                <w:t>Varchar</w:t>
              </w:r>
            </w:ins>
          </w:p>
        </w:tc>
        <w:tc>
          <w:tcPr>
            <w:tcW w:w="2126" w:type="dxa"/>
            <w:tcMar/>
          </w:tcPr>
          <w:p w:rsidR="19E8A252" w:rsidP="19E8A252" w:rsidRDefault="19E8A252" w14:paraId="543BE7A5" w14:textId="73BEECC5">
            <w:pPr>
              <w:jc w:val="both"/>
              <w:rPr>
                <w:rFonts w:ascii="Arial" w:hAnsi="Arial" w:eastAsia="Arial" w:cs="Arial"/>
                <w:sz w:val="24"/>
                <w:szCs w:val="24"/>
                <w:lang w:val="es"/>
              </w:rPr>
              <w:pPrChange w:author="jose sanchez" w:date="2020-05-02T10:58:44.914Z">
                <w:pPr/>
              </w:pPrChange>
            </w:pPr>
            <w:ins w:author="jose sanchez" w:date="2020-05-02T10:58:46.402Z" w:id="1186737108">
              <w:r w:rsidRPr="19E8A252" w:rsidR="19E8A252">
                <w:rPr>
                  <w:rFonts w:ascii="Arial" w:hAnsi="Arial" w:eastAsia="Arial" w:cs="Arial"/>
                  <w:sz w:val="24"/>
                  <w:szCs w:val="24"/>
                  <w:lang w:val="es"/>
                </w:rPr>
                <w:t>Contraseña del alumno para el inicio de sesión.</w:t>
              </w:r>
            </w:ins>
          </w:p>
        </w:tc>
      </w:tr>
      <w:tr w:rsidR="19E8A252" w:rsidTr="19E8A252" w14:paraId="4949F443">
        <w:trPr>
          <w:ins w:author="jose sanchez" w:date="2020-05-02T10:58:46.402Z" w:id="442205894"/>
        </w:trPr>
        <w:tc>
          <w:tcPr>
            <w:tcW w:w="2126" w:type="dxa"/>
            <w:tcMar/>
          </w:tcPr>
          <w:p w:rsidR="19E8A252" w:rsidRDefault="19E8A252" w14:paraId="2C1DBC26" w14:textId="39B75DCD">
            <w:ins w:author="jose sanchez" w:date="2020-05-02T10:58:46.403Z" w:id="1081038779">
              <w:r w:rsidRPr="19E8A252" w:rsidR="19E8A252">
                <w:rPr>
                  <w:rFonts w:ascii="Arial" w:hAnsi="Arial" w:eastAsia="Arial" w:cs="Arial"/>
                  <w:sz w:val="24"/>
                  <w:szCs w:val="24"/>
                  <w:lang w:val="es"/>
                </w:rPr>
                <w:t>nombreAlumno</w:t>
              </w:r>
            </w:ins>
          </w:p>
        </w:tc>
        <w:tc>
          <w:tcPr>
            <w:tcW w:w="2126" w:type="dxa"/>
            <w:tcMar/>
          </w:tcPr>
          <w:p w:rsidR="19E8A252" w:rsidP="19E8A252" w:rsidRDefault="19E8A252" w14:paraId="155413A8" w14:textId="6027FCA2">
            <w:pPr>
              <w:jc w:val="center"/>
              <w:rPr>
                <w:rFonts w:ascii="Arial" w:hAnsi="Arial" w:eastAsia="Arial" w:cs="Arial"/>
                <w:sz w:val="24"/>
                <w:szCs w:val="24"/>
                <w:lang w:val="es"/>
              </w:rPr>
              <w:pPrChange w:author="jose sanchez" w:date="2020-05-02T10:58:44.93Z">
                <w:pPr/>
              </w:pPrChange>
            </w:pPr>
            <w:ins w:author="jose sanchez" w:date="2020-05-02T10:58:46.403Z" w:id="1768978087">
              <w:r w:rsidRPr="19E8A252" w:rsidR="19E8A252">
                <w:rPr>
                  <w:rFonts w:ascii="Arial" w:hAnsi="Arial" w:eastAsia="Arial" w:cs="Arial"/>
                  <w:sz w:val="24"/>
                  <w:szCs w:val="24"/>
                  <w:lang w:val="es"/>
                </w:rPr>
                <w:t>50</w:t>
              </w:r>
            </w:ins>
          </w:p>
        </w:tc>
        <w:tc>
          <w:tcPr>
            <w:tcW w:w="2126" w:type="dxa"/>
            <w:tcMar/>
          </w:tcPr>
          <w:p w:rsidR="19E8A252" w:rsidP="19E8A252" w:rsidRDefault="19E8A252" w14:paraId="73AA1C73" w14:textId="48C59A28">
            <w:pPr>
              <w:jc w:val="center"/>
              <w:rPr>
                <w:rFonts w:ascii="Arial" w:hAnsi="Arial" w:eastAsia="Arial" w:cs="Arial"/>
                <w:sz w:val="24"/>
                <w:szCs w:val="24"/>
                <w:lang w:val="es"/>
              </w:rPr>
              <w:pPrChange w:author="jose sanchez" w:date="2020-05-02T10:58:44.936Z">
                <w:pPr/>
              </w:pPrChange>
            </w:pPr>
            <w:ins w:author="jose sanchez" w:date="2020-05-02T10:58:46.403Z" w:id="1148002243">
              <w:r w:rsidRPr="19E8A252" w:rsidR="19E8A252">
                <w:rPr>
                  <w:rFonts w:ascii="Arial" w:hAnsi="Arial" w:eastAsia="Arial" w:cs="Arial"/>
                  <w:sz w:val="24"/>
                  <w:szCs w:val="24"/>
                  <w:lang w:val="es"/>
                </w:rPr>
                <w:t>Varchar</w:t>
              </w:r>
            </w:ins>
          </w:p>
        </w:tc>
        <w:tc>
          <w:tcPr>
            <w:tcW w:w="2126" w:type="dxa"/>
            <w:tcMar/>
          </w:tcPr>
          <w:p w:rsidR="19E8A252" w:rsidP="19E8A252" w:rsidRDefault="19E8A252" w14:paraId="4ECB9958" w14:textId="3F87684E">
            <w:pPr>
              <w:jc w:val="both"/>
              <w:rPr>
                <w:rFonts w:ascii="Arial" w:hAnsi="Arial" w:eastAsia="Arial" w:cs="Arial"/>
                <w:sz w:val="24"/>
                <w:szCs w:val="24"/>
                <w:lang w:val="es"/>
              </w:rPr>
              <w:pPrChange w:author="jose sanchez" w:date="2020-05-02T10:58:44.941Z">
                <w:pPr/>
              </w:pPrChange>
            </w:pPr>
            <w:ins w:author="jose sanchez" w:date="2020-05-02T10:58:46.403Z" w:id="843039129">
              <w:r w:rsidRPr="19E8A252" w:rsidR="19E8A252">
                <w:rPr>
                  <w:rFonts w:ascii="Arial" w:hAnsi="Arial" w:eastAsia="Arial" w:cs="Arial"/>
                  <w:sz w:val="24"/>
                  <w:szCs w:val="24"/>
                  <w:lang w:val="es"/>
                </w:rPr>
                <w:t>Nombre del alumno.</w:t>
              </w:r>
            </w:ins>
          </w:p>
        </w:tc>
      </w:tr>
      <w:tr w:rsidR="19E8A252" w:rsidTr="19E8A252" w14:paraId="30A67F8A">
        <w:trPr>
          <w:ins w:author="jose sanchez" w:date="2020-05-02T10:58:46.403Z" w:id="1520154373"/>
        </w:trPr>
        <w:tc>
          <w:tcPr>
            <w:tcW w:w="2126" w:type="dxa"/>
            <w:tcMar/>
          </w:tcPr>
          <w:p w:rsidR="19E8A252" w:rsidRDefault="19E8A252" w14:paraId="7842BA5C" w14:textId="2F65AEB6">
            <w:ins w:author="jose sanchez" w:date="2020-05-02T10:58:46.404Z" w:id="912081428">
              <w:r w:rsidRPr="19E8A252" w:rsidR="19E8A252">
                <w:rPr>
                  <w:rFonts w:ascii="Arial" w:hAnsi="Arial" w:eastAsia="Arial" w:cs="Arial"/>
                  <w:sz w:val="24"/>
                  <w:szCs w:val="24"/>
                  <w:lang w:val="es"/>
                </w:rPr>
                <w:t>apellidoAlumno</w:t>
              </w:r>
            </w:ins>
          </w:p>
        </w:tc>
        <w:tc>
          <w:tcPr>
            <w:tcW w:w="2126" w:type="dxa"/>
            <w:tcMar/>
          </w:tcPr>
          <w:p w:rsidR="19E8A252" w:rsidP="19E8A252" w:rsidRDefault="19E8A252" w14:paraId="209438A1" w14:textId="1B8DAD64">
            <w:pPr>
              <w:jc w:val="center"/>
              <w:rPr>
                <w:rFonts w:ascii="Arial" w:hAnsi="Arial" w:eastAsia="Arial" w:cs="Arial"/>
                <w:sz w:val="24"/>
                <w:szCs w:val="24"/>
                <w:lang w:val="es"/>
              </w:rPr>
              <w:pPrChange w:author="jose sanchez" w:date="2020-05-02T10:58:44.953Z">
                <w:pPr/>
              </w:pPrChange>
            </w:pPr>
            <w:ins w:author="jose sanchez" w:date="2020-05-02T10:58:46.404Z" w:id="1428283692">
              <w:r w:rsidRPr="19E8A252" w:rsidR="19E8A252">
                <w:rPr>
                  <w:rFonts w:ascii="Arial" w:hAnsi="Arial" w:eastAsia="Arial" w:cs="Arial"/>
                  <w:sz w:val="24"/>
                  <w:szCs w:val="24"/>
                  <w:lang w:val="es"/>
                </w:rPr>
                <w:t>50</w:t>
              </w:r>
            </w:ins>
          </w:p>
        </w:tc>
        <w:tc>
          <w:tcPr>
            <w:tcW w:w="2126" w:type="dxa"/>
            <w:tcMar/>
          </w:tcPr>
          <w:p w:rsidR="19E8A252" w:rsidP="19E8A252" w:rsidRDefault="19E8A252" w14:paraId="3DCE3454" w14:textId="00C26783">
            <w:pPr>
              <w:jc w:val="center"/>
              <w:rPr>
                <w:rFonts w:ascii="Arial" w:hAnsi="Arial" w:eastAsia="Arial" w:cs="Arial"/>
                <w:sz w:val="24"/>
                <w:szCs w:val="24"/>
                <w:lang w:val="es"/>
              </w:rPr>
              <w:pPrChange w:author="jose sanchez" w:date="2020-05-02T10:58:44.959Z">
                <w:pPr/>
              </w:pPrChange>
            </w:pPr>
            <w:ins w:author="jose sanchez" w:date="2020-05-02T10:58:46.404Z" w:id="207801597">
              <w:r w:rsidRPr="19E8A252" w:rsidR="19E8A252">
                <w:rPr>
                  <w:rFonts w:ascii="Arial" w:hAnsi="Arial" w:eastAsia="Arial" w:cs="Arial"/>
                  <w:sz w:val="24"/>
                  <w:szCs w:val="24"/>
                  <w:lang w:val="es"/>
                </w:rPr>
                <w:t>Varchar</w:t>
              </w:r>
            </w:ins>
          </w:p>
        </w:tc>
        <w:tc>
          <w:tcPr>
            <w:tcW w:w="2126" w:type="dxa"/>
            <w:tcMar/>
          </w:tcPr>
          <w:p w:rsidR="19E8A252" w:rsidP="19E8A252" w:rsidRDefault="19E8A252" w14:paraId="31FF26B8" w14:textId="0D8BF125">
            <w:pPr>
              <w:jc w:val="both"/>
              <w:rPr>
                <w:rFonts w:ascii="Arial" w:hAnsi="Arial" w:eastAsia="Arial" w:cs="Arial"/>
                <w:sz w:val="24"/>
                <w:szCs w:val="24"/>
                <w:lang w:val="es"/>
              </w:rPr>
              <w:pPrChange w:author="jose sanchez" w:date="2020-05-02T10:58:44.965Z">
                <w:pPr/>
              </w:pPrChange>
            </w:pPr>
            <w:ins w:author="jose sanchez" w:date="2020-05-02T10:58:46.405Z" w:id="1290847263">
              <w:r w:rsidRPr="19E8A252" w:rsidR="19E8A252">
                <w:rPr>
                  <w:rFonts w:ascii="Arial" w:hAnsi="Arial" w:eastAsia="Arial" w:cs="Arial"/>
                  <w:sz w:val="24"/>
                  <w:szCs w:val="24"/>
                  <w:lang w:val="es"/>
                </w:rPr>
                <w:t>Apellido del alumno.</w:t>
              </w:r>
            </w:ins>
          </w:p>
        </w:tc>
      </w:tr>
      <w:tr w:rsidR="19E8A252" w:rsidTr="19E8A252" w14:paraId="1CE455CA">
        <w:trPr>
          <w:ins w:author="jose sanchez" w:date="2020-05-02T10:58:46.405Z" w:id="1598527191"/>
        </w:trPr>
        <w:tc>
          <w:tcPr>
            <w:tcW w:w="2126" w:type="dxa"/>
            <w:tcMar/>
          </w:tcPr>
          <w:p w:rsidR="19E8A252" w:rsidRDefault="19E8A252" w14:paraId="132BB88C" w14:textId="65500B58">
            <w:ins w:author="jose sanchez" w:date="2020-05-02T10:58:46.405Z" w:id="86756231">
              <w:r w:rsidRPr="19E8A252" w:rsidR="19E8A252">
                <w:rPr>
                  <w:rFonts w:ascii="Arial" w:hAnsi="Arial" w:eastAsia="Arial" w:cs="Arial"/>
                  <w:sz w:val="24"/>
                  <w:szCs w:val="24"/>
                  <w:lang w:val="es"/>
                </w:rPr>
                <w:t>celularAlumno</w:t>
              </w:r>
            </w:ins>
          </w:p>
        </w:tc>
        <w:tc>
          <w:tcPr>
            <w:tcW w:w="2126" w:type="dxa"/>
            <w:tcMar/>
          </w:tcPr>
          <w:p w:rsidR="19E8A252" w:rsidP="19E8A252" w:rsidRDefault="19E8A252" w14:paraId="15795EB3" w14:textId="1ED2D8D0">
            <w:pPr>
              <w:jc w:val="center"/>
              <w:rPr>
                <w:rFonts w:ascii="Arial" w:hAnsi="Arial" w:eastAsia="Arial" w:cs="Arial"/>
                <w:sz w:val="24"/>
                <w:szCs w:val="24"/>
                <w:lang w:val="es"/>
              </w:rPr>
              <w:pPrChange w:author="jose sanchez" w:date="2020-05-02T10:58:44.978Z">
                <w:pPr/>
              </w:pPrChange>
            </w:pPr>
            <w:ins w:author="jose sanchez" w:date="2020-05-02T10:58:46.405Z" w:id="1548191524">
              <w:r w:rsidRPr="19E8A252" w:rsidR="19E8A252">
                <w:rPr>
                  <w:rFonts w:ascii="Arial" w:hAnsi="Arial" w:eastAsia="Arial" w:cs="Arial"/>
                  <w:sz w:val="24"/>
                  <w:szCs w:val="24"/>
                  <w:lang w:val="es"/>
                </w:rPr>
                <w:t>50</w:t>
              </w:r>
            </w:ins>
          </w:p>
        </w:tc>
        <w:tc>
          <w:tcPr>
            <w:tcW w:w="2126" w:type="dxa"/>
            <w:tcMar/>
          </w:tcPr>
          <w:p w:rsidR="19E8A252" w:rsidP="19E8A252" w:rsidRDefault="19E8A252" w14:paraId="10F58612" w14:textId="5F5F849B">
            <w:pPr>
              <w:jc w:val="center"/>
              <w:rPr>
                <w:rFonts w:ascii="Arial" w:hAnsi="Arial" w:eastAsia="Arial" w:cs="Arial"/>
                <w:sz w:val="24"/>
                <w:szCs w:val="24"/>
                <w:lang w:val="es"/>
              </w:rPr>
              <w:pPrChange w:author="jose sanchez" w:date="2020-05-02T10:58:44.984Z">
                <w:pPr/>
              </w:pPrChange>
            </w:pPr>
            <w:ins w:author="jose sanchez" w:date="2020-05-02T10:58:46.406Z" w:id="1532772199">
              <w:r w:rsidRPr="19E8A252" w:rsidR="19E8A252">
                <w:rPr>
                  <w:rFonts w:ascii="Arial" w:hAnsi="Arial" w:eastAsia="Arial" w:cs="Arial"/>
                  <w:sz w:val="24"/>
                  <w:szCs w:val="24"/>
                  <w:lang w:val="es"/>
                </w:rPr>
                <w:t>Varchar</w:t>
              </w:r>
            </w:ins>
          </w:p>
        </w:tc>
        <w:tc>
          <w:tcPr>
            <w:tcW w:w="2126" w:type="dxa"/>
            <w:tcMar/>
          </w:tcPr>
          <w:p w:rsidR="19E8A252" w:rsidP="19E8A252" w:rsidRDefault="19E8A252" w14:paraId="2A1E4728" w14:textId="0D67E5D5">
            <w:pPr>
              <w:jc w:val="both"/>
              <w:rPr>
                <w:rFonts w:ascii="Arial" w:hAnsi="Arial" w:eastAsia="Arial" w:cs="Arial"/>
                <w:sz w:val="24"/>
                <w:szCs w:val="24"/>
                <w:lang w:val="es"/>
              </w:rPr>
              <w:pPrChange w:author="jose sanchez" w:date="2020-05-02T10:58:44.99Z">
                <w:pPr/>
              </w:pPrChange>
            </w:pPr>
            <w:ins w:author="jose sanchez" w:date="2020-05-02T10:58:46.406Z" w:id="191806021">
              <w:r w:rsidRPr="19E8A252" w:rsidR="19E8A252">
                <w:rPr>
                  <w:rFonts w:ascii="Arial" w:hAnsi="Arial" w:eastAsia="Arial" w:cs="Arial"/>
                  <w:sz w:val="24"/>
                  <w:szCs w:val="24"/>
                  <w:lang w:val="es"/>
                </w:rPr>
                <w:t>Número telefónico del alumno.</w:t>
              </w:r>
            </w:ins>
          </w:p>
        </w:tc>
      </w:tr>
      <w:tr w:rsidR="19E8A252" w:rsidTr="19E8A252" w14:paraId="5FCA24D7">
        <w:trPr>
          <w:ins w:author="jose sanchez" w:date="2020-05-02T10:58:46.406Z" w:id="2088836246"/>
        </w:trPr>
        <w:tc>
          <w:tcPr>
            <w:tcW w:w="2126" w:type="dxa"/>
            <w:tcMar/>
          </w:tcPr>
          <w:p w:rsidR="19E8A252" w:rsidRDefault="19E8A252" w14:paraId="613815ED" w14:textId="2AD6E2CA">
            <w:ins w:author="jose sanchez" w:date="2020-05-02T10:58:46.407Z" w:id="1931371723">
              <w:r w:rsidRPr="19E8A252" w:rsidR="19E8A252">
                <w:rPr>
                  <w:rFonts w:ascii="Arial" w:hAnsi="Arial" w:eastAsia="Arial" w:cs="Arial"/>
                  <w:sz w:val="24"/>
                  <w:szCs w:val="24"/>
                  <w:lang w:val="es"/>
                </w:rPr>
                <w:t>correoAlumno</w:t>
              </w:r>
            </w:ins>
          </w:p>
        </w:tc>
        <w:tc>
          <w:tcPr>
            <w:tcW w:w="2126" w:type="dxa"/>
            <w:tcMar/>
          </w:tcPr>
          <w:p w:rsidR="19E8A252" w:rsidP="19E8A252" w:rsidRDefault="19E8A252" w14:paraId="31FDE3FC" w14:textId="20DC2B6B">
            <w:pPr>
              <w:jc w:val="center"/>
              <w:rPr>
                <w:rFonts w:ascii="Arial" w:hAnsi="Arial" w:eastAsia="Arial" w:cs="Arial"/>
                <w:sz w:val="24"/>
                <w:szCs w:val="24"/>
                <w:lang w:val="es"/>
              </w:rPr>
              <w:pPrChange w:author="jose sanchez" w:date="2020-05-02T10:58:45.003Z">
                <w:pPr/>
              </w:pPrChange>
            </w:pPr>
            <w:ins w:author="jose sanchez" w:date="2020-05-02T10:58:46.407Z" w:id="1660227361">
              <w:r w:rsidRPr="19E8A252" w:rsidR="19E8A252">
                <w:rPr>
                  <w:rFonts w:ascii="Arial" w:hAnsi="Arial" w:eastAsia="Arial" w:cs="Arial"/>
                  <w:sz w:val="24"/>
                  <w:szCs w:val="24"/>
                  <w:lang w:val="es"/>
                </w:rPr>
                <w:t>50</w:t>
              </w:r>
            </w:ins>
          </w:p>
        </w:tc>
        <w:tc>
          <w:tcPr>
            <w:tcW w:w="2126" w:type="dxa"/>
            <w:tcMar/>
          </w:tcPr>
          <w:p w:rsidR="19E8A252" w:rsidP="19E8A252" w:rsidRDefault="19E8A252" w14:paraId="25D9844F" w14:textId="50B7E215">
            <w:pPr>
              <w:jc w:val="center"/>
              <w:rPr>
                <w:rFonts w:ascii="Arial" w:hAnsi="Arial" w:eastAsia="Arial" w:cs="Arial"/>
                <w:sz w:val="24"/>
                <w:szCs w:val="24"/>
                <w:lang w:val="es"/>
              </w:rPr>
              <w:pPrChange w:author="jose sanchez" w:date="2020-05-02T10:58:45.01Z">
                <w:pPr/>
              </w:pPrChange>
            </w:pPr>
            <w:ins w:author="jose sanchez" w:date="2020-05-02T10:58:46.407Z" w:id="1931866805">
              <w:r w:rsidRPr="19E8A252" w:rsidR="19E8A252">
                <w:rPr>
                  <w:rFonts w:ascii="Arial" w:hAnsi="Arial" w:eastAsia="Arial" w:cs="Arial"/>
                  <w:sz w:val="24"/>
                  <w:szCs w:val="24"/>
                  <w:lang w:val="es"/>
                </w:rPr>
                <w:t>Varchar</w:t>
              </w:r>
            </w:ins>
          </w:p>
        </w:tc>
        <w:tc>
          <w:tcPr>
            <w:tcW w:w="2126" w:type="dxa"/>
            <w:tcMar/>
          </w:tcPr>
          <w:p w:rsidR="19E8A252" w:rsidP="19E8A252" w:rsidRDefault="19E8A252" w14:paraId="55900617" w14:textId="6CB076B1">
            <w:pPr>
              <w:jc w:val="both"/>
              <w:rPr>
                <w:rFonts w:ascii="Arial" w:hAnsi="Arial" w:eastAsia="Arial" w:cs="Arial"/>
                <w:sz w:val="24"/>
                <w:szCs w:val="24"/>
                <w:lang w:val="es"/>
              </w:rPr>
              <w:pPrChange w:author="jose sanchez" w:date="2020-05-02T10:58:45.018Z">
                <w:pPr/>
              </w:pPrChange>
            </w:pPr>
            <w:ins w:author="jose sanchez" w:date="2020-05-02T10:58:46.407Z" w:id="1620608256">
              <w:r w:rsidRPr="19E8A252" w:rsidR="19E8A252">
                <w:rPr>
                  <w:rFonts w:ascii="Arial" w:hAnsi="Arial" w:eastAsia="Arial" w:cs="Arial"/>
                  <w:sz w:val="24"/>
                  <w:szCs w:val="24"/>
                  <w:lang w:val="es"/>
                </w:rPr>
                <w:t>Correo electrónico registrado por el alumno.</w:t>
              </w:r>
            </w:ins>
          </w:p>
        </w:tc>
      </w:tr>
      <w:tr w:rsidR="19E8A252" w:rsidTr="19E8A252" w14:paraId="20BB1E3D">
        <w:trPr>
          <w:ins w:author="jose sanchez" w:date="2020-05-02T10:58:46.407Z" w:id="1529091589"/>
        </w:trPr>
        <w:tc>
          <w:tcPr>
            <w:tcW w:w="2126" w:type="dxa"/>
            <w:tcMar/>
          </w:tcPr>
          <w:p w:rsidR="19E8A252" w:rsidRDefault="19E8A252" w14:paraId="7689A81C" w14:textId="3160F1D1">
            <w:ins w:author="jose sanchez" w:date="2020-05-02T10:58:46.408Z" w:id="153325249">
              <w:r w:rsidRPr="19E8A252" w:rsidR="19E8A252">
                <w:rPr>
                  <w:rFonts w:ascii="Arial" w:hAnsi="Arial" w:eastAsia="Arial" w:cs="Arial"/>
                  <w:sz w:val="24"/>
                  <w:szCs w:val="24"/>
                  <w:lang w:val="es"/>
                </w:rPr>
                <w:t>nivelAlumno</w:t>
              </w:r>
            </w:ins>
          </w:p>
        </w:tc>
        <w:tc>
          <w:tcPr>
            <w:tcW w:w="2126" w:type="dxa"/>
            <w:tcMar/>
          </w:tcPr>
          <w:p w:rsidR="19E8A252" w:rsidP="19E8A252" w:rsidRDefault="19E8A252" w14:paraId="50F370ED" w14:textId="15D7E565">
            <w:pPr>
              <w:jc w:val="center"/>
              <w:rPr>
                <w:rFonts w:ascii="Arial" w:hAnsi="Arial" w:eastAsia="Arial" w:cs="Arial"/>
                <w:sz w:val="24"/>
                <w:szCs w:val="24"/>
                <w:lang w:val="es"/>
              </w:rPr>
              <w:pPrChange w:author="jose sanchez" w:date="2020-05-02T10:58:45.035Z">
                <w:pPr/>
              </w:pPrChange>
            </w:pPr>
            <w:ins w:author="jose sanchez" w:date="2020-05-02T10:58:46.408Z" w:id="2106527051">
              <w:r w:rsidRPr="19E8A252" w:rsidR="19E8A252">
                <w:rPr>
                  <w:rFonts w:ascii="Arial" w:hAnsi="Arial" w:eastAsia="Arial" w:cs="Arial"/>
                  <w:sz w:val="24"/>
                  <w:szCs w:val="24"/>
                  <w:lang w:val="es"/>
                </w:rPr>
                <w:t>50</w:t>
              </w:r>
            </w:ins>
          </w:p>
        </w:tc>
        <w:tc>
          <w:tcPr>
            <w:tcW w:w="2126" w:type="dxa"/>
            <w:tcMar/>
          </w:tcPr>
          <w:p w:rsidR="19E8A252" w:rsidP="19E8A252" w:rsidRDefault="19E8A252" w14:paraId="3C73CBDE" w14:textId="7FDFADAE">
            <w:pPr>
              <w:jc w:val="center"/>
              <w:rPr>
                <w:rFonts w:ascii="Arial" w:hAnsi="Arial" w:eastAsia="Arial" w:cs="Arial"/>
                <w:sz w:val="24"/>
                <w:szCs w:val="24"/>
                <w:lang w:val="es"/>
              </w:rPr>
              <w:pPrChange w:author="jose sanchez" w:date="2020-05-02T10:58:45.041Z">
                <w:pPr/>
              </w:pPrChange>
            </w:pPr>
            <w:ins w:author="jose sanchez" w:date="2020-05-02T10:58:46.408Z" w:id="150740839">
              <w:r w:rsidRPr="19E8A252" w:rsidR="19E8A252">
                <w:rPr>
                  <w:rFonts w:ascii="Arial" w:hAnsi="Arial" w:eastAsia="Arial" w:cs="Arial"/>
                  <w:sz w:val="24"/>
                  <w:szCs w:val="24"/>
                  <w:lang w:val="es"/>
                </w:rPr>
                <w:t>Varchar</w:t>
              </w:r>
            </w:ins>
          </w:p>
        </w:tc>
        <w:tc>
          <w:tcPr>
            <w:tcW w:w="2126" w:type="dxa"/>
            <w:tcMar/>
          </w:tcPr>
          <w:p w:rsidR="19E8A252" w:rsidP="19E8A252" w:rsidRDefault="19E8A252" w14:paraId="424AEE3D" w14:textId="38746313">
            <w:pPr>
              <w:jc w:val="both"/>
              <w:rPr>
                <w:rFonts w:ascii="Arial" w:hAnsi="Arial" w:eastAsia="Arial" w:cs="Arial"/>
                <w:sz w:val="24"/>
                <w:szCs w:val="24"/>
                <w:lang w:val="es"/>
              </w:rPr>
              <w:pPrChange w:author="jose sanchez" w:date="2020-05-02T10:58:45.047Z">
                <w:pPr/>
              </w:pPrChange>
            </w:pPr>
            <w:ins w:author="jose sanchez" w:date="2020-05-02T10:58:46.409Z" w:id="2027983816">
              <w:r w:rsidRPr="19E8A252" w:rsidR="19E8A252">
                <w:rPr>
                  <w:rFonts w:ascii="Arial" w:hAnsi="Arial" w:eastAsia="Arial" w:cs="Arial"/>
                  <w:sz w:val="24"/>
                  <w:szCs w:val="24"/>
                  <w:lang w:val="es"/>
                </w:rPr>
                <w:t>Valoración dada internamente por el aplicativo, acorde a su evolución referente al uso.</w:t>
              </w:r>
            </w:ins>
          </w:p>
        </w:tc>
      </w:tr>
      <w:tr w:rsidR="19E8A252" w:rsidTr="19E8A252" w14:paraId="190535CD">
        <w:trPr>
          <w:ins w:author="jose sanchez" w:date="2020-05-02T10:58:46.409Z" w:id="794820632"/>
        </w:trPr>
        <w:tc>
          <w:tcPr>
            <w:tcW w:w="2126" w:type="dxa"/>
            <w:tcMar/>
          </w:tcPr>
          <w:p w:rsidR="19E8A252" w:rsidRDefault="19E8A252" w14:paraId="2811169C" w14:textId="0D2009C3">
            <w:ins w:author="jose sanchez" w:date="2020-05-02T10:58:46.409Z" w:id="803189603">
              <w:r w:rsidRPr="19E8A252" w:rsidR="19E8A252">
                <w:rPr>
                  <w:rFonts w:ascii="Arial" w:hAnsi="Arial" w:eastAsia="Arial" w:cs="Arial"/>
                  <w:sz w:val="24"/>
                  <w:szCs w:val="24"/>
                  <w:lang w:val="es"/>
                </w:rPr>
                <w:t>creditoAlumno</w:t>
              </w:r>
            </w:ins>
          </w:p>
        </w:tc>
        <w:tc>
          <w:tcPr>
            <w:tcW w:w="2126" w:type="dxa"/>
            <w:tcMar/>
          </w:tcPr>
          <w:p w:rsidR="19E8A252" w:rsidP="19E8A252" w:rsidRDefault="19E8A252" w14:paraId="42132F3F" w14:textId="4177035C">
            <w:pPr>
              <w:jc w:val="center"/>
              <w:rPr>
                <w:rFonts w:ascii="Arial" w:hAnsi="Arial" w:eastAsia="Arial" w:cs="Arial"/>
                <w:sz w:val="24"/>
                <w:szCs w:val="24"/>
                <w:lang w:val="es"/>
              </w:rPr>
              <w:pPrChange w:author="jose sanchez" w:date="2020-05-02T10:58:45.061Z">
                <w:pPr/>
              </w:pPrChange>
            </w:pPr>
            <w:ins w:author="jose sanchez" w:date="2020-05-02T10:58:46.41Z" w:id="412840273">
              <w:r w:rsidRPr="19E8A252" w:rsidR="19E8A252">
                <w:rPr>
                  <w:rFonts w:ascii="Arial" w:hAnsi="Arial" w:eastAsia="Arial" w:cs="Arial"/>
                  <w:sz w:val="24"/>
                  <w:szCs w:val="24"/>
                  <w:lang w:val="es"/>
                </w:rPr>
                <w:t>11</w:t>
              </w:r>
            </w:ins>
          </w:p>
        </w:tc>
        <w:tc>
          <w:tcPr>
            <w:tcW w:w="2126" w:type="dxa"/>
            <w:tcMar/>
          </w:tcPr>
          <w:p w:rsidR="19E8A252" w:rsidP="19E8A252" w:rsidRDefault="19E8A252" w14:paraId="189303CA" w14:textId="708DD6F1">
            <w:pPr>
              <w:jc w:val="center"/>
              <w:rPr>
                <w:rFonts w:ascii="Arial" w:hAnsi="Arial" w:eastAsia="Arial" w:cs="Arial"/>
                <w:sz w:val="24"/>
                <w:szCs w:val="24"/>
                <w:lang w:val="es"/>
              </w:rPr>
              <w:pPrChange w:author="jose sanchez" w:date="2020-05-02T10:58:45.067Z">
                <w:pPr/>
              </w:pPrChange>
            </w:pPr>
            <w:ins w:author="jose sanchez" w:date="2020-05-02T10:58:46.41Z" w:id="596741484">
              <w:r w:rsidRPr="19E8A252" w:rsidR="19E8A252">
                <w:rPr>
                  <w:rFonts w:ascii="Arial" w:hAnsi="Arial" w:eastAsia="Arial" w:cs="Arial"/>
                  <w:sz w:val="24"/>
                  <w:szCs w:val="24"/>
                  <w:lang w:val="es"/>
                </w:rPr>
                <w:t>Integer</w:t>
              </w:r>
            </w:ins>
          </w:p>
        </w:tc>
        <w:tc>
          <w:tcPr>
            <w:tcW w:w="2126" w:type="dxa"/>
            <w:tcMar/>
          </w:tcPr>
          <w:p w:rsidR="19E8A252" w:rsidP="19E8A252" w:rsidRDefault="19E8A252" w14:paraId="116B806B" w14:textId="3E2AE94A">
            <w:pPr>
              <w:jc w:val="both"/>
              <w:rPr>
                <w:rFonts w:ascii="Arial" w:hAnsi="Arial" w:eastAsia="Arial" w:cs="Arial"/>
                <w:sz w:val="24"/>
                <w:szCs w:val="24"/>
                <w:lang w:val="es"/>
              </w:rPr>
              <w:pPrChange w:author="jose sanchez" w:date="2020-05-02T10:58:45.073Z">
                <w:pPr/>
              </w:pPrChange>
            </w:pPr>
            <w:ins w:author="jose sanchez" w:date="2020-05-02T10:58:46.41Z" w:id="1531539101">
              <w:r w:rsidRPr="19E8A252" w:rsidR="19E8A252">
                <w:rPr>
                  <w:rFonts w:ascii="Arial" w:hAnsi="Arial" w:eastAsia="Arial" w:cs="Arial"/>
                  <w:sz w:val="24"/>
                  <w:szCs w:val="24"/>
                  <w:lang w:val="es"/>
                </w:rPr>
                <w:t xml:space="preserve"> </w:t>
              </w:r>
            </w:ins>
          </w:p>
        </w:tc>
      </w:tr>
    </w:tbl>
    <w:p w:rsidR="19E8A252" w:rsidP="19E8A252" w:rsidRDefault="19E8A252" w14:paraId="4BC520C9" w14:textId="1F241A89">
      <w:pPr>
        <w:jc w:val="both"/>
        <w:rPr>
          <w:ins w:author="jose sanchez" w:date="2020-05-02T10:58:46.414Z" w:id="328370748"/>
          <w:rFonts w:ascii="Segoe UI" w:hAnsi="Segoe UI" w:eastAsia="Segoe UI" w:cs="Segoe UI"/>
          <w:noProof w:val="0"/>
          <w:sz w:val="18"/>
          <w:szCs w:val="18"/>
          <w:lang w:val="es"/>
        </w:rPr>
        <w:pPrChange w:author="jose sanchez" w:date="2020-05-02T10:58:45.114Z">
          <w:pPr/>
        </w:pPrChange>
      </w:pPr>
    </w:p>
    <w:p w:rsidR="19E8A252" w:rsidP="19E8A252" w:rsidRDefault="19E8A252" w14:paraId="41EF8AE0" w14:textId="7B8E171A">
      <w:pPr>
        <w:pStyle w:val="Prrafodelista"/>
        <w:numPr>
          <w:ilvl w:val="0"/>
          <w:numId w:val="83"/>
        </w:numPr>
        <w:jc w:val="both"/>
        <w:rPr>
          <w:ins w:author="jose sanchez" w:date="2020-05-02T11:01:42.166Z" w:id="1915850224"/>
          <w:rFonts w:ascii="Arial" w:hAnsi="Arial" w:eastAsia="Arial" w:cs="Arial" w:asciiTheme="minorAscii" w:hAnsiTheme="minorAscii" w:eastAsiaTheme="minorAscii" w:cstheme="minorAscii"/>
          <w:noProof w:val="0"/>
          <w:sz w:val="24"/>
          <w:szCs w:val="24"/>
          <w:lang w:val="es-PE"/>
        </w:rPr>
        <w:pPrChange w:author="jose sanchez" w:date="2020-05-02T10:58:45.163Z">
          <w:pPr/>
        </w:pPrChange>
      </w:pPr>
      <w:ins w:author="jose sanchez" w:date="2020-05-02T10:58:46.414Z" w:id="2000147248">
        <w:r w:rsidRPr="19E8A252" w:rsidR="19E8A252">
          <w:rPr>
            <w:rFonts w:ascii="Arial" w:hAnsi="Arial" w:eastAsia="Arial" w:cs="Arial"/>
            <w:noProof w:val="0"/>
            <w:sz w:val="24"/>
            <w:szCs w:val="24"/>
            <w:lang w:val="es"/>
          </w:rPr>
          <w:t>Nombre del archivo: cita.</w:t>
        </w:r>
      </w:ins>
    </w:p>
    <w:p w:rsidR="19E8A252" w:rsidP="19E8A252" w:rsidRDefault="19E8A252" w14:paraId="67221663" w14:textId="3731355C">
      <w:pPr>
        <w:pStyle w:val="Normal"/>
        <w:ind w:left="360" w:firstLine="708"/>
        <w:jc w:val="both"/>
        <w:rPr>
          <w:ins w:author="jose sanchez" w:date="2020-05-02T10:58:46.417Z" w:id="2007410659"/>
          <w:rFonts w:ascii="Times New Roman" w:hAnsi="Times New Roman" w:eastAsia="Times New Roman" w:cs="Times New Roman"/>
          <w:noProof w:val="0"/>
          <w:sz w:val="24"/>
          <w:szCs w:val="24"/>
          <w:lang w:val="es-PE"/>
        </w:rPr>
        <w:pPrChange w:author="jose sanchez" w:date="2020-05-02T11:01:43.911Z">
          <w:pPr/>
        </w:pPrChange>
      </w:pPr>
      <w:ins w:author="jose sanchez" w:date="2020-05-02T10:58:46.414Z" w:id="1059151053">
        <w:r w:rsidRPr="19E8A252" w:rsidR="19E8A252">
          <w:rPr>
            <w:rFonts w:ascii="Times New Roman" w:hAnsi="Times New Roman" w:eastAsia="Times New Roman" w:cs="Times New Roman"/>
            <w:noProof w:val="0"/>
            <w:sz w:val="24"/>
            <w:szCs w:val="24"/>
            <w:lang w:val="es-PE"/>
          </w:rPr>
          <w:t>Descripción del archivo: base de datos que contendrá la información de las citas académicas registradas por los alumnos de la UTP.</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04763D87">
        <w:trPr>
          <w:ins w:author="jose sanchez" w:date="2020-05-02T10:58:46.417Z" w:id="1639483787"/>
        </w:trPr>
        <w:tc>
          <w:tcPr>
            <w:tcW w:w="2126" w:type="dxa"/>
            <w:tcMar/>
          </w:tcPr>
          <w:p w:rsidR="19E8A252" w:rsidP="19E8A252" w:rsidRDefault="19E8A252" w14:paraId="44268EF5" w14:textId="2001A844">
            <w:pPr>
              <w:jc w:val="center"/>
              <w:rPr>
                <w:rFonts w:ascii="Arial" w:hAnsi="Arial" w:eastAsia="Arial" w:cs="Arial"/>
                <w:b w:val="1"/>
                <w:bCs w:val="1"/>
                <w:sz w:val="24"/>
                <w:szCs w:val="24"/>
                <w:lang w:val="es"/>
              </w:rPr>
              <w:pPrChange w:author="jose sanchez" w:date="2020-05-02T10:58:45.412Z">
                <w:pPr/>
              </w:pPrChange>
            </w:pPr>
            <w:ins w:author="jose sanchez" w:date="2020-05-02T10:58:46.418Z" w:id="1136786749">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47F46EDB" w14:textId="15938C83">
            <w:pPr>
              <w:jc w:val="center"/>
              <w:rPr>
                <w:rFonts w:ascii="Arial" w:hAnsi="Arial" w:eastAsia="Arial" w:cs="Arial"/>
                <w:b w:val="1"/>
                <w:bCs w:val="1"/>
                <w:sz w:val="24"/>
                <w:szCs w:val="24"/>
                <w:lang w:val="es"/>
              </w:rPr>
              <w:pPrChange w:author="jose sanchez" w:date="2020-05-02T10:58:45.419Z">
                <w:pPr/>
              </w:pPrChange>
            </w:pPr>
            <w:ins w:author="jose sanchez" w:date="2020-05-02T10:58:46.418Z" w:id="738882761">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259C71A7" w14:textId="57E9F11E">
            <w:pPr>
              <w:jc w:val="center"/>
              <w:rPr>
                <w:rFonts w:ascii="Arial" w:hAnsi="Arial" w:eastAsia="Arial" w:cs="Arial"/>
                <w:b w:val="1"/>
                <w:bCs w:val="1"/>
                <w:sz w:val="24"/>
                <w:szCs w:val="24"/>
                <w:lang w:val="es"/>
              </w:rPr>
              <w:pPrChange w:author="jose sanchez" w:date="2020-05-02T10:58:45.425Z">
                <w:pPr/>
              </w:pPrChange>
            </w:pPr>
            <w:ins w:author="jose sanchez" w:date="2020-05-02T10:58:46.418Z" w:id="2126596950">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53E98C80" w14:textId="1827EF94">
            <w:pPr>
              <w:jc w:val="center"/>
              <w:rPr>
                <w:rFonts w:ascii="Arial" w:hAnsi="Arial" w:eastAsia="Arial" w:cs="Arial"/>
                <w:b w:val="1"/>
                <w:bCs w:val="1"/>
                <w:sz w:val="24"/>
                <w:szCs w:val="24"/>
                <w:lang w:val="es"/>
              </w:rPr>
              <w:pPrChange w:author="jose sanchez" w:date="2020-05-02T10:58:45.431Z">
                <w:pPr/>
              </w:pPrChange>
            </w:pPr>
            <w:ins w:author="jose sanchez" w:date="2020-05-02T10:58:46.419Z" w:id="1536100065">
              <w:r w:rsidRPr="19E8A252" w:rsidR="19E8A252">
                <w:rPr>
                  <w:rFonts w:ascii="Arial" w:hAnsi="Arial" w:eastAsia="Arial" w:cs="Arial"/>
                  <w:b w:val="1"/>
                  <w:bCs w:val="1"/>
                  <w:sz w:val="24"/>
                  <w:szCs w:val="24"/>
                  <w:lang w:val="es"/>
                </w:rPr>
                <w:t>Descripción</w:t>
              </w:r>
            </w:ins>
          </w:p>
        </w:tc>
      </w:tr>
      <w:tr w:rsidR="19E8A252" w:rsidTr="19E8A252" w14:paraId="13EA7141">
        <w:trPr>
          <w:ins w:author="jose sanchez" w:date="2020-05-02T10:58:46.419Z" w:id="1675995973"/>
        </w:trPr>
        <w:tc>
          <w:tcPr>
            <w:tcW w:w="2126" w:type="dxa"/>
            <w:tcMar/>
          </w:tcPr>
          <w:p w:rsidR="19E8A252" w:rsidRDefault="19E8A252" w14:paraId="12899DB1" w14:textId="414CB727">
            <w:pPr>
              <w:rPr>
                <w:ins w:author="jose sanchez" w:date="2020-05-02T10:58:46.419Z" w:id="1436319958"/>
              </w:rPr>
            </w:pPr>
            <w:ins w:author="jose sanchez" w:date="2020-05-02T10:58:46.419Z" w:id="1103910589">
              <w:r w:rsidRPr="19E8A252" w:rsidR="19E8A252">
                <w:rPr>
                  <w:rFonts w:ascii="Arial" w:hAnsi="Arial" w:eastAsia="Arial" w:cs="Arial"/>
                  <w:sz w:val="24"/>
                  <w:szCs w:val="24"/>
                  <w:lang w:val="es"/>
                </w:rPr>
                <w:t>codigoCita</w:t>
              </w:r>
            </w:ins>
          </w:p>
          <w:p w:rsidR="19E8A252" w:rsidRDefault="19E8A252" w14:paraId="4C7CDD72" w14:textId="43A0CBB3">
            <w:ins w:author="jose sanchez" w:date="2020-05-02T10:58:46.42Z" w:id="831885928">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552A9995" w14:textId="7E8613C1">
            <w:pPr>
              <w:jc w:val="center"/>
              <w:rPr>
                <w:rFonts w:ascii="Arial" w:hAnsi="Arial" w:eastAsia="Arial" w:cs="Arial"/>
                <w:sz w:val="24"/>
                <w:szCs w:val="24"/>
                <w:lang w:val="es"/>
              </w:rPr>
              <w:pPrChange w:author="jose sanchez" w:date="2020-05-02T10:58:45.45Z">
                <w:pPr/>
              </w:pPrChange>
            </w:pPr>
            <w:ins w:author="jose sanchez" w:date="2020-05-02T10:58:46.42Z" w:id="579110239">
              <w:r w:rsidRPr="19E8A252" w:rsidR="19E8A252">
                <w:rPr>
                  <w:rFonts w:ascii="Arial" w:hAnsi="Arial" w:eastAsia="Arial" w:cs="Arial"/>
                  <w:sz w:val="24"/>
                  <w:szCs w:val="24"/>
                  <w:lang w:val="es"/>
                </w:rPr>
                <w:t>11</w:t>
              </w:r>
            </w:ins>
          </w:p>
        </w:tc>
        <w:tc>
          <w:tcPr>
            <w:tcW w:w="2126" w:type="dxa"/>
            <w:tcMar/>
          </w:tcPr>
          <w:p w:rsidR="19E8A252" w:rsidP="19E8A252" w:rsidRDefault="19E8A252" w14:paraId="5600B45E" w14:textId="519B0BC3">
            <w:pPr>
              <w:jc w:val="center"/>
              <w:rPr>
                <w:rFonts w:ascii="Arial" w:hAnsi="Arial" w:eastAsia="Arial" w:cs="Arial"/>
                <w:sz w:val="24"/>
                <w:szCs w:val="24"/>
                <w:lang w:val="es"/>
              </w:rPr>
              <w:pPrChange w:author="jose sanchez" w:date="2020-05-02T10:58:45.457Z">
                <w:pPr/>
              </w:pPrChange>
            </w:pPr>
            <w:ins w:author="jose sanchez" w:date="2020-05-02T10:58:46.42Z" w:id="1339755457">
              <w:r w:rsidRPr="19E8A252" w:rsidR="19E8A252">
                <w:rPr>
                  <w:rFonts w:ascii="Arial" w:hAnsi="Arial" w:eastAsia="Arial" w:cs="Arial"/>
                  <w:sz w:val="24"/>
                  <w:szCs w:val="24"/>
                  <w:lang w:val="es"/>
                </w:rPr>
                <w:t>Integer</w:t>
              </w:r>
            </w:ins>
          </w:p>
        </w:tc>
        <w:tc>
          <w:tcPr>
            <w:tcW w:w="2126" w:type="dxa"/>
            <w:tcMar/>
          </w:tcPr>
          <w:p w:rsidR="19E8A252" w:rsidP="19E8A252" w:rsidRDefault="19E8A252" w14:paraId="1230175D" w14:textId="1D88A82A">
            <w:pPr>
              <w:jc w:val="both"/>
              <w:rPr>
                <w:rFonts w:ascii="Arial" w:hAnsi="Arial" w:eastAsia="Arial" w:cs="Arial"/>
                <w:sz w:val="24"/>
                <w:szCs w:val="24"/>
                <w:lang w:val="es"/>
              </w:rPr>
              <w:pPrChange w:author="jose sanchez" w:date="2020-05-02T10:58:45.463Z">
                <w:pPr/>
              </w:pPrChange>
            </w:pPr>
            <w:ins w:author="jose sanchez" w:date="2020-05-02T10:58:46.42Z" w:id="1183115054">
              <w:r w:rsidRPr="19E8A252" w:rsidR="19E8A252">
                <w:rPr>
                  <w:rFonts w:ascii="Arial" w:hAnsi="Arial" w:eastAsia="Arial" w:cs="Arial"/>
                  <w:sz w:val="24"/>
                  <w:szCs w:val="24"/>
                  <w:lang w:val="es"/>
                </w:rPr>
                <w:t>Clave única para la citas académicas generadas.</w:t>
              </w:r>
            </w:ins>
          </w:p>
        </w:tc>
      </w:tr>
      <w:tr w:rsidR="19E8A252" w:rsidTr="19E8A252" w14:paraId="3C902C56">
        <w:trPr>
          <w:ins w:author="jose sanchez" w:date="2020-05-02T10:58:46.42Z" w:id="573663161"/>
        </w:trPr>
        <w:tc>
          <w:tcPr>
            <w:tcW w:w="2126" w:type="dxa"/>
            <w:tcMar/>
          </w:tcPr>
          <w:p w:rsidR="19E8A252" w:rsidRDefault="19E8A252" w14:paraId="1BC2366E" w14:textId="7D36D04F">
            <w:pPr>
              <w:rPr>
                <w:ins w:author="jose sanchez" w:date="2020-05-02T10:58:46.421Z" w:id="1461952880"/>
              </w:rPr>
            </w:pPr>
            <w:ins w:author="jose sanchez" w:date="2020-05-02T10:58:46.421Z" w:id="1507895550">
              <w:r w:rsidRPr="19E8A252" w:rsidR="19E8A252">
                <w:rPr>
                  <w:rFonts w:ascii="Arial" w:hAnsi="Arial" w:eastAsia="Arial" w:cs="Arial"/>
                  <w:sz w:val="24"/>
                  <w:szCs w:val="24"/>
                  <w:lang w:val="es"/>
                </w:rPr>
                <w:t>usuarioAlumno</w:t>
              </w:r>
            </w:ins>
          </w:p>
          <w:p w:rsidR="19E8A252" w:rsidRDefault="19E8A252" w14:paraId="35BD3843" w14:textId="59793708">
            <w:ins w:author="jose sanchez" w:date="2020-05-02T10:58:46.421Z" w:id="1338460307">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0C09F887" w14:textId="6C07C0A7">
            <w:pPr>
              <w:jc w:val="center"/>
              <w:rPr>
                <w:rFonts w:ascii="Arial" w:hAnsi="Arial" w:eastAsia="Arial" w:cs="Arial"/>
                <w:sz w:val="24"/>
                <w:szCs w:val="24"/>
                <w:lang w:val="es"/>
              </w:rPr>
              <w:pPrChange w:author="jose sanchez" w:date="2020-05-02T10:58:45.482Z">
                <w:pPr/>
              </w:pPrChange>
            </w:pPr>
            <w:ins w:author="jose sanchez" w:date="2020-05-02T10:58:46.422Z" w:id="8784651">
              <w:r w:rsidRPr="19E8A252" w:rsidR="19E8A252">
                <w:rPr>
                  <w:rFonts w:ascii="Arial" w:hAnsi="Arial" w:eastAsia="Arial" w:cs="Arial"/>
                  <w:sz w:val="24"/>
                  <w:szCs w:val="24"/>
                  <w:lang w:val="es"/>
                </w:rPr>
                <w:t>50</w:t>
              </w:r>
            </w:ins>
          </w:p>
        </w:tc>
        <w:tc>
          <w:tcPr>
            <w:tcW w:w="2126" w:type="dxa"/>
            <w:tcMar/>
          </w:tcPr>
          <w:p w:rsidR="19E8A252" w:rsidP="19E8A252" w:rsidRDefault="19E8A252" w14:paraId="14FF8FF8" w14:textId="2AA4DB24">
            <w:pPr>
              <w:jc w:val="center"/>
              <w:rPr>
                <w:rFonts w:ascii="Arial" w:hAnsi="Arial" w:eastAsia="Arial" w:cs="Arial"/>
                <w:sz w:val="24"/>
                <w:szCs w:val="24"/>
                <w:lang w:val="es"/>
              </w:rPr>
              <w:pPrChange w:author="jose sanchez" w:date="2020-05-02T10:58:45.487Z">
                <w:pPr/>
              </w:pPrChange>
            </w:pPr>
            <w:ins w:author="jose sanchez" w:date="2020-05-02T10:58:46.422Z" w:id="1445152069">
              <w:r w:rsidRPr="19E8A252" w:rsidR="19E8A252">
                <w:rPr>
                  <w:rFonts w:ascii="Arial" w:hAnsi="Arial" w:eastAsia="Arial" w:cs="Arial"/>
                  <w:sz w:val="24"/>
                  <w:szCs w:val="24"/>
                  <w:lang w:val="es"/>
                </w:rPr>
                <w:t>Varchar</w:t>
              </w:r>
            </w:ins>
          </w:p>
        </w:tc>
        <w:tc>
          <w:tcPr>
            <w:tcW w:w="2126" w:type="dxa"/>
            <w:tcMar/>
          </w:tcPr>
          <w:p w:rsidR="19E8A252" w:rsidP="19E8A252" w:rsidRDefault="19E8A252" w14:paraId="31B0C964" w14:textId="6F107C29">
            <w:pPr>
              <w:jc w:val="both"/>
              <w:rPr>
                <w:rFonts w:ascii="Arial" w:hAnsi="Arial" w:eastAsia="Arial" w:cs="Arial"/>
                <w:sz w:val="24"/>
                <w:szCs w:val="24"/>
                <w:lang w:val="es"/>
              </w:rPr>
              <w:pPrChange w:author="jose sanchez" w:date="2020-05-02T10:58:45.493Z">
                <w:pPr/>
              </w:pPrChange>
            </w:pPr>
            <w:ins w:author="jose sanchez" w:date="2020-05-02T10:58:46.422Z" w:id="555094213">
              <w:r w:rsidRPr="19E8A252" w:rsidR="19E8A252">
                <w:rPr>
                  <w:rFonts w:ascii="Arial" w:hAnsi="Arial" w:eastAsia="Arial" w:cs="Arial"/>
                  <w:sz w:val="24"/>
                  <w:szCs w:val="24"/>
                  <w:lang w:val="es"/>
                </w:rPr>
                <w:t>Nombre de  usuario registrado por el alumno para el inicio de sesión.</w:t>
              </w:r>
            </w:ins>
          </w:p>
        </w:tc>
      </w:tr>
      <w:tr w:rsidR="19E8A252" w:rsidTr="19E8A252" w14:paraId="7CE9CEA7">
        <w:trPr>
          <w:ins w:author="jose sanchez" w:date="2020-05-02T10:58:46.422Z" w:id="2110677775"/>
        </w:trPr>
        <w:tc>
          <w:tcPr>
            <w:tcW w:w="2126" w:type="dxa"/>
            <w:tcMar/>
          </w:tcPr>
          <w:p w:rsidR="19E8A252" w:rsidRDefault="19E8A252" w14:paraId="0B02D2D0" w14:textId="4FE0A3A7">
            <w:pPr>
              <w:rPr>
                <w:ins w:author="jose sanchez" w:date="2020-05-02T10:58:46.423Z" w:id="210222829"/>
              </w:rPr>
            </w:pPr>
            <w:ins w:author="jose sanchez" w:date="2020-05-02T10:58:46.423Z" w:id="302615256">
              <w:r w:rsidRPr="19E8A252" w:rsidR="19E8A252">
                <w:rPr>
                  <w:rFonts w:ascii="Arial" w:hAnsi="Arial" w:eastAsia="Arial" w:cs="Arial"/>
                  <w:sz w:val="24"/>
                  <w:szCs w:val="24"/>
                  <w:lang w:val="es"/>
                </w:rPr>
                <w:t>codigoCurso</w:t>
              </w:r>
            </w:ins>
          </w:p>
          <w:p w:rsidR="19E8A252" w:rsidRDefault="19E8A252" w14:paraId="68731868" w14:textId="2B355604">
            <w:ins w:author="jose sanchez" w:date="2020-05-02T10:58:46.423Z" w:id="878653394">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45505D43" w14:textId="6D62C919">
            <w:pPr>
              <w:jc w:val="center"/>
              <w:rPr>
                <w:rFonts w:ascii="Arial" w:hAnsi="Arial" w:eastAsia="Arial" w:cs="Arial"/>
                <w:sz w:val="24"/>
                <w:szCs w:val="24"/>
                <w:lang w:val="es"/>
              </w:rPr>
              <w:pPrChange w:author="jose sanchez" w:date="2020-05-02T10:58:45.51Z">
                <w:pPr/>
              </w:pPrChange>
            </w:pPr>
            <w:ins w:author="jose sanchez" w:date="2020-05-02T10:58:46.423Z" w:id="1236238224">
              <w:r w:rsidRPr="19E8A252" w:rsidR="19E8A252">
                <w:rPr>
                  <w:rFonts w:ascii="Arial" w:hAnsi="Arial" w:eastAsia="Arial" w:cs="Arial"/>
                  <w:sz w:val="24"/>
                  <w:szCs w:val="24"/>
                  <w:lang w:val="es"/>
                </w:rPr>
                <w:t>11</w:t>
              </w:r>
            </w:ins>
          </w:p>
        </w:tc>
        <w:tc>
          <w:tcPr>
            <w:tcW w:w="2126" w:type="dxa"/>
            <w:tcMar/>
          </w:tcPr>
          <w:p w:rsidR="19E8A252" w:rsidP="19E8A252" w:rsidRDefault="19E8A252" w14:paraId="70E9D1F0" w14:textId="70C6E21A">
            <w:pPr>
              <w:jc w:val="center"/>
              <w:rPr>
                <w:rFonts w:ascii="Arial" w:hAnsi="Arial" w:eastAsia="Arial" w:cs="Arial"/>
                <w:sz w:val="24"/>
                <w:szCs w:val="24"/>
                <w:lang w:val="es"/>
              </w:rPr>
              <w:pPrChange w:author="jose sanchez" w:date="2020-05-02T10:58:45.517Z">
                <w:pPr/>
              </w:pPrChange>
            </w:pPr>
            <w:ins w:author="jose sanchez" w:date="2020-05-02T10:58:46.424Z" w:id="1662123221">
              <w:r w:rsidRPr="19E8A252" w:rsidR="19E8A252">
                <w:rPr>
                  <w:rFonts w:ascii="Arial" w:hAnsi="Arial" w:eastAsia="Arial" w:cs="Arial"/>
                  <w:sz w:val="24"/>
                  <w:szCs w:val="24"/>
                  <w:lang w:val="es"/>
                </w:rPr>
                <w:t>Integer</w:t>
              </w:r>
            </w:ins>
          </w:p>
        </w:tc>
        <w:tc>
          <w:tcPr>
            <w:tcW w:w="2126" w:type="dxa"/>
            <w:tcMar/>
          </w:tcPr>
          <w:p w:rsidR="19E8A252" w:rsidP="19E8A252" w:rsidRDefault="19E8A252" w14:paraId="211498E2" w14:textId="7B98B43C">
            <w:pPr>
              <w:jc w:val="both"/>
              <w:rPr>
                <w:rFonts w:ascii="Arial" w:hAnsi="Arial" w:eastAsia="Arial" w:cs="Arial"/>
                <w:sz w:val="24"/>
                <w:szCs w:val="24"/>
                <w:lang w:val="es"/>
              </w:rPr>
              <w:pPrChange w:author="jose sanchez" w:date="2020-05-02T10:58:45.524Z">
                <w:pPr/>
              </w:pPrChange>
            </w:pPr>
            <w:ins w:author="jose sanchez" w:date="2020-05-02T10:58:46.424Z" w:id="1413396960">
              <w:r w:rsidRPr="19E8A252" w:rsidR="19E8A252">
                <w:rPr>
                  <w:rFonts w:ascii="Arial" w:hAnsi="Arial" w:eastAsia="Arial" w:cs="Arial"/>
                  <w:sz w:val="24"/>
                  <w:szCs w:val="24"/>
                  <w:lang w:val="es"/>
                </w:rPr>
                <w:t>Clave única de curso impartido en la UTP.</w:t>
              </w:r>
            </w:ins>
          </w:p>
        </w:tc>
      </w:tr>
      <w:tr w:rsidR="19E8A252" w:rsidTr="19E8A252" w14:paraId="333020E7">
        <w:trPr>
          <w:ins w:author="jose sanchez" w:date="2020-05-02T10:58:46.424Z" w:id="771958044"/>
        </w:trPr>
        <w:tc>
          <w:tcPr>
            <w:tcW w:w="2126" w:type="dxa"/>
            <w:tcMar/>
          </w:tcPr>
          <w:p w:rsidR="19E8A252" w:rsidRDefault="19E8A252" w14:paraId="31941A3F" w14:textId="37F2B573">
            <w:ins w:author="jose sanchez" w:date="2020-05-02T10:58:46.424Z" w:id="131817710">
              <w:r w:rsidRPr="19E8A252" w:rsidR="19E8A252">
                <w:rPr>
                  <w:rFonts w:ascii="Arial" w:hAnsi="Arial" w:eastAsia="Arial" w:cs="Arial"/>
                  <w:sz w:val="24"/>
                  <w:szCs w:val="24"/>
                  <w:lang w:val="es"/>
                </w:rPr>
                <w:t>tipoCita</w:t>
              </w:r>
            </w:ins>
          </w:p>
        </w:tc>
        <w:tc>
          <w:tcPr>
            <w:tcW w:w="2126" w:type="dxa"/>
            <w:tcMar/>
          </w:tcPr>
          <w:p w:rsidR="19E8A252" w:rsidP="19E8A252" w:rsidRDefault="19E8A252" w14:paraId="70C90B30" w14:textId="565A841B">
            <w:pPr>
              <w:jc w:val="center"/>
              <w:rPr>
                <w:rFonts w:ascii="Arial" w:hAnsi="Arial" w:eastAsia="Arial" w:cs="Arial"/>
                <w:sz w:val="24"/>
                <w:szCs w:val="24"/>
                <w:lang w:val="es"/>
              </w:rPr>
              <w:pPrChange w:author="jose sanchez" w:date="2020-05-02T10:58:45.539Z">
                <w:pPr/>
              </w:pPrChange>
            </w:pPr>
            <w:ins w:author="jose sanchez" w:date="2020-05-02T10:58:46.425Z" w:id="846576952">
              <w:r w:rsidRPr="19E8A252" w:rsidR="19E8A252">
                <w:rPr>
                  <w:rFonts w:ascii="Arial" w:hAnsi="Arial" w:eastAsia="Arial" w:cs="Arial"/>
                  <w:sz w:val="24"/>
                  <w:szCs w:val="24"/>
                  <w:lang w:val="es"/>
                </w:rPr>
                <w:t>11</w:t>
              </w:r>
            </w:ins>
          </w:p>
        </w:tc>
        <w:tc>
          <w:tcPr>
            <w:tcW w:w="2126" w:type="dxa"/>
            <w:tcMar/>
          </w:tcPr>
          <w:p w:rsidR="19E8A252" w:rsidP="19E8A252" w:rsidRDefault="19E8A252" w14:paraId="14B1D6E6" w14:textId="77C457FE">
            <w:pPr>
              <w:jc w:val="center"/>
              <w:rPr>
                <w:rFonts w:ascii="Arial" w:hAnsi="Arial" w:eastAsia="Arial" w:cs="Arial"/>
                <w:sz w:val="24"/>
                <w:szCs w:val="24"/>
                <w:lang w:val="es"/>
              </w:rPr>
              <w:pPrChange w:author="jose sanchez" w:date="2020-05-02T10:58:45.545Z">
                <w:pPr/>
              </w:pPrChange>
            </w:pPr>
            <w:ins w:author="jose sanchez" w:date="2020-05-02T10:58:46.425Z" w:id="836860366">
              <w:r w:rsidRPr="19E8A252" w:rsidR="19E8A252">
                <w:rPr>
                  <w:rFonts w:ascii="Arial" w:hAnsi="Arial" w:eastAsia="Arial" w:cs="Arial"/>
                  <w:sz w:val="24"/>
                  <w:szCs w:val="24"/>
                  <w:lang w:val="es"/>
                </w:rPr>
                <w:t>Integer</w:t>
              </w:r>
            </w:ins>
          </w:p>
        </w:tc>
        <w:tc>
          <w:tcPr>
            <w:tcW w:w="2126" w:type="dxa"/>
            <w:tcMar/>
          </w:tcPr>
          <w:p w:rsidR="19E8A252" w:rsidP="19E8A252" w:rsidRDefault="19E8A252" w14:paraId="0534F2D6" w14:textId="1FBCF72C">
            <w:pPr>
              <w:jc w:val="both"/>
              <w:rPr>
                <w:rFonts w:ascii="Arial" w:hAnsi="Arial" w:eastAsia="Arial" w:cs="Arial"/>
                <w:sz w:val="24"/>
                <w:szCs w:val="24"/>
                <w:lang w:val="es"/>
              </w:rPr>
              <w:pPrChange w:author="jose sanchez" w:date="2020-05-02T10:58:45.553Z">
                <w:pPr/>
              </w:pPrChange>
            </w:pPr>
            <w:ins w:author="jose sanchez" w:date="2020-05-02T10:58:46.425Z" w:id="1448806960">
              <w:r w:rsidRPr="19E8A252" w:rsidR="19E8A252">
                <w:rPr>
                  <w:rFonts w:ascii="Arial" w:hAnsi="Arial" w:eastAsia="Arial" w:cs="Arial"/>
                  <w:sz w:val="24"/>
                  <w:szCs w:val="24"/>
                  <w:lang w:val="es"/>
                </w:rPr>
                <w:t>Definición del tipo de cita: enseñar o aprender</w:t>
              </w:r>
            </w:ins>
          </w:p>
        </w:tc>
      </w:tr>
      <w:tr w:rsidR="19E8A252" w:rsidTr="19E8A252" w14:paraId="391D83EE">
        <w:trPr>
          <w:ins w:author="jose sanchez" w:date="2020-05-02T10:58:46.425Z" w:id="445322712"/>
        </w:trPr>
        <w:tc>
          <w:tcPr>
            <w:tcW w:w="2126" w:type="dxa"/>
            <w:tcMar/>
          </w:tcPr>
          <w:p w:rsidR="19E8A252" w:rsidRDefault="19E8A252" w14:paraId="51691731" w14:textId="7FB02210">
            <w:ins w:author="jose sanchez" w:date="2020-05-02T10:58:46.426Z" w:id="1378470858">
              <w:r w:rsidRPr="19E8A252" w:rsidR="19E8A252">
                <w:rPr>
                  <w:rFonts w:ascii="Arial" w:hAnsi="Arial" w:eastAsia="Arial" w:cs="Arial"/>
                  <w:sz w:val="24"/>
                  <w:szCs w:val="24"/>
                  <w:lang w:val="es"/>
                </w:rPr>
                <w:t>diaCita</w:t>
              </w:r>
            </w:ins>
          </w:p>
        </w:tc>
        <w:tc>
          <w:tcPr>
            <w:tcW w:w="2126" w:type="dxa"/>
            <w:tcMar/>
          </w:tcPr>
          <w:p w:rsidR="19E8A252" w:rsidP="19E8A252" w:rsidRDefault="19E8A252" w14:paraId="31D7C705" w14:textId="49261298">
            <w:pPr>
              <w:jc w:val="center"/>
              <w:rPr>
                <w:rFonts w:ascii="Arial" w:hAnsi="Arial" w:eastAsia="Arial" w:cs="Arial"/>
                <w:sz w:val="24"/>
                <w:szCs w:val="24"/>
                <w:lang w:val="es"/>
              </w:rPr>
              <w:pPrChange w:author="jose sanchez" w:date="2020-05-02T10:58:45.566Z">
                <w:pPr/>
              </w:pPrChange>
            </w:pPr>
            <w:ins w:author="jose sanchez" w:date="2020-05-02T10:58:46.426Z" w:id="664644070">
              <w:r w:rsidRPr="19E8A252" w:rsidR="19E8A252">
                <w:rPr>
                  <w:rFonts w:ascii="Arial" w:hAnsi="Arial" w:eastAsia="Arial" w:cs="Arial"/>
                  <w:sz w:val="24"/>
                  <w:szCs w:val="24"/>
                  <w:lang w:val="es"/>
                </w:rPr>
                <w:t>8</w:t>
              </w:r>
            </w:ins>
          </w:p>
        </w:tc>
        <w:tc>
          <w:tcPr>
            <w:tcW w:w="2126" w:type="dxa"/>
            <w:tcMar/>
          </w:tcPr>
          <w:p w:rsidR="19E8A252" w:rsidP="19E8A252" w:rsidRDefault="19E8A252" w14:paraId="095AC8A2" w14:textId="6F19F577">
            <w:pPr>
              <w:jc w:val="center"/>
              <w:rPr>
                <w:rFonts w:ascii="Arial" w:hAnsi="Arial" w:eastAsia="Arial" w:cs="Arial"/>
                <w:sz w:val="24"/>
                <w:szCs w:val="24"/>
                <w:lang w:val="es"/>
              </w:rPr>
              <w:pPrChange w:author="jose sanchez" w:date="2020-05-02T10:58:45.572Z">
                <w:pPr/>
              </w:pPrChange>
            </w:pPr>
            <w:ins w:author="jose sanchez" w:date="2020-05-02T10:58:46.426Z" w:id="1514233922">
              <w:r w:rsidRPr="19E8A252" w:rsidR="19E8A252">
                <w:rPr>
                  <w:rFonts w:ascii="Arial" w:hAnsi="Arial" w:eastAsia="Arial" w:cs="Arial"/>
                  <w:sz w:val="24"/>
                  <w:szCs w:val="24"/>
                  <w:lang w:val="es"/>
                </w:rPr>
                <w:t>Date</w:t>
              </w:r>
            </w:ins>
          </w:p>
        </w:tc>
        <w:tc>
          <w:tcPr>
            <w:tcW w:w="2126" w:type="dxa"/>
            <w:tcMar/>
          </w:tcPr>
          <w:p w:rsidR="19E8A252" w:rsidP="19E8A252" w:rsidRDefault="19E8A252" w14:paraId="146852FB" w14:textId="59FDAA3E">
            <w:pPr>
              <w:jc w:val="both"/>
              <w:rPr>
                <w:rFonts w:ascii="Arial" w:hAnsi="Arial" w:eastAsia="Arial" w:cs="Arial"/>
                <w:sz w:val="24"/>
                <w:szCs w:val="24"/>
                <w:lang w:val="es"/>
              </w:rPr>
              <w:pPrChange w:author="jose sanchez" w:date="2020-05-02T10:58:45.58Z">
                <w:pPr/>
              </w:pPrChange>
            </w:pPr>
            <w:ins w:author="jose sanchez" w:date="2020-05-02T10:58:46.427Z" w:id="552417777">
              <w:r w:rsidRPr="19E8A252" w:rsidR="19E8A252">
                <w:rPr>
                  <w:rFonts w:ascii="Arial" w:hAnsi="Arial" w:eastAsia="Arial" w:cs="Arial"/>
                  <w:sz w:val="24"/>
                  <w:szCs w:val="24"/>
                  <w:lang w:val="es"/>
                </w:rPr>
                <w:t>Día que se llevara a cabo la cita.</w:t>
              </w:r>
            </w:ins>
          </w:p>
        </w:tc>
      </w:tr>
      <w:tr w:rsidR="19E8A252" w:rsidTr="19E8A252" w14:paraId="70E45AF5">
        <w:trPr>
          <w:ins w:author="jose sanchez" w:date="2020-05-02T10:58:46.427Z" w:id="1644691119"/>
        </w:trPr>
        <w:tc>
          <w:tcPr>
            <w:tcW w:w="2126" w:type="dxa"/>
            <w:tcMar/>
          </w:tcPr>
          <w:p w:rsidR="19E8A252" w:rsidRDefault="19E8A252" w14:paraId="07A2A9A4" w14:textId="51A86A52">
            <w:ins w:author="jose sanchez" w:date="2020-05-02T10:58:46.427Z" w:id="38919486">
              <w:r w:rsidRPr="19E8A252" w:rsidR="19E8A252">
                <w:rPr>
                  <w:rFonts w:ascii="Arial" w:hAnsi="Arial" w:eastAsia="Arial" w:cs="Arial"/>
                  <w:sz w:val="24"/>
                  <w:szCs w:val="24"/>
                  <w:lang w:val="es"/>
                </w:rPr>
                <w:t>horaCita</w:t>
              </w:r>
            </w:ins>
          </w:p>
        </w:tc>
        <w:tc>
          <w:tcPr>
            <w:tcW w:w="2126" w:type="dxa"/>
            <w:tcMar/>
          </w:tcPr>
          <w:p w:rsidR="19E8A252" w:rsidP="19E8A252" w:rsidRDefault="19E8A252" w14:paraId="0A58011D" w14:textId="2281E094">
            <w:pPr>
              <w:jc w:val="center"/>
              <w:rPr>
                <w:rFonts w:ascii="Arial" w:hAnsi="Arial" w:eastAsia="Arial" w:cs="Arial"/>
                <w:sz w:val="24"/>
                <w:szCs w:val="24"/>
                <w:lang w:val="es"/>
              </w:rPr>
              <w:pPrChange w:author="jose sanchez" w:date="2020-05-02T10:58:45.593Z">
                <w:pPr/>
              </w:pPrChange>
            </w:pPr>
            <w:ins w:author="jose sanchez" w:date="2020-05-02T10:58:46.428Z" w:id="868691800">
              <w:r w:rsidRPr="19E8A252" w:rsidR="19E8A252">
                <w:rPr>
                  <w:rFonts w:ascii="Arial" w:hAnsi="Arial" w:eastAsia="Arial" w:cs="Arial"/>
                  <w:sz w:val="24"/>
                  <w:szCs w:val="24"/>
                  <w:lang w:val="es"/>
                </w:rPr>
                <w:t>0</w:t>
              </w:r>
            </w:ins>
          </w:p>
        </w:tc>
        <w:tc>
          <w:tcPr>
            <w:tcW w:w="2126" w:type="dxa"/>
            <w:tcMar/>
          </w:tcPr>
          <w:p w:rsidR="19E8A252" w:rsidP="19E8A252" w:rsidRDefault="19E8A252" w14:paraId="6C1016C5" w14:textId="6CCF3E26">
            <w:pPr>
              <w:jc w:val="center"/>
              <w:rPr>
                <w:rFonts w:ascii="Arial" w:hAnsi="Arial" w:eastAsia="Arial" w:cs="Arial"/>
                <w:sz w:val="24"/>
                <w:szCs w:val="24"/>
                <w:lang w:val="es"/>
              </w:rPr>
              <w:pPrChange w:author="jose sanchez" w:date="2020-05-02T10:58:45.599Z">
                <w:pPr/>
              </w:pPrChange>
            </w:pPr>
            <w:ins w:author="jose sanchez" w:date="2020-05-02T10:58:46.428Z" w:id="276494983">
              <w:r w:rsidRPr="19E8A252" w:rsidR="19E8A252">
                <w:rPr>
                  <w:rFonts w:ascii="Arial" w:hAnsi="Arial" w:eastAsia="Arial" w:cs="Arial"/>
                  <w:sz w:val="24"/>
                  <w:szCs w:val="24"/>
                  <w:lang w:val="es"/>
                </w:rPr>
                <w:t>Time</w:t>
              </w:r>
            </w:ins>
          </w:p>
        </w:tc>
        <w:tc>
          <w:tcPr>
            <w:tcW w:w="2126" w:type="dxa"/>
            <w:tcMar/>
          </w:tcPr>
          <w:p w:rsidR="19E8A252" w:rsidP="19E8A252" w:rsidRDefault="19E8A252" w14:paraId="431881AF" w14:textId="7331BAB2">
            <w:pPr>
              <w:jc w:val="both"/>
              <w:rPr>
                <w:rFonts w:ascii="Arial" w:hAnsi="Arial" w:eastAsia="Arial" w:cs="Arial"/>
                <w:sz w:val="24"/>
                <w:szCs w:val="24"/>
                <w:lang w:val="es"/>
              </w:rPr>
              <w:pPrChange w:author="jose sanchez" w:date="2020-05-02T10:58:45.605Z">
                <w:pPr/>
              </w:pPrChange>
            </w:pPr>
            <w:ins w:author="jose sanchez" w:date="2020-05-02T10:58:46.428Z" w:id="1129532628">
              <w:r w:rsidRPr="19E8A252" w:rsidR="19E8A252">
                <w:rPr>
                  <w:rFonts w:ascii="Arial" w:hAnsi="Arial" w:eastAsia="Arial" w:cs="Arial"/>
                  <w:sz w:val="24"/>
                  <w:szCs w:val="24"/>
                  <w:lang w:val="es"/>
                </w:rPr>
                <w:t>Hora que se llevara a cabo la cita.</w:t>
              </w:r>
            </w:ins>
          </w:p>
        </w:tc>
      </w:tr>
      <w:tr w:rsidR="19E8A252" w:rsidTr="19E8A252" w14:paraId="545A5E3B">
        <w:trPr>
          <w:ins w:author="jose sanchez" w:date="2020-05-02T10:58:46.428Z" w:id="809767412"/>
        </w:trPr>
        <w:tc>
          <w:tcPr>
            <w:tcW w:w="2126" w:type="dxa"/>
            <w:tcMar/>
          </w:tcPr>
          <w:p w:rsidR="19E8A252" w:rsidRDefault="19E8A252" w14:paraId="7AFAF84B" w14:textId="29ECA7CA">
            <w:ins w:author="jose sanchez" w:date="2020-05-02T10:58:46.429Z" w:id="1101922250">
              <w:r w:rsidRPr="19E8A252" w:rsidR="19E8A252">
                <w:rPr>
                  <w:rFonts w:ascii="Arial" w:hAnsi="Arial" w:eastAsia="Arial" w:cs="Arial"/>
                  <w:sz w:val="24"/>
                  <w:szCs w:val="24"/>
                  <w:lang w:val="es"/>
                </w:rPr>
                <w:t>codigoParticipacion</w:t>
              </w:r>
            </w:ins>
          </w:p>
        </w:tc>
        <w:tc>
          <w:tcPr>
            <w:tcW w:w="2126" w:type="dxa"/>
            <w:tcMar/>
          </w:tcPr>
          <w:p w:rsidR="19E8A252" w:rsidP="19E8A252" w:rsidRDefault="19E8A252" w14:paraId="0B245DEB" w14:textId="2CCC9C50">
            <w:pPr>
              <w:jc w:val="center"/>
              <w:rPr>
                <w:rFonts w:ascii="Arial" w:hAnsi="Arial" w:eastAsia="Arial" w:cs="Arial"/>
                <w:sz w:val="24"/>
                <w:szCs w:val="24"/>
                <w:lang w:val="es"/>
              </w:rPr>
              <w:pPrChange w:author="jose sanchez" w:date="2020-05-02T10:58:45.616Z">
                <w:pPr/>
              </w:pPrChange>
            </w:pPr>
            <w:ins w:author="jose sanchez" w:date="2020-05-02T10:58:46.429Z" w:id="1724433859">
              <w:r w:rsidRPr="19E8A252" w:rsidR="19E8A252">
                <w:rPr>
                  <w:rFonts w:ascii="Arial" w:hAnsi="Arial" w:eastAsia="Arial" w:cs="Arial"/>
                  <w:sz w:val="24"/>
                  <w:szCs w:val="24"/>
                  <w:lang w:val="es"/>
                </w:rPr>
                <w:t>50</w:t>
              </w:r>
            </w:ins>
          </w:p>
        </w:tc>
        <w:tc>
          <w:tcPr>
            <w:tcW w:w="2126" w:type="dxa"/>
            <w:tcMar/>
          </w:tcPr>
          <w:p w:rsidR="19E8A252" w:rsidP="19E8A252" w:rsidRDefault="19E8A252" w14:paraId="7C74D20D" w14:textId="514A9D6A">
            <w:pPr>
              <w:jc w:val="center"/>
              <w:rPr>
                <w:rFonts w:ascii="Arial" w:hAnsi="Arial" w:eastAsia="Arial" w:cs="Arial"/>
                <w:sz w:val="24"/>
                <w:szCs w:val="24"/>
                <w:lang w:val="es"/>
              </w:rPr>
              <w:pPrChange w:author="jose sanchez" w:date="2020-05-02T10:58:45.622Z">
                <w:pPr/>
              </w:pPrChange>
            </w:pPr>
            <w:ins w:author="jose sanchez" w:date="2020-05-02T10:58:46.429Z" w:id="754659844">
              <w:r w:rsidRPr="19E8A252" w:rsidR="19E8A252">
                <w:rPr>
                  <w:rFonts w:ascii="Arial" w:hAnsi="Arial" w:eastAsia="Arial" w:cs="Arial"/>
                  <w:sz w:val="24"/>
                  <w:szCs w:val="24"/>
                  <w:lang w:val="es"/>
                </w:rPr>
                <w:t>Varchar</w:t>
              </w:r>
            </w:ins>
          </w:p>
        </w:tc>
        <w:tc>
          <w:tcPr>
            <w:tcW w:w="2126" w:type="dxa"/>
            <w:tcMar/>
          </w:tcPr>
          <w:p w:rsidR="19E8A252" w:rsidP="19E8A252" w:rsidRDefault="19E8A252" w14:paraId="2544C9BA" w14:textId="7A084867">
            <w:pPr>
              <w:jc w:val="both"/>
              <w:rPr>
                <w:rFonts w:ascii="Arial" w:hAnsi="Arial" w:eastAsia="Arial" w:cs="Arial"/>
                <w:sz w:val="24"/>
                <w:szCs w:val="24"/>
                <w:lang w:val="es"/>
              </w:rPr>
              <w:pPrChange w:author="jose sanchez" w:date="2020-05-02T10:58:45.628Z">
                <w:pPr/>
              </w:pPrChange>
            </w:pPr>
            <w:ins w:author="jose sanchez" w:date="2020-05-02T10:58:46.429Z" w:id="566502263">
              <w:r w:rsidRPr="19E8A252" w:rsidR="19E8A252">
                <w:rPr>
                  <w:rFonts w:ascii="Arial" w:hAnsi="Arial" w:eastAsia="Arial" w:cs="Arial"/>
                  <w:sz w:val="24"/>
                  <w:szCs w:val="24"/>
                  <w:lang w:val="es"/>
                </w:rPr>
                <w:t xml:space="preserve"> </w:t>
              </w:r>
            </w:ins>
          </w:p>
        </w:tc>
      </w:tr>
    </w:tbl>
    <w:p w:rsidR="19E8A252" w:rsidP="19E8A252" w:rsidRDefault="19E8A252" w14:paraId="0B19F642" w14:textId="52068206">
      <w:pPr>
        <w:jc w:val="both"/>
        <w:rPr>
          <w:ins w:author="jose sanchez" w:date="2020-05-02T10:58:46.43Z" w:id="1695715704"/>
          <w:rFonts w:ascii="Segoe UI" w:hAnsi="Segoe UI" w:eastAsia="Segoe UI" w:cs="Segoe UI"/>
          <w:noProof w:val="0"/>
          <w:sz w:val="18"/>
          <w:szCs w:val="18"/>
          <w:lang w:val="es"/>
        </w:rPr>
        <w:pPrChange w:author="jose sanchez" w:date="2020-05-02T10:58:45.661Z">
          <w:pPr/>
        </w:pPrChange>
      </w:pPr>
    </w:p>
    <w:p w:rsidR="19E8A252" w:rsidP="19E8A252" w:rsidRDefault="19E8A252" w14:paraId="0CAC5FAA" w14:textId="1CAE0D81">
      <w:pPr>
        <w:pStyle w:val="Prrafodelista"/>
        <w:numPr>
          <w:ilvl w:val="0"/>
          <w:numId w:val="83"/>
        </w:numPr>
        <w:jc w:val="both"/>
        <w:rPr>
          <w:ins w:author="jose sanchez" w:date="2020-05-02T11:01:54.823Z" w:id="1547554187"/>
          <w:rFonts w:ascii="Arial" w:hAnsi="Arial" w:eastAsia="Arial" w:cs="Arial" w:asciiTheme="minorAscii" w:hAnsiTheme="minorAscii" w:eastAsiaTheme="minorAscii" w:cstheme="minorAscii"/>
          <w:noProof w:val="0"/>
          <w:sz w:val="24"/>
          <w:szCs w:val="24"/>
          <w:lang w:val="es"/>
        </w:rPr>
        <w:pPrChange w:author="jose sanchez" w:date="2020-05-02T10:58:45.712Z">
          <w:pPr/>
        </w:pPrChange>
      </w:pPr>
      <w:ins w:author="jose sanchez" w:date="2020-05-02T10:58:46.43Z" w:id="1227089818">
        <w:r w:rsidRPr="19E8A252" w:rsidR="19E8A252">
          <w:rPr>
            <w:rFonts w:ascii="Arial" w:hAnsi="Arial" w:eastAsia="Arial" w:cs="Arial"/>
            <w:noProof w:val="0"/>
            <w:sz w:val="24"/>
            <w:szCs w:val="24"/>
            <w:lang w:val="es"/>
          </w:rPr>
          <w:t>Nombre del archivo: valoración.</w:t>
        </w:r>
      </w:ins>
    </w:p>
    <w:p w:rsidR="19E8A252" w:rsidP="19E8A252" w:rsidRDefault="19E8A252" w14:paraId="69BA54BB" w14:textId="61BA61D2">
      <w:pPr>
        <w:pStyle w:val="Normal"/>
        <w:ind w:left="360" w:firstLine="708"/>
        <w:jc w:val="both"/>
        <w:rPr>
          <w:ins w:author="jose sanchez" w:date="2020-05-02T10:58:46.439Z" w:id="1693062406"/>
          <w:rFonts w:ascii="Arial" w:hAnsi="Arial" w:eastAsia="Arial" w:cs="Arial"/>
          <w:noProof w:val="0"/>
          <w:sz w:val="24"/>
          <w:szCs w:val="24"/>
          <w:lang w:val="es"/>
        </w:rPr>
        <w:pPrChange w:author="jose sanchez" w:date="2020-05-02T11:01:56.451Z">
          <w:pPr/>
        </w:pPrChange>
      </w:pPr>
      <w:ins w:author="jose sanchez" w:date="2020-05-02T10:58:46.43Z" w:id="1071628045">
        <w:r w:rsidRPr="19E8A252" w:rsidR="19E8A252">
          <w:rPr>
            <w:rFonts w:ascii="Arial" w:hAnsi="Arial" w:eastAsia="Arial" w:cs="Arial"/>
            <w:noProof w:val="0"/>
            <w:sz w:val="24"/>
            <w:szCs w:val="24"/>
            <w:lang w:val="es"/>
          </w:rPr>
          <w:t>Descripción del archivo: base de datos que contendrá la información de las opiniones o apreciaciones dadas por los alumnos posterior a la cita académica.</w:t>
        </w:r>
      </w:ins>
    </w:p>
    <w:tbl>
      <w:tblPr>
        <w:tblStyle w:val="Tablaconcuadrcula"/>
        <w:tblW w:w="0" w:type="auto"/>
        <w:tblLayout w:type="fixed"/>
        <w:tblLook w:val="04A0" w:firstRow="1" w:lastRow="0" w:firstColumn="1" w:lastColumn="0" w:noHBand="0" w:noVBand="1"/>
      </w:tblPr>
      <w:tblGrid>
        <w:gridCol w:w="2126"/>
        <w:gridCol w:w="2126"/>
        <w:gridCol w:w="2126"/>
        <w:gridCol w:w="2126"/>
      </w:tblGrid>
      <w:tr w:rsidR="19E8A252" w:rsidTr="19E8A252" w14:paraId="0C9A14F5">
        <w:trPr>
          <w:ins w:author="jose sanchez" w:date="2020-05-02T10:58:46.439Z" w:id="1374477474"/>
        </w:trPr>
        <w:tc>
          <w:tcPr>
            <w:tcW w:w="2126" w:type="dxa"/>
            <w:tcMar/>
          </w:tcPr>
          <w:p w:rsidR="19E8A252" w:rsidP="19E8A252" w:rsidRDefault="19E8A252" w14:paraId="560CFF67" w14:textId="290D5708">
            <w:pPr>
              <w:jc w:val="center"/>
              <w:rPr>
                <w:rFonts w:ascii="Arial" w:hAnsi="Arial" w:eastAsia="Arial" w:cs="Arial"/>
                <w:b w:val="1"/>
                <w:bCs w:val="1"/>
                <w:sz w:val="24"/>
                <w:szCs w:val="24"/>
                <w:lang w:val="es"/>
              </w:rPr>
              <w:pPrChange w:author="jose sanchez" w:date="2020-05-02T10:58:46.039Z">
                <w:pPr/>
              </w:pPrChange>
            </w:pPr>
            <w:ins w:author="jose sanchez" w:date="2020-05-02T10:58:46.44Z" w:id="1406088708">
              <w:r w:rsidRPr="19E8A252" w:rsidR="19E8A252">
                <w:rPr>
                  <w:rFonts w:ascii="Arial" w:hAnsi="Arial" w:eastAsia="Arial" w:cs="Arial"/>
                  <w:b w:val="1"/>
                  <w:bCs w:val="1"/>
                  <w:sz w:val="24"/>
                  <w:szCs w:val="24"/>
                  <w:lang w:val="es"/>
                </w:rPr>
                <w:t>Campo</w:t>
              </w:r>
            </w:ins>
          </w:p>
        </w:tc>
        <w:tc>
          <w:tcPr>
            <w:tcW w:w="2126" w:type="dxa"/>
            <w:tcMar/>
          </w:tcPr>
          <w:p w:rsidR="19E8A252" w:rsidP="19E8A252" w:rsidRDefault="19E8A252" w14:paraId="09D4F526" w14:textId="3ED9417E">
            <w:pPr>
              <w:jc w:val="center"/>
              <w:rPr>
                <w:rFonts w:ascii="Arial" w:hAnsi="Arial" w:eastAsia="Arial" w:cs="Arial"/>
                <w:b w:val="1"/>
                <w:bCs w:val="1"/>
                <w:sz w:val="24"/>
                <w:szCs w:val="24"/>
                <w:lang w:val="es"/>
              </w:rPr>
              <w:pPrChange w:author="jose sanchez" w:date="2020-05-02T10:58:46.052Z">
                <w:pPr/>
              </w:pPrChange>
            </w:pPr>
            <w:ins w:author="jose sanchez" w:date="2020-05-02T10:58:46.44Z" w:id="2090337591">
              <w:r w:rsidRPr="19E8A252" w:rsidR="19E8A252">
                <w:rPr>
                  <w:rFonts w:ascii="Arial" w:hAnsi="Arial" w:eastAsia="Arial" w:cs="Arial"/>
                  <w:b w:val="1"/>
                  <w:bCs w:val="1"/>
                  <w:sz w:val="24"/>
                  <w:szCs w:val="24"/>
                  <w:lang w:val="es"/>
                </w:rPr>
                <w:t>Tamaño</w:t>
              </w:r>
            </w:ins>
          </w:p>
        </w:tc>
        <w:tc>
          <w:tcPr>
            <w:tcW w:w="2126" w:type="dxa"/>
            <w:tcMar/>
          </w:tcPr>
          <w:p w:rsidR="19E8A252" w:rsidP="19E8A252" w:rsidRDefault="19E8A252" w14:paraId="73E35BAA" w14:textId="24288222">
            <w:pPr>
              <w:jc w:val="center"/>
              <w:rPr>
                <w:rFonts w:ascii="Arial" w:hAnsi="Arial" w:eastAsia="Arial" w:cs="Arial"/>
                <w:b w:val="1"/>
                <w:bCs w:val="1"/>
                <w:sz w:val="24"/>
                <w:szCs w:val="24"/>
                <w:lang w:val="es"/>
              </w:rPr>
              <w:pPrChange w:author="jose sanchez" w:date="2020-05-02T10:58:46.069Z">
                <w:pPr/>
              </w:pPrChange>
            </w:pPr>
            <w:ins w:author="jose sanchez" w:date="2020-05-02T10:58:46.441Z" w:id="1860094713">
              <w:r w:rsidRPr="19E8A252" w:rsidR="19E8A252">
                <w:rPr>
                  <w:rFonts w:ascii="Arial" w:hAnsi="Arial" w:eastAsia="Arial" w:cs="Arial"/>
                  <w:b w:val="1"/>
                  <w:bCs w:val="1"/>
                  <w:sz w:val="24"/>
                  <w:szCs w:val="24"/>
                  <w:lang w:val="es"/>
                </w:rPr>
                <w:t>Tipo de dato</w:t>
              </w:r>
            </w:ins>
          </w:p>
        </w:tc>
        <w:tc>
          <w:tcPr>
            <w:tcW w:w="2126" w:type="dxa"/>
            <w:tcMar/>
          </w:tcPr>
          <w:p w:rsidR="19E8A252" w:rsidP="19E8A252" w:rsidRDefault="19E8A252" w14:paraId="02C1C8AC" w14:textId="5DDF231D">
            <w:pPr>
              <w:jc w:val="center"/>
              <w:rPr>
                <w:rFonts w:ascii="Arial" w:hAnsi="Arial" w:eastAsia="Arial" w:cs="Arial"/>
                <w:b w:val="1"/>
                <w:bCs w:val="1"/>
                <w:sz w:val="24"/>
                <w:szCs w:val="24"/>
                <w:lang w:val="es"/>
              </w:rPr>
              <w:pPrChange w:author="jose sanchez" w:date="2020-05-02T10:58:46.135Z">
                <w:pPr/>
              </w:pPrChange>
            </w:pPr>
            <w:ins w:author="jose sanchez" w:date="2020-05-02T10:58:46.441Z" w:id="1414852112">
              <w:r w:rsidRPr="19E8A252" w:rsidR="19E8A252">
                <w:rPr>
                  <w:rFonts w:ascii="Arial" w:hAnsi="Arial" w:eastAsia="Arial" w:cs="Arial"/>
                  <w:b w:val="1"/>
                  <w:bCs w:val="1"/>
                  <w:sz w:val="24"/>
                  <w:szCs w:val="24"/>
                  <w:lang w:val="es"/>
                </w:rPr>
                <w:t>Descripción</w:t>
              </w:r>
            </w:ins>
          </w:p>
        </w:tc>
      </w:tr>
      <w:tr w:rsidR="19E8A252" w:rsidTr="19E8A252" w14:paraId="3944DFBC">
        <w:trPr>
          <w:ins w:author="jose sanchez" w:date="2020-05-02T10:58:46.441Z" w:id="346884710"/>
        </w:trPr>
        <w:tc>
          <w:tcPr>
            <w:tcW w:w="2126" w:type="dxa"/>
            <w:tcMar/>
          </w:tcPr>
          <w:p w:rsidR="19E8A252" w:rsidRDefault="19E8A252" w14:paraId="7BF06894" w14:textId="49C6E9E1">
            <w:pPr>
              <w:rPr>
                <w:ins w:author="jose sanchez" w:date="2020-05-02T10:58:46.442Z" w:id="96934861"/>
              </w:rPr>
            </w:pPr>
            <w:ins w:author="jose sanchez" w:date="2020-05-02T10:58:46.442Z" w:id="868372500">
              <w:r w:rsidRPr="19E8A252" w:rsidR="19E8A252">
                <w:rPr>
                  <w:rFonts w:ascii="Arial" w:hAnsi="Arial" w:eastAsia="Arial" w:cs="Arial"/>
                  <w:sz w:val="24"/>
                  <w:szCs w:val="24"/>
                  <w:lang w:val="es"/>
                </w:rPr>
                <w:t>codigoValoracion</w:t>
              </w:r>
            </w:ins>
          </w:p>
          <w:p w:rsidR="19E8A252" w:rsidRDefault="19E8A252" w14:paraId="3F4590DA" w14:textId="757A666C">
            <w:ins w:author="jose sanchez" w:date="2020-05-02T10:58:46.443Z" w:id="5560895">
              <w:r w:rsidRPr="19E8A252" w:rsidR="19E8A252">
                <w:rPr>
                  <w:rFonts w:ascii="Arial" w:hAnsi="Arial" w:eastAsia="Arial" w:cs="Arial"/>
                  <w:sz w:val="24"/>
                  <w:szCs w:val="24"/>
                  <w:lang w:val="es"/>
                </w:rPr>
                <w:t>(llave primaria)</w:t>
              </w:r>
            </w:ins>
          </w:p>
        </w:tc>
        <w:tc>
          <w:tcPr>
            <w:tcW w:w="2126" w:type="dxa"/>
            <w:tcMar/>
          </w:tcPr>
          <w:p w:rsidR="19E8A252" w:rsidP="19E8A252" w:rsidRDefault="19E8A252" w14:paraId="328AD2E6" w14:textId="7BC6FDD7">
            <w:pPr>
              <w:jc w:val="center"/>
              <w:rPr>
                <w:rFonts w:ascii="Arial" w:hAnsi="Arial" w:eastAsia="Arial" w:cs="Arial"/>
                <w:sz w:val="24"/>
                <w:szCs w:val="24"/>
                <w:lang w:val="es"/>
              </w:rPr>
              <w:pPrChange w:author="jose sanchez" w:date="2020-05-02T10:58:46.164Z">
                <w:pPr/>
              </w:pPrChange>
            </w:pPr>
            <w:ins w:author="jose sanchez" w:date="2020-05-02T10:58:46.443Z" w:id="1624185489">
              <w:r w:rsidRPr="19E8A252" w:rsidR="19E8A252">
                <w:rPr>
                  <w:rFonts w:ascii="Arial" w:hAnsi="Arial" w:eastAsia="Arial" w:cs="Arial"/>
                  <w:sz w:val="24"/>
                  <w:szCs w:val="24"/>
                  <w:lang w:val="es"/>
                </w:rPr>
                <w:t>11</w:t>
              </w:r>
            </w:ins>
          </w:p>
        </w:tc>
        <w:tc>
          <w:tcPr>
            <w:tcW w:w="2126" w:type="dxa"/>
            <w:tcMar/>
          </w:tcPr>
          <w:p w:rsidR="19E8A252" w:rsidP="19E8A252" w:rsidRDefault="19E8A252" w14:paraId="40A478CE" w14:textId="3AADE0C5">
            <w:pPr>
              <w:jc w:val="center"/>
              <w:rPr>
                <w:rFonts w:ascii="Arial" w:hAnsi="Arial" w:eastAsia="Arial" w:cs="Arial"/>
                <w:sz w:val="24"/>
                <w:szCs w:val="24"/>
                <w:lang w:val="es"/>
              </w:rPr>
              <w:pPrChange w:author="jose sanchez" w:date="2020-05-02T10:58:46.173Z">
                <w:pPr/>
              </w:pPrChange>
            </w:pPr>
            <w:ins w:author="jose sanchez" w:date="2020-05-02T10:58:46.444Z" w:id="275416533">
              <w:r w:rsidRPr="19E8A252" w:rsidR="19E8A252">
                <w:rPr>
                  <w:rFonts w:ascii="Arial" w:hAnsi="Arial" w:eastAsia="Arial" w:cs="Arial"/>
                  <w:sz w:val="24"/>
                  <w:szCs w:val="24"/>
                  <w:lang w:val="es"/>
                </w:rPr>
                <w:t>Integer</w:t>
              </w:r>
            </w:ins>
          </w:p>
        </w:tc>
        <w:tc>
          <w:tcPr>
            <w:tcW w:w="2126" w:type="dxa"/>
            <w:tcMar/>
          </w:tcPr>
          <w:p w:rsidR="19E8A252" w:rsidP="19E8A252" w:rsidRDefault="19E8A252" w14:paraId="5DB5F592" w14:textId="1C3FF20F">
            <w:pPr>
              <w:jc w:val="both"/>
              <w:rPr>
                <w:rFonts w:ascii="Arial" w:hAnsi="Arial" w:eastAsia="Arial" w:cs="Arial"/>
                <w:sz w:val="24"/>
                <w:szCs w:val="24"/>
                <w:lang w:val="es"/>
              </w:rPr>
              <w:pPrChange w:author="jose sanchez" w:date="2020-05-02T10:58:46.18Z">
                <w:pPr/>
              </w:pPrChange>
            </w:pPr>
            <w:ins w:author="jose sanchez" w:date="2020-05-02T10:58:46.444Z" w:id="874848368">
              <w:r w:rsidRPr="19E8A252" w:rsidR="19E8A252">
                <w:rPr>
                  <w:rFonts w:ascii="Arial" w:hAnsi="Arial" w:eastAsia="Arial" w:cs="Arial"/>
                  <w:sz w:val="24"/>
                  <w:szCs w:val="24"/>
                  <w:lang w:val="es"/>
                </w:rPr>
                <w:t>Clave única de la valoración dada por los alumnos asistentes.</w:t>
              </w:r>
            </w:ins>
          </w:p>
        </w:tc>
      </w:tr>
      <w:tr w:rsidR="19E8A252" w:rsidTr="19E8A252" w14:paraId="596956D9">
        <w:trPr>
          <w:ins w:author="jose sanchez" w:date="2020-05-02T10:58:46.444Z" w:id="953532643"/>
        </w:trPr>
        <w:tc>
          <w:tcPr>
            <w:tcW w:w="2126" w:type="dxa"/>
            <w:tcMar/>
          </w:tcPr>
          <w:p w:rsidR="19E8A252" w:rsidRDefault="19E8A252" w14:paraId="16A040CE" w14:textId="6B37D9D0">
            <w:pPr>
              <w:rPr>
                <w:ins w:author="jose sanchez" w:date="2020-05-02T10:58:46.445Z" w:id="381874058"/>
              </w:rPr>
            </w:pPr>
            <w:ins w:author="jose sanchez" w:date="2020-05-02T10:58:46.445Z" w:id="173744494">
              <w:r w:rsidRPr="19E8A252" w:rsidR="19E8A252">
                <w:rPr>
                  <w:rFonts w:ascii="Arial" w:hAnsi="Arial" w:eastAsia="Arial" w:cs="Arial"/>
                  <w:sz w:val="24"/>
                  <w:szCs w:val="24"/>
                  <w:lang w:val="es"/>
                </w:rPr>
                <w:t>usuarioAlumno</w:t>
              </w:r>
            </w:ins>
          </w:p>
          <w:p w:rsidR="19E8A252" w:rsidRDefault="19E8A252" w14:paraId="00917277" w14:textId="1658C2D3">
            <w:ins w:author="jose sanchez" w:date="2020-05-02T10:58:46.445Z" w:id="1583953869">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646D4535" w14:textId="3E2CBB33">
            <w:pPr>
              <w:jc w:val="center"/>
              <w:rPr>
                <w:rFonts w:ascii="Arial" w:hAnsi="Arial" w:eastAsia="Arial" w:cs="Arial"/>
                <w:sz w:val="24"/>
                <w:szCs w:val="24"/>
                <w:lang w:val="es"/>
              </w:rPr>
              <w:pPrChange w:author="jose sanchez" w:date="2020-05-02T10:58:46.198Z">
                <w:pPr/>
              </w:pPrChange>
            </w:pPr>
            <w:ins w:author="jose sanchez" w:date="2020-05-02T10:58:46.445Z" w:id="1950653692">
              <w:r w:rsidRPr="19E8A252" w:rsidR="19E8A252">
                <w:rPr>
                  <w:rFonts w:ascii="Arial" w:hAnsi="Arial" w:eastAsia="Arial" w:cs="Arial"/>
                  <w:sz w:val="24"/>
                  <w:szCs w:val="24"/>
                  <w:lang w:val="es"/>
                </w:rPr>
                <w:t>50</w:t>
              </w:r>
            </w:ins>
          </w:p>
        </w:tc>
        <w:tc>
          <w:tcPr>
            <w:tcW w:w="2126" w:type="dxa"/>
            <w:tcMar/>
          </w:tcPr>
          <w:p w:rsidR="19E8A252" w:rsidP="19E8A252" w:rsidRDefault="19E8A252" w14:paraId="72F4BD48" w14:textId="3A6BA9E7">
            <w:pPr>
              <w:jc w:val="center"/>
              <w:rPr>
                <w:rFonts w:ascii="Arial" w:hAnsi="Arial" w:eastAsia="Arial" w:cs="Arial"/>
                <w:sz w:val="24"/>
                <w:szCs w:val="24"/>
                <w:lang w:val="es"/>
              </w:rPr>
              <w:pPrChange w:author="jose sanchez" w:date="2020-05-02T10:58:46.204Z">
                <w:pPr/>
              </w:pPrChange>
            </w:pPr>
            <w:ins w:author="jose sanchez" w:date="2020-05-02T10:58:46.445Z" w:id="1283009301">
              <w:r w:rsidRPr="19E8A252" w:rsidR="19E8A252">
                <w:rPr>
                  <w:rFonts w:ascii="Arial" w:hAnsi="Arial" w:eastAsia="Arial" w:cs="Arial"/>
                  <w:sz w:val="24"/>
                  <w:szCs w:val="24"/>
                  <w:lang w:val="es"/>
                </w:rPr>
                <w:t>Varchar</w:t>
              </w:r>
            </w:ins>
          </w:p>
        </w:tc>
        <w:tc>
          <w:tcPr>
            <w:tcW w:w="2126" w:type="dxa"/>
            <w:tcMar/>
          </w:tcPr>
          <w:p w:rsidR="19E8A252" w:rsidP="19E8A252" w:rsidRDefault="19E8A252" w14:paraId="3916B7CF" w14:textId="5C804BFA">
            <w:pPr>
              <w:jc w:val="both"/>
              <w:rPr>
                <w:rFonts w:ascii="Arial" w:hAnsi="Arial" w:eastAsia="Arial" w:cs="Arial"/>
                <w:sz w:val="24"/>
                <w:szCs w:val="24"/>
                <w:lang w:val="es"/>
              </w:rPr>
              <w:pPrChange w:author="jose sanchez" w:date="2020-05-02T10:58:46.211Z">
                <w:pPr/>
              </w:pPrChange>
            </w:pPr>
            <w:ins w:author="jose sanchez" w:date="2020-05-02T10:58:46.446Z" w:id="315130480">
              <w:r w:rsidRPr="19E8A252" w:rsidR="19E8A252">
                <w:rPr>
                  <w:rFonts w:ascii="Arial" w:hAnsi="Arial" w:eastAsia="Arial" w:cs="Arial"/>
                  <w:sz w:val="24"/>
                  <w:szCs w:val="24"/>
                  <w:lang w:val="es"/>
                </w:rPr>
                <w:t>Nombre de  usuario registrado por el alumno para el inicio de sesión.</w:t>
              </w:r>
            </w:ins>
          </w:p>
        </w:tc>
      </w:tr>
      <w:tr w:rsidR="19E8A252" w:rsidTr="19E8A252" w14:paraId="0D43E2DB">
        <w:trPr>
          <w:ins w:author="jose sanchez" w:date="2020-05-02T10:58:46.446Z" w:id="1400478114"/>
        </w:trPr>
        <w:tc>
          <w:tcPr>
            <w:tcW w:w="2126" w:type="dxa"/>
            <w:tcMar/>
          </w:tcPr>
          <w:p w:rsidR="19E8A252" w:rsidRDefault="19E8A252" w14:paraId="15D06BA3" w14:textId="2E93ECFA">
            <w:pPr>
              <w:rPr>
                <w:ins w:author="jose sanchez" w:date="2020-05-02T10:58:46.446Z" w:id="564390178"/>
              </w:rPr>
            </w:pPr>
            <w:ins w:author="jose sanchez" w:date="2020-05-02T10:58:46.446Z" w:id="2094678136">
              <w:r w:rsidRPr="19E8A252" w:rsidR="19E8A252">
                <w:rPr>
                  <w:rFonts w:ascii="Arial" w:hAnsi="Arial" w:eastAsia="Arial" w:cs="Arial"/>
                  <w:sz w:val="24"/>
                  <w:szCs w:val="24"/>
                  <w:lang w:val="es"/>
                </w:rPr>
                <w:t>codigoCurso</w:t>
              </w:r>
            </w:ins>
          </w:p>
          <w:p w:rsidR="19E8A252" w:rsidRDefault="19E8A252" w14:paraId="79330A25" w14:textId="22048097">
            <w:ins w:author="jose sanchez" w:date="2020-05-02T10:58:46.447Z" w:id="928328320">
              <w:r w:rsidRPr="19E8A252" w:rsidR="19E8A252">
                <w:rPr>
                  <w:rFonts w:ascii="Arial" w:hAnsi="Arial" w:eastAsia="Arial" w:cs="Arial"/>
                  <w:sz w:val="24"/>
                  <w:szCs w:val="24"/>
                  <w:lang w:val="es"/>
                </w:rPr>
                <w:t>(llave foránea)</w:t>
              </w:r>
            </w:ins>
          </w:p>
        </w:tc>
        <w:tc>
          <w:tcPr>
            <w:tcW w:w="2126" w:type="dxa"/>
            <w:tcMar/>
          </w:tcPr>
          <w:p w:rsidR="19E8A252" w:rsidP="19E8A252" w:rsidRDefault="19E8A252" w14:paraId="0FFA57AA" w14:textId="07BB1195">
            <w:pPr>
              <w:jc w:val="center"/>
              <w:rPr>
                <w:rFonts w:ascii="Arial" w:hAnsi="Arial" w:eastAsia="Arial" w:cs="Arial"/>
                <w:sz w:val="24"/>
                <w:szCs w:val="24"/>
                <w:lang w:val="es"/>
              </w:rPr>
              <w:pPrChange w:author="jose sanchez" w:date="2020-05-02T10:58:46.229Z">
                <w:pPr/>
              </w:pPrChange>
            </w:pPr>
            <w:ins w:author="jose sanchez" w:date="2020-05-02T10:58:46.447Z" w:id="561369188">
              <w:r w:rsidRPr="19E8A252" w:rsidR="19E8A252">
                <w:rPr>
                  <w:rFonts w:ascii="Arial" w:hAnsi="Arial" w:eastAsia="Arial" w:cs="Arial"/>
                  <w:sz w:val="24"/>
                  <w:szCs w:val="24"/>
                  <w:lang w:val="es"/>
                </w:rPr>
                <w:t>11</w:t>
              </w:r>
            </w:ins>
          </w:p>
        </w:tc>
        <w:tc>
          <w:tcPr>
            <w:tcW w:w="2126" w:type="dxa"/>
            <w:tcMar/>
          </w:tcPr>
          <w:p w:rsidR="19E8A252" w:rsidP="19E8A252" w:rsidRDefault="19E8A252" w14:paraId="1332DD38" w14:textId="0609C96B">
            <w:pPr>
              <w:jc w:val="center"/>
              <w:rPr>
                <w:rFonts w:ascii="Arial" w:hAnsi="Arial" w:eastAsia="Arial" w:cs="Arial"/>
                <w:sz w:val="24"/>
                <w:szCs w:val="24"/>
                <w:lang w:val="es"/>
              </w:rPr>
              <w:pPrChange w:author="jose sanchez" w:date="2020-05-02T10:58:46.235Z">
                <w:pPr/>
              </w:pPrChange>
            </w:pPr>
            <w:ins w:author="jose sanchez" w:date="2020-05-02T10:58:46.447Z" w:id="562816118">
              <w:r w:rsidRPr="19E8A252" w:rsidR="19E8A252">
                <w:rPr>
                  <w:rFonts w:ascii="Arial" w:hAnsi="Arial" w:eastAsia="Arial" w:cs="Arial"/>
                  <w:sz w:val="24"/>
                  <w:szCs w:val="24"/>
                  <w:lang w:val="es"/>
                </w:rPr>
                <w:t>Integer</w:t>
              </w:r>
            </w:ins>
          </w:p>
        </w:tc>
        <w:tc>
          <w:tcPr>
            <w:tcW w:w="2126" w:type="dxa"/>
            <w:tcMar/>
          </w:tcPr>
          <w:p w:rsidR="19E8A252" w:rsidP="19E8A252" w:rsidRDefault="19E8A252" w14:paraId="246B0AEB" w14:textId="2D7008D0">
            <w:pPr>
              <w:jc w:val="both"/>
              <w:rPr>
                <w:rFonts w:ascii="Arial" w:hAnsi="Arial" w:eastAsia="Arial" w:cs="Arial"/>
                <w:sz w:val="24"/>
                <w:szCs w:val="24"/>
                <w:lang w:val="es"/>
              </w:rPr>
              <w:pPrChange w:author="jose sanchez" w:date="2020-05-02T10:58:46.242Z">
                <w:pPr/>
              </w:pPrChange>
            </w:pPr>
            <w:ins w:author="jose sanchez" w:date="2020-05-02T10:58:46.447Z" w:id="856066466">
              <w:r w:rsidRPr="19E8A252" w:rsidR="19E8A252">
                <w:rPr>
                  <w:rFonts w:ascii="Arial" w:hAnsi="Arial" w:eastAsia="Arial" w:cs="Arial"/>
                  <w:sz w:val="24"/>
                  <w:szCs w:val="24"/>
                  <w:lang w:val="es"/>
                </w:rPr>
                <w:t>Clave única de curso impartido en la UTP.</w:t>
              </w:r>
            </w:ins>
          </w:p>
        </w:tc>
      </w:tr>
      <w:tr w:rsidR="19E8A252" w:rsidTr="19E8A252" w14:paraId="213EBBEA">
        <w:trPr>
          <w:ins w:author="jose sanchez" w:date="2020-05-02T10:58:46.447Z" w:id="1687501511"/>
        </w:trPr>
        <w:tc>
          <w:tcPr>
            <w:tcW w:w="2126" w:type="dxa"/>
            <w:tcMar/>
          </w:tcPr>
          <w:p w:rsidR="19E8A252" w:rsidRDefault="19E8A252" w14:paraId="08CAF54D" w14:textId="2B6FC60D">
            <w:ins w:author="jose sanchez" w:date="2020-05-02T10:58:46.448Z" w:id="1879088563">
              <w:r w:rsidRPr="19E8A252" w:rsidR="19E8A252">
                <w:rPr>
                  <w:rFonts w:ascii="Arial" w:hAnsi="Arial" w:eastAsia="Arial" w:cs="Arial"/>
                  <w:sz w:val="24"/>
                  <w:szCs w:val="24"/>
                  <w:lang w:val="es"/>
                </w:rPr>
                <w:t>enseñaValoracion</w:t>
              </w:r>
            </w:ins>
          </w:p>
        </w:tc>
        <w:tc>
          <w:tcPr>
            <w:tcW w:w="2126" w:type="dxa"/>
            <w:tcMar/>
          </w:tcPr>
          <w:p w:rsidR="19E8A252" w:rsidP="19E8A252" w:rsidRDefault="19E8A252" w14:paraId="6451416C" w14:textId="46316CDB">
            <w:pPr>
              <w:jc w:val="center"/>
              <w:rPr>
                <w:rFonts w:ascii="Arial" w:hAnsi="Arial" w:eastAsia="Arial" w:cs="Arial"/>
                <w:sz w:val="24"/>
                <w:szCs w:val="24"/>
                <w:lang w:val="es"/>
              </w:rPr>
              <w:pPrChange w:author="jose sanchez" w:date="2020-05-02T10:58:46.254Z">
                <w:pPr/>
              </w:pPrChange>
            </w:pPr>
            <w:ins w:author="jose sanchez" w:date="2020-05-02T10:58:46.448Z" w:id="1938723048">
              <w:r w:rsidRPr="19E8A252" w:rsidR="19E8A252">
                <w:rPr>
                  <w:rFonts w:ascii="Arial" w:hAnsi="Arial" w:eastAsia="Arial" w:cs="Arial"/>
                  <w:sz w:val="24"/>
                  <w:szCs w:val="24"/>
                  <w:lang w:val="es"/>
                </w:rPr>
                <w:t>10,2</w:t>
              </w:r>
            </w:ins>
          </w:p>
        </w:tc>
        <w:tc>
          <w:tcPr>
            <w:tcW w:w="2126" w:type="dxa"/>
            <w:tcMar/>
          </w:tcPr>
          <w:p w:rsidR="19E8A252" w:rsidP="19E8A252" w:rsidRDefault="19E8A252" w14:paraId="32091B2F" w14:textId="627BC094">
            <w:pPr>
              <w:jc w:val="center"/>
              <w:rPr>
                <w:rFonts w:ascii="Arial" w:hAnsi="Arial" w:eastAsia="Arial" w:cs="Arial"/>
                <w:sz w:val="24"/>
                <w:szCs w:val="24"/>
                <w:lang w:val="es"/>
              </w:rPr>
              <w:pPrChange w:author="jose sanchez" w:date="2020-05-02T10:58:46.261Z">
                <w:pPr/>
              </w:pPrChange>
            </w:pPr>
            <w:ins w:author="jose sanchez" w:date="2020-05-02T10:58:46.449Z" w:id="1011636458">
              <w:r w:rsidRPr="19E8A252" w:rsidR="19E8A252">
                <w:rPr>
                  <w:rFonts w:ascii="Arial" w:hAnsi="Arial" w:eastAsia="Arial" w:cs="Arial"/>
                  <w:sz w:val="24"/>
                  <w:szCs w:val="24"/>
                  <w:lang w:val="es"/>
                </w:rPr>
                <w:t>Double</w:t>
              </w:r>
            </w:ins>
          </w:p>
        </w:tc>
        <w:tc>
          <w:tcPr>
            <w:tcW w:w="2126" w:type="dxa"/>
            <w:tcMar/>
          </w:tcPr>
          <w:p w:rsidR="19E8A252" w:rsidP="19E8A252" w:rsidRDefault="19E8A252" w14:paraId="5BC3EE41" w14:textId="6F8E9F14">
            <w:pPr>
              <w:jc w:val="both"/>
              <w:rPr>
                <w:rFonts w:ascii="Arial" w:hAnsi="Arial" w:eastAsia="Arial" w:cs="Arial"/>
                <w:sz w:val="24"/>
                <w:szCs w:val="24"/>
                <w:lang w:val="es"/>
              </w:rPr>
              <w:pPrChange w:author="jose sanchez" w:date="2020-05-02T10:58:46.27Z">
                <w:pPr/>
              </w:pPrChange>
            </w:pPr>
            <w:ins w:author="jose sanchez" w:date="2020-05-02T10:58:46.449Z" w:id="415164159">
              <w:r w:rsidRPr="19E8A252" w:rsidR="19E8A252">
                <w:rPr>
                  <w:rFonts w:ascii="Arial" w:hAnsi="Arial" w:eastAsia="Arial" w:cs="Arial"/>
                  <w:sz w:val="24"/>
                  <w:szCs w:val="24"/>
                  <w:lang w:val="es"/>
                </w:rPr>
                <w:t xml:space="preserve">Valoración dada por los alumnos que asistieron para aprender. </w:t>
              </w:r>
            </w:ins>
          </w:p>
        </w:tc>
      </w:tr>
      <w:tr w:rsidR="19E8A252" w:rsidTr="19E8A252" w14:paraId="71DC27BB">
        <w:trPr>
          <w:ins w:author="jose sanchez" w:date="2020-05-02T10:58:46.449Z" w:id="582128631"/>
        </w:trPr>
        <w:tc>
          <w:tcPr>
            <w:tcW w:w="2126" w:type="dxa"/>
            <w:tcMar/>
          </w:tcPr>
          <w:p w:rsidR="19E8A252" w:rsidRDefault="19E8A252" w14:paraId="7E1DD4FE" w14:textId="142DBCEF">
            <w:ins w:author="jose sanchez" w:date="2020-05-02T10:58:46.449Z" w:id="1916593097">
              <w:r w:rsidRPr="19E8A252" w:rsidR="19E8A252">
                <w:rPr>
                  <w:rFonts w:ascii="Arial" w:hAnsi="Arial" w:eastAsia="Arial" w:cs="Arial"/>
                  <w:sz w:val="24"/>
                  <w:szCs w:val="24"/>
                  <w:lang w:val="es"/>
                </w:rPr>
                <w:t>aprendeValoracion</w:t>
              </w:r>
            </w:ins>
          </w:p>
        </w:tc>
        <w:tc>
          <w:tcPr>
            <w:tcW w:w="2126" w:type="dxa"/>
            <w:tcMar/>
          </w:tcPr>
          <w:p w:rsidR="19E8A252" w:rsidP="19E8A252" w:rsidRDefault="19E8A252" w14:paraId="79458247" w14:textId="6FE50473">
            <w:pPr>
              <w:jc w:val="center"/>
              <w:rPr>
                <w:rFonts w:ascii="Arial" w:hAnsi="Arial" w:eastAsia="Arial" w:cs="Arial"/>
                <w:sz w:val="24"/>
                <w:szCs w:val="24"/>
                <w:lang w:val="es"/>
              </w:rPr>
              <w:pPrChange w:author="jose sanchez" w:date="2020-05-02T10:58:46.286Z">
                <w:pPr/>
              </w:pPrChange>
            </w:pPr>
            <w:ins w:author="jose sanchez" w:date="2020-05-02T10:58:46.45Z" w:id="1478220655">
              <w:r w:rsidRPr="19E8A252" w:rsidR="19E8A252">
                <w:rPr>
                  <w:rFonts w:ascii="Arial" w:hAnsi="Arial" w:eastAsia="Arial" w:cs="Arial"/>
                  <w:sz w:val="24"/>
                  <w:szCs w:val="24"/>
                  <w:lang w:val="es"/>
                </w:rPr>
                <w:t>10,2</w:t>
              </w:r>
            </w:ins>
          </w:p>
        </w:tc>
        <w:tc>
          <w:tcPr>
            <w:tcW w:w="2126" w:type="dxa"/>
            <w:tcMar/>
          </w:tcPr>
          <w:p w:rsidR="19E8A252" w:rsidP="19E8A252" w:rsidRDefault="19E8A252" w14:paraId="5080524B" w14:textId="20BC3035">
            <w:pPr>
              <w:jc w:val="center"/>
              <w:rPr>
                <w:rFonts w:ascii="Arial" w:hAnsi="Arial" w:eastAsia="Arial" w:cs="Arial"/>
                <w:sz w:val="24"/>
                <w:szCs w:val="24"/>
                <w:lang w:val="es"/>
              </w:rPr>
              <w:pPrChange w:author="jose sanchez" w:date="2020-05-02T10:58:46.293Z">
                <w:pPr/>
              </w:pPrChange>
            </w:pPr>
            <w:ins w:author="jose sanchez" w:date="2020-05-02T10:58:46.45Z" w:id="940980058">
              <w:r w:rsidRPr="19E8A252" w:rsidR="19E8A252">
                <w:rPr>
                  <w:rFonts w:ascii="Arial" w:hAnsi="Arial" w:eastAsia="Arial" w:cs="Arial"/>
                  <w:sz w:val="24"/>
                  <w:szCs w:val="24"/>
                  <w:lang w:val="es"/>
                </w:rPr>
                <w:t>Double</w:t>
              </w:r>
            </w:ins>
          </w:p>
        </w:tc>
        <w:tc>
          <w:tcPr>
            <w:tcW w:w="2126" w:type="dxa"/>
            <w:tcMar/>
          </w:tcPr>
          <w:p w:rsidR="19E8A252" w:rsidP="19E8A252" w:rsidRDefault="19E8A252" w14:paraId="3DF43EE0" w14:textId="058D4EAE">
            <w:pPr>
              <w:jc w:val="both"/>
              <w:rPr>
                <w:rFonts w:ascii="Arial" w:hAnsi="Arial" w:eastAsia="Arial" w:cs="Arial"/>
                <w:sz w:val="24"/>
                <w:szCs w:val="24"/>
                <w:lang w:val="es"/>
              </w:rPr>
              <w:pPrChange w:author="jose sanchez" w:date="2020-05-02T10:58:46.3Z">
                <w:pPr/>
              </w:pPrChange>
            </w:pPr>
            <w:ins w:author="jose sanchez" w:date="2020-05-02T10:58:46.45Z" w:id="1957856982">
              <w:r w:rsidRPr="19E8A252" w:rsidR="19E8A252">
                <w:rPr>
                  <w:rFonts w:ascii="Arial" w:hAnsi="Arial" w:eastAsia="Arial" w:cs="Arial"/>
                  <w:sz w:val="24"/>
                  <w:szCs w:val="24"/>
                  <w:lang w:val="es"/>
                </w:rPr>
                <w:t>Valoración dada por los alumnos que asistieron para enseñar.</w:t>
              </w:r>
            </w:ins>
          </w:p>
        </w:tc>
      </w:tr>
    </w:tbl>
    <w:p w:rsidR="19E8A252" w:rsidP="19E8A252" w:rsidRDefault="19E8A252" w14:paraId="0C1AB776" w14:textId="6A6FAF83">
      <w:pPr>
        <w:jc w:val="both"/>
        <w:rPr>
          <w:ins w:author="jose sanchez" w:date="2020-05-02T10:58:46.451Z" w:id="716752491"/>
          <w:rFonts w:ascii="Arial" w:hAnsi="Arial" w:eastAsia="Arial" w:cs="Arial"/>
          <w:noProof w:val="0"/>
          <w:sz w:val="24"/>
          <w:szCs w:val="24"/>
          <w:lang w:val="es"/>
        </w:rPr>
        <w:pPrChange w:author="jose sanchez" w:date="2020-05-02T10:58:46.33Z">
          <w:pPr/>
        </w:pPrChange>
      </w:pPr>
    </w:p>
    <w:p w:rsidR="19E8A252" w:rsidP="19E8A252" w:rsidRDefault="19E8A252" w14:paraId="486CABE2" w14:textId="4C9B18B2">
      <w:pPr>
        <w:jc w:val="both"/>
        <w:rPr>
          <w:ins w:author="jose sanchez" w:date="2020-05-02T10:58:46.451Z" w:id="1676991000"/>
          <w:rFonts w:ascii="Segoe UI" w:hAnsi="Segoe UI" w:eastAsia="Segoe UI" w:cs="Segoe UI"/>
          <w:noProof w:val="0"/>
          <w:sz w:val="18"/>
          <w:szCs w:val="18"/>
          <w:lang w:val="es"/>
        </w:rPr>
        <w:pPrChange w:author="jose sanchez" w:date="2020-05-02T10:58:46.344Z">
          <w:pPr/>
        </w:pPrChange>
      </w:pPr>
    </w:p>
    <w:p w:rsidR="19E8A252" w:rsidP="19E8A252" w:rsidRDefault="19E8A252" w14:paraId="0F3485FC" w14:textId="654849C7">
      <w:pPr>
        <w:pStyle w:val="Normal"/>
        <w:ind w:left="360"/>
        <w:jc w:val="both"/>
        <w:rPr>
          <w:rFonts w:ascii="Arial" w:hAnsi="Arial" w:eastAsia="Arial" w:cs="Arial"/>
          <w:sz w:val="24"/>
          <w:szCs w:val="24"/>
          <w:rPrChange w:author="jose sanchez" w:date="2020-05-02T10:11:03.002Z" w:id="1770282680"/>
        </w:rPr>
      </w:pPr>
    </w:p>
    <w:sectPr w:rsidRPr="00E6062C" w:rsidR="1C63E6D2">
      <w:pgSz w:w="11906" w:h="16838" w:orient="portrait"/>
      <w:pgMar w:top="1417" w:right="1701" w:bottom="1417" w:left="1701" w:header="708" w:footer="708" w:gutter="0"/>
      <w:cols w:space="708"/>
      <w:docGrid w:linePitch="360"/>
      <w:headerReference w:type="default" r:id="R6bead8f455b248b7"/>
      <w:footerReference w:type="default" r:id="R09f9ec705a984f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Change w:author="Usuario invitado" w:date="2020-05-02T03:00:14.587Z">
        <w:tblPr>
          <w:tblStyle w:val="Tablaconcuadrcula"/>
          <w:tblLayout w:type="fixed"/>
          <w:tblLook w:val="06A0" w:firstRow="1" w:lastRow="0" w:firstColumn="1" w:lastColumn="0" w:noHBand="1" w:noVBand="1"/>
        </w:tblPr>
      </w:tblPrChange>
    </w:tblPr>
    <w:tblGrid>
      <w:tblGridChange>
        <w:tblGrid>
          <w:gridCol w:w="2835"/>
          <w:gridCol w:w="2835"/>
          <w:gridCol w:w="2835"/>
        </w:tblGrid>
      </w:tblGridChange>
      <w:gridCol w:w="2835"/>
      <w:gridCol w:w="2835"/>
      <w:gridCol w:w="2835"/>
    </w:tblGrid>
    <w:tr w:rsidR="72490787" w:rsidTr="72490787" w14:paraId="248694C3">
      <w:tc>
        <w:tcPr>
          <w:tcW w:w="2835" w:type="dxa"/>
          <w:tcMar/>
          <w:tcPrChange w:author="Usuario invitado" w:date="2020-05-02T03:00:14.588Z">
            <w:tcPr>
              <w:tcW w:w="2835" w:type="dxa"/>
              <w:tcMar/>
            </w:tcPr>
          </w:tcPrChange>
        </w:tcPr>
        <w:p w:rsidR="72490787" w:rsidP="72490787" w:rsidRDefault="72490787" w14:paraId="0F0D77F3" w14:textId="532BC1F1">
          <w:pPr>
            <w:pStyle w:val="Header"/>
            <w:bidi w:val="0"/>
            <w:ind w:left="-115"/>
            <w:jc w:val="left"/>
            <w:pPrChange w:author="Usuario invitado" w:date="2020-05-02T03:00:14.591Z">
              <w:pPr>
                <w:bidi w:val="0"/>
              </w:pPr>
            </w:pPrChange>
          </w:pPr>
        </w:p>
      </w:tc>
      <w:tc>
        <w:tcPr>
          <w:tcW w:w="2835" w:type="dxa"/>
          <w:tcMar/>
          <w:tcPrChange w:author="Usuario invitado" w:date="2020-05-02T03:00:14.588Z">
            <w:tcPr>
              <w:tcW w:w="2835" w:type="dxa"/>
              <w:tcMar/>
            </w:tcPr>
          </w:tcPrChange>
        </w:tcPr>
        <w:p w:rsidR="72490787" w:rsidP="72490787" w:rsidRDefault="72490787" w14:paraId="1970F7BE" w14:textId="5787EEB4">
          <w:pPr>
            <w:pStyle w:val="Header"/>
            <w:bidi w:val="0"/>
            <w:jc w:val="center"/>
            <w:pPrChange w:author="Usuario invitado" w:date="2020-05-02T03:00:14.592Z">
              <w:pPr>
                <w:bidi w:val="0"/>
              </w:pPr>
            </w:pPrChange>
          </w:pPr>
        </w:p>
      </w:tc>
      <w:tc>
        <w:tcPr>
          <w:tcW w:w="2835" w:type="dxa"/>
          <w:tcMar/>
          <w:tcPrChange w:author="Usuario invitado" w:date="2020-05-02T03:00:14.588Z">
            <w:tcPr>
              <w:tcW w:w="2835" w:type="dxa"/>
              <w:tcMar/>
            </w:tcPr>
          </w:tcPrChange>
        </w:tcPr>
        <w:p w:rsidR="72490787" w:rsidP="72490787" w:rsidRDefault="72490787" w14:paraId="57EB4F8F" w14:textId="2FA5F57F">
          <w:pPr>
            <w:pStyle w:val="Header"/>
            <w:bidi w:val="0"/>
            <w:ind w:right="-115"/>
            <w:jc w:val="right"/>
            <w:pPrChange w:author="Usuario invitado" w:date="2020-05-02T03:00:14.594Z">
              <w:pPr>
                <w:bidi w:val="0"/>
              </w:pPr>
            </w:pPrChange>
          </w:pPr>
        </w:p>
      </w:tc>
    </w:tr>
  </w:tbl>
  <w:p w:rsidR="72490787" w:rsidP="72490787" w:rsidRDefault="72490787" w14:paraId="6D1EC9C6" w14:textId="0D662F81">
    <w:pPr>
      <w:pStyle w:val="Footer"/>
      <w:bidi w:val="0"/>
      <w:pPrChange w:author="Usuario invitado" w:date="2020-05-02T03:00:14.597Z">
        <w:pPr>
          <w:bidi w:val="0"/>
        </w:pPr>
      </w:pPrChange>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Change w:author="Usuario invitado" w:date="2020-05-02T03:00:14.565Z">
        <w:tblPr>
          <w:tblStyle w:val="Tablaconcuadrcula"/>
          <w:tblLayout w:type="fixed"/>
          <w:tblLook w:val="06A0" w:firstRow="1" w:lastRow="0" w:firstColumn="1" w:lastColumn="0" w:noHBand="1" w:noVBand="1"/>
        </w:tblPr>
      </w:tblPrChange>
    </w:tblPr>
    <w:tblGrid>
      <w:tblGridChange>
        <w:tblGrid>
          <w:gridCol w:w="2835"/>
          <w:gridCol w:w="2835"/>
          <w:gridCol w:w="2835"/>
        </w:tblGrid>
      </w:tblGridChange>
      <w:gridCol w:w="2835"/>
      <w:gridCol w:w="2835"/>
      <w:gridCol w:w="2835"/>
    </w:tblGrid>
    <w:tr w:rsidR="72490787" w:rsidTr="72490787" w14:paraId="7DD06B3B">
      <w:tc>
        <w:tcPr>
          <w:tcW w:w="2835" w:type="dxa"/>
          <w:tcMar/>
          <w:tcPrChange w:author="Usuario invitado" w:date="2020-05-02T03:00:14.565Z">
            <w:tcPr>
              <w:tcW w:w="2835" w:type="dxa"/>
              <w:tcMar/>
            </w:tcPr>
          </w:tcPrChange>
        </w:tcPr>
        <w:p w:rsidR="72490787" w:rsidP="72490787" w:rsidRDefault="72490787" w14:paraId="2B2D82AD" w14:textId="581EAC1E">
          <w:pPr>
            <w:pStyle w:val="Header"/>
            <w:bidi w:val="0"/>
            <w:ind w:left="-115"/>
            <w:jc w:val="left"/>
            <w:pPrChange w:author="Usuario invitado" w:date="2020-05-02T03:00:14.571Z">
              <w:pPr>
                <w:bidi w:val="0"/>
              </w:pPr>
            </w:pPrChange>
          </w:pPr>
        </w:p>
      </w:tc>
      <w:tc>
        <w:tcPr>
          <w:tcW w:w="2835" w:type="dxa"/>
          <w:tcMar/>
          <w:tcPrChange w:author="Usuario invitado" w:date="2020-05-02T03:00:14.565Z">
            <w:tcPr>
              <w:tcW w:w="2835" w:type="dxa"/>
              <w:tcMar/>
            </w:tcPr>
          </w:tcPrChange>
        </w:tcPr>
        <w:p w:rsidR="72490787" w:rsidP="72490787" w:rsidRDefault="72490787" w14:paraId="283F448F" w14:textId="5E03A282">
          <w:pPr>
            <w:pStyle w:val="Header"/>
            <w:bidi w:val="0"/>
            <w:jc w:val="center"/>
            <w:pPrChange w:author="Usuario invitado" w:date="2020-05-02T03:00:14.573Z">
              <w:pPr>
                <w:bidi w:val="0"/>
              </w:pPr>
            </w:pPrChange>
          </w:pPr>
        </w:p>
      </w:tc>
      <w:tc>
        <w:tcPr>
          <w:tcW w:w="2835" w:type="dxa"/>
          <w:tcMar/>
          <w:tcPrChange w:author="Usuario invitado" w:date="2020-05-02T03:00:14.565Z">
            <w:tcPr>
              <w:tcW w:w="2835" w:type="dxa"/>
              <w:tcMar/>
            </w:tcPr>
          </w:tcPrChange>
        </w:tcPr>
        <w:p w:rsidR="72490787" w:rsidP="72490787" w:rsidRDefault="72490787" w14:paraId="4B58996E" w14:textId="43C38E56">
          <w:pPr>
            <w:pStyle w:val="Header"/>
            <w:bidi w:val="0"/>
            <w:ind w:right="-115"/>
            <w:jc w:val="right"/>
            <w:pPrChange w:author="Usuario invitado" w:date="2020-05-02T03:00:14.575Z">
              <w:pPr>
                <w:bidi w:val="0"/>
              </w:pPr>
            </w:pPrChange>
          </w:pPr>
        </w:p>
      </w:tc>
    </w:tr>
  </w:tbl>
  <w:p w:rsidR="72490787" w:rsidP="72490787" w:rsidRDefault="72490787" w14:paraId="14C81127" w14:textId="17756A5D">
    <w:pPr>
      <w:pStyle w:val="Header"/>
      <w:bidi w:val="0"/>
      <w:pPrChange w:author="Usuario invitado" w:date="2020-05-02T03:00:14.582Z">
        <w:pPr>
          <w:bidi w:val="0"/>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37D42"/>
    <w:multiLevelType w:val="hybridMultilevel"/>
    <w:tmpl w:val="2C30842E"/>
    <w:lvl w:ilvl="0" w:tplc="52C6C8D6">
      <w:start w:val="1"/>
      <w:numFmt w:val="bullet"/>
      <w:lvlText w:val=""/>
      <w:lvlJc w:val="left"/>
      <w:pPr>
        <w:ind w:left="720" w:hanging="360"/>
      </w:pPr>
      <w:rPr>
        <w:rFonts w:hint="default" w:ascii="Symbol" w:hAnsi="Symbol"/>
      </w:rPr>
    </w:lvl>
    <w:lvl w:ilvl="1" w:tplc="6EECEA72">
      <w:start w:val="1"/>
      <w:numFmt w:val="bullet"/>
      <w:lvlText w:val=""/>
      <w:lvlJc w:val="left"/>
      <w:pPr>
        <w:ind w:left="1440" w:hanging="360"/>
      </w:pPr>
      <w:rPr>
        <w:rFonts w:hint="default" w:ascii="Symbol" w:hAnsi="Symbol"/>
      </w:rPr>
    </w:lvl>
    <w:lvl w:ilvl="2" w:tplc="AF4EB358">
      <w:start w:val="1"/>
      <w:numFmt w:val="bullet"/>
      <w:lvlText w:val=""/>
      <w:lvlJc w:val="left"/>
      <w:pPr>
        <w:ind w:left="2160" w:hanging="360"/>
      </w:pPr>
      <w:rPr>
        <w:rFonts w:hint="default" w:ascii="Wingdings" w:hAnsi="Wingdings"/>
      </w:rPr>
    </w:lvl>
    <w:lvl w:ilvl="3" w:tplc="EBD4B4F2">
      <w:start w:val="1"/>
      <w:numFmt w:val="bullet"/>
      <w:lvlText w:val=""/>
      <w:lvlJc w:val="left"/>
      <w:pPr>
        <w:ind w:left="2880" w:hanging="360"/>
      </w:pPr>
      <w:rPr>
        <w:rFonts w:hint="default" w:ascii="Symbol" w:hAnsi="Symbol"/>
      </w:rPr>
    </w:lvl>
    <w:lvl w:ilvl="4" w:tplc="4AFE7454">
      <w:start w:val="1"/>
      <w:numFmt w:val="bullet"/>
      <w:lvlText w:val="o"/>
      <w:lvlJc w:val="left"/>
      <w:pPr>
        <w:ind w:left="3600" w:hanging="360"/>
      </w:pPr>
      <w:rPr>
        <w:rFonts w:hint="default" w:ascii="Courier New" w:hAnsi="Courier New"/>
      </w:rPr>
    </w:lvl>
    <w:lvl w:ilvl="5" w:tplc="29D072C0">
      <w:start w:val="1"/>
      <w:numFmt w:val="bullet"/>
      <w:lvlText w:val=""/>
      <w:lvlJc w:val="left"/>
      <w:pPr>
        <w:ind w:left="4320" w:hanging="360"/>
      </w:pPr>
      <w:rPr>
        <w:rFonts w:hint="default" w:ascii="Wingdings" w:hAnsi="Wingdings"/>
      </w:rPr>
    </w:lvl>
    <w:lvl w:ilvl="6" w:tplc="BAF4A7E6">
      <w:start w:val="1"/>
      <w:numFmt w:val="bullet"/>
      <w:lvlText w:val=""/>
      <w:lvlJc w:val="left"/>
      <w:pPr>
        <w:ind w:left="5040" w:hanging="360"/>
      </w:pPr>
      <w:rPr>
        <w:rFonts w:hint="default" w:ascii="Symbol" w:hAnsi="Symbol"/>
      </w:rPr>
    </w:lvl>
    <w:lvl w:ilvl="7" w:tplc="9730A600">
      <w:start w:val="1"/>
      <w:numFmt w:val="bullet"/>
      <w:lvlText w:val="o"/>
      <w:lvlJc w:val="left"/>
      <w:pPr>
        <w:ind w:left="5760" w:hanging="360"/>
      </w:pPr>
      <w:rPr>
        <w:rFonts w:hint="default" w:ascii="Courier New" w:hAnsi="Courier New"/>
      </w:rPr>
    </w:lvl>
    <w:lvl w:ilvl="8" w:tplc="F7DAE80E">
      <w:start w:val="1"/>
      <w:numFmt w:val="bullet"/>
      <w:lvlText w:val=""/>
      <w:lvlJc w:val="left"/>
      <w:pPr>
        <w:ind w:left="6480" w:hanging="360"/>
      </w:pPr>
      <w:rPr>
        <w:rFonts w:hint="default" w:ascii="Wingdings" w:hAnsi="Wingdings"/>
      </w:rPr>
    </w:lvl>
  </w:abstractNum>
  <w:abstractNum w:abstractNumId="1" w15:restartNumberingAfterBreak="0">
    <w:nsid w:val="019865E8"/>
    <w:multiLevelType w:val="hybridMultilevel"/>
    <w:tmpl w:val="8DA8D314"/>
    <w:lvl w:ilvl="0" w:tplc="541C3888">
      <w:start w:val="1"/>
      <w:numFmt w:val="bullet"/>
      <w:lvlText w:val=""/>
      <w:lvlJc w:val="left"/>
      <w:pPr>
        <w:ind w:left="720" w:hanging="360"/>
      </w:pPr>
      <w:rPr>
        <w:rFonts w:hint="default" w:ascii="Symbol" w:hAnsi="Symbol"/>
      </w:rPr>
    </w:lvl>
    <w:lvl w:ilvl="1" w:tplc="4AF637D8">
      <w:start w:val="1"/>
      <w:numFmt w:val="bullet"/>
      <w:lvlText w:val="o"/>
      <w:lvlJc w:val="left"/>
      <w:pPr>
        <w:ind w:left="1440" w:hanging="360"/>
      </w:pPr>
      <w:rPr>
        <w:rFonts w:hint="default" w:ascii="Courier New" w:hAnsi="Courier New"/>
      </w:rPr>
    </w:lvl>
    <w:lvl w:ilvl="2" w:tplc="DBC824BA">
      <w:start w:val="1"/>
      <w:numFmt w:val="bullet"/>
      <w:lvlText w:val=""/>
      <w:lvlJc w:val="left"/>
      <w:pPr>
        <w:ind w:left="2160" w:hanging="360"/>
      </w:pPr>
      <w:rPr>
        <w:rFonts w:hint="default" w:ascii="Wingdings" w:hAnsi="Wingdings"/>
      </w:rPr>
    </w:lvl>
    <w:lvl w:ilvl="3" w:tplc="438A6E18">
      <w:start w:val="1"/>
      <w:numFmt w:val="bullet"/>
      <w:lvlText w:val=""/>
      <w:lvlJc w:val="left"/>
      <w:pPr>
        <w:ind w:left="2880" w:hanging="360"/>
      </w:pPr>
      <w:rPr>
        <w:rFonts w:hint="default" w:ascii="Symbol" w:hAnsi="Symbol"/>
      </w:rPr>
    </w:lvl>
    <w:lvl w:ilvl="4" w:tplc="E734378C">
      <w:start w:val="1"/>
      <w:numFmt w:val="bullet"/>
      <w:lvlText w:val="o"/>
      <w:lvlJc w:val="left"/>
      <w:pPr>
        <w:ind w:left="3600" w:hanging="360"/>
      </w:pPr>
      <w:rPr>
        <w:rFonts w:hint="default" w:ascii="Courier New" w:hAnsi="Courier New"/>
      </w:rPr>
    </w:lvl>
    <w:lvl w:ilvl="5" w:tplc="4392C306">
      <w:start w:val="1"/>
      <w:numFmt w:val="bullet"/>
      <w:lvlText w:val=""/>
      <w:lvlJc w:val="left"/>
      <w:pPr>
        <w:ind w:left="4320" w:hanging="360"/>
      </w:pPr>
      <w:rPr>
        <w:rFonts w:hint="default" w:ascii="Wingdings" w:hAnsi="Wingdings"/>
      </w:rPr>
    </w:lvl>
    <w:lvl w:ilvl="6" w:tplc="792E7282">
      <w:start w:val="1"/>
      <w:numFmt w:val="bullet"/>
      <w:lvlText w:val=""/>
      <w:lvlJc w:val="left"/>
      <w:pPr>
        <w:ind w:left="5040" w:hanging="360"/>
      </w:pPr>
      <w:rPr>
        <w:rFonts w:hint="default" w:ascii="Symbol" w:hAnsi="Symbol"/>
      </w:rPr>
    </w:lvl>
    <w:lvl w:ilvl="7" w:tplc="7FBCE3C6">
      <w:start w:val="1"/>
      <w:numFmt w:val="bullet"/>
      <w:lvlText w:val="o"/>
      <w:lvlJc w:val="left"/>
      <w:pPr>
        <w:ind w:left="5760" w:hanging="360"/>
      </w:pPr>
      <w:rPr>
        <w:rFonts w:hint="default" w:ascii="Courier New" w:hAnsi="Courier New"/>
      </w:rPr>
    </w:lvl>
    <w:lvl w:ilvl="8" w:tplc="CBF28FA6">
      <w:start w:val="1"/>
      <w:numFmt w:val="bullet"/>
      <w:lvlText w:val=""/>
      <w:lvlJc w:val="left"/>
      <w:pPr>
        <w:ind w:left="6480" w:hanging="360"/>
      </w:pPr>
      <w:rPr>
        <w:rFonts w:hint="default" w:ascii="Wingdings" w:hAnsi="Wingdings"/>
      </w:rPr>
    </w:lvl>
  </w:abstractNum>
  <w:abstractNum w:abstractNumId="2" w15:restartNumberingAfterBreak="0">
    <w:nsid w:val="028D7C03"/>
    <w:multiLevelType w:val="hybridMultilevel"/>
    <w:tmpl w:val="8F4A6C5C"/>
    <w:lvl w:ilvl="0" w:tplc="72045EA6">
      <w:start w:val="1"/>
      <w:numFmt w:val="bullet"/>
      <w:lvlText w:val=""/>
      <w:lvlJc w:val="left"/>
      <w:pPr>
        <w:ind w:left="720" w:hanging="360"/>
      </w:pPr>
      <w:rPr>
        <w:rFonts w:hint="default" w:ascii="Symbol" w:hAnsi="Symbol"/>
      </w:rPr>
    </w:lvl>
    <w:lvl w:ilvl="1" w:tplc="A2E6C39A">
      <w:start w:val="1"/>
      <w:numFmt w:val="bullet"/>
      <w:lvlText w:val="o"/>
      <w:lvlJc w:val="left"/>
      <w:pPr>
        <w:ind w:left="1440" w:hanging="360"/>
      </w:pPr>
      <w:rPr>
        <w:rFonts w:hint="default" w:ascii="Courier New" w:hAnsi="Courier New"/>
      </w:rPr>
    </w:lvl>
    <w:lvl w:ilvl="2" w:tplc="721E4398">
      <w:start w:val="1"/>
      <w:numFmt w:val="bullet"/>
      <w:lvlText w:val=""/>
      <w:lvlJc w:val="left"/>
      <w:pPr>
        <w:ind w:left="2160" w:hanging="360"/>
      </w:pPr>
      <w:rPr>
        <w:rFonts w:hint="default" w:ascii="Wingdings" w:hAnsi="Wingdings"/>
      </w:rPr>
    </w:lvl>
    <w:lvl w:ilvl="3" w:tplc="A1E4421A">
      <w:start w:val="1"/>
      <w:numFmt w:val="bullet"/>
      <w:lvlText w:val=""/>
      <w:lvlJc w:val="left"/>
      <w:pPr>
        <w:ind w:left="2880" w:hanging="360"/>
      </w:pPr>
      <w:rPr>
        <w:rFonts w:hint="default" w:ascii="Symbol" w:hAnsi="Symbol"/>
      </w:rPr>
    </w:lvl>
    <w:lvl w:ilvl="4" w:tplc="41CEE434">
      <w:start w:val="1"/>
      <w:numFmt w:val="bullet"/>
      <w:lvlText w:val="o"/>
      <w:lvlJc w:val="left"/>
      <w:pPr>
        <w:ind w:left="3600" w:hanging="360"/>
      </w:pPr>
      <w:rPr>
        <w:rFonts w:hint="default" w:ascii="Courier New" w:hAnsi="Courier New"/>
      </w:rPr>
    </w:lvl>
    <w:lvl w:ilvl="5" w:tplc="28E4F618">
      <w:start w:val="1"/>
      <w:numFmt w:val="bullet"/>
      <w:lvlText w:val=""/>
      <w:lvlJc w:val="left"/>
      <w:pPr>
        <w:ind w:left="4320" w:hanging="360"/>
      </w:pPr>
      <w:rPr>
        <w:rFonts w:hint="default" w:ascii="Wingdings" w:hAnsi="Wingdings"/>
      </w:rPr>
    </w:lvl>
    <w:lvl w:ilvl="6" w:tplc="77E4CBA4">
      <w:start w:val="1"/>
      <w:numFmt w:val="bullet"/>
      <w:lvlText w:val=""/>
      <w:lvlJc w:val="left"/>
      <w:pPr>
        <w:ind w:left="5040" w:hanging="360"/>
      </w:pPr>
      <w:rPr>
        <w:rFonts w:hint="default" w:ascii="Symbol" w:hAnsi="Symbol"/>
      </w:rPr>
    </w:lvl>
    <w:lvl w:ilvl="7" w:tplc="DB3AF11A">
      <w:start w:val="1"/>
      <w:numFmt w:val="bullet"/>
      <w:lvlText w:val="o"/>
      <w:lvlJc w:val="left"/>
      <w:pPr>
        <w:ind w:left="5760" w:hanging="360"/>
      </w:pPr>
      <w:rPr>
        <w:rFonts w:hint="default" w:ascii="Courier New" w:hAnsi="Courier New"/>
      </w:rPr>
    </w:lvl>
    <w:lvl w:ilvl="8" w:tplc="FD623B84">
      <w:start w:val="1"/>
      <w:numFmt w:val="bullet"/>
      <w:lvlText w:val=""/>
      <w:lvlJc w:val="left"/>
      <w:pPr>
        <w:ind w:left="6480" w:hanging="360"/>
      </w:pPr>
      <w:rPr>
        <w:rFonts w:hint="default" w:ascii="Wingdings" w:hAnsi="Wingdings"/>
      </w:rPr>
    </w:lvl>
  </w:abstractNum>
  <w:abstractNum w:abstractNumId="3" w15:restartNumberingAfterBreak="0">
    <w:nsid w:val="03BC00B7"/>
    <w:multiLevelType w:val="hybridMultilevel"/>
    <w:tmpl w:val="4A3A00CC"/>
    <w:lvl w:ilvl="0" w:tplc="03960004">
      <w:start w:val="1"/>
      <w:numFmt w:val="bullet"/>
      <w:lvlText w:val=""/>
      <w:lvlJc w:val="left"/>
      <w:pPr>
        <w:ind w:left="720" w:hanging="360"/>
      </w:pPr>
      <w:rPr>
        <w:rFonts w:hint="default" w:ascii="Symbol" w:hAnsi="Symbol"/>
      </w:rPr>
    </w:lvl>
    <w:lvl w:ilvl="1" w:tplc="E02C9ED0">
      <w:start w:val="1"/>
      <w:numFmt w:val="bullet"/>
      <w:lvlText w:val="o"/>
      <w:lvlJc w:val="left"/>
      <w:pPr>
        <w:ind w:left="1440" w:hanging="360"/>
      </w:pPr>
      <w:rPr>
        <w:rFonts w:hint="default" w:ascii="Courier New" w:hAnsi="Courier New"/>
      </w:rPr>
    </w:lvl>
    <w:lvl w:ilvl="2" w:tplc="1DD6DA9A">
      <w:start w:val="1"/>
      <w:numFmt w:val="bullet"/>
      <w:lvlText w:val=""/>
      <w:lvlJc w:val="left"/>
      <w:pPr>
        <w:ind w:left="2160" w:hanging="360"/>
      </w:pPr>
      <w:rPr>
        <w:rFonts w:hint="default" w:ascii="Wingdings" w:hAnsi="Wingdings"/>
      </w:rPr>
    </w:lvl>
    <w:lvl w:ilvl="3" w:tplc="C23C056A">
      <w:start w:val="1"/>
      <w:numFmt w:val="bullet"/>
      <w:lvlText w:val=""/>
      <w:lvlJc w:val="left"/>
      <w:pPr>
        <w:ind w:left="2880" w:hanging="360"/>
      </w:pPr>
      <w:rPr>
        <w:rFonts w:hint="default" w:ascii="Symbol" w:hAnsi="Symbol"/>
      </w:rPr>
    </w:lvl>
    <w:lvl w:ilvl="4" w:tplc="00D0ADB6">
      <w:start w:val="1"/>
      <w:numFmt w:val="bullet"/>
      <w:lvlText w:val="o"/>
      <w:lvlJc w:val="left"/>
      <w:pPr>
        <w:ind w:left="3600" w:hanging="360"/>
      </w:pPr>
      <w:rPr>
        <w:rFonts w:hint="default" w:ascii="Courier New" w:hAnsi="Courier New"/>
      </w:rPr>
    </w:lvl>
    <w:lvl w:ilvl="5" w:tplc="9434FA7C">
      <w:start w:val="1"/>
      <w:numFmt w:val="bullet"/>
      <w:lvlText w:val=""/>
      <w:lvlJc w:val="left"/>
      <w:pPr>
        <w:ind w:left="4320" w:hanging="360"/>
      </w:pPr>
      <w:rPr>
        <w:rFonts w:hint="default" w:ascii="Wingdings" w:hAnsi="Wingdings"/>
      </w:rPr>
    </w:lvl>
    <w:lvl w:ilvl="6" w:tplc="213C7DBA">
      <w:start w:val="1"/>
      <w:numFmt w:val="bullet"/>
      <w:lvlText w:val=""/>
      <w:lvlJc w:val="left"/>
      <w:pPr>
        <w:ind w:left="5040" w:hanging="360"/>
      </w:pPr>
      <w:rPr>
        <w:rFonts w:hint="default" w:ascii="Symbol" w:hAnsi="Symbol"/>
      </w:rPr>
    </w:lvl>
    <w:lvl w:ilvl="7" w:tplc="E6BEC9CC">
      <w:start w:val="1"/>
      <w:numFmt w:val="bullet"/>
      <w:lvlText w:val="o"/>
      <w:lvlJc w:val="left"/>
      <w:pPr>
        <w:ind w:left="5760" w:hanging="360"/>
      </w:pPr>
      <w:rPr>
        <w:rFonts w:hint="default" w:ascii="Courier New" w:hAnsi="Courier New"/>
      </w:rPr>
    </w:lvl>
    <w:lvl w:ilvl="8" w:tplc="20D011D6">
      <w:start w:val="1"/>
      <w:numFmt w:val="bullet"/>
      <w:lvlText w:val=""/>
      <w:lvlJc w:val="left"/>
      <w:pPr>
        <w:ind w:left="6480" w:hanging="360"/>
      </w:pPr>
      <w:rPr>
        <w:rFonts w:hint="default" w:ascii="Wingdings" w:hAnsi="Wingdings"/>
      </w:rPr>
    </w:lvl>
  </w:abstractNum>
  <w:abstractNum w:abstractNumId="4" w15:restartNumberingAfterBreak="0">
    <w:nsid w:val="03E22132"/>
    <w:multiLevelType w:val="hybridMultilevel"/>
    <w:tmpl w:val="84C6349C"/>
    <w:lvl w:ilvl="0" w:tplc="D54EBE7E">
      <w:start w:val="1"/>
      <w:numFmt w:val="bullet"/>
      <w:lvlText w:val=""/>
      <w:lvlJc w:val="left"/>
      <w:pPr>
        <w:ind w:left="720" w:hanging="360"/>
      </w:pPr>
      <w:rPr>
        <w:rFonts w:hint="default" w:ascii="Symbol" w:hAnsi="Symbol"/>
      </w:rPr>
    </w:lvl>
    <w:lvl w:ilvl="1" w:tplc="72547B4E">
      <w:start w:val="1"/>
      <w:numFmt w:val="bullet"/>
      <w:lvlText w:val="o"/>
      <w:lvlJc w:val="left"/>
      <w:pPr>
        <w:ind w:left="1440" w:hanging="360"/>
      </w:pPr>
      <w:rPr>
        <w:rFonts w:hint="default" w:ascii="Courier New" w:hAnsi="Courier New"/>
      </w:rPr>
    </w:lvl>
    <w:lvl w:ilvl="2" w:tplc="D37023C6">
      <w:start w:val="1"/>
      <w:numFmt w:val="bullet"/>
      <w:lvlText w:val=""/>
      <w:lvlJc w:val="left"/>
      <w:pPr>
        <w:ind w:left="2160" w:hanging="360"/>
      </w:pPr>
      <w:rPr>
        <w:rFonts w:hint="default" w:ascii="Wingdings" w:hAnsi="Wingdings"/>
      </w:rPr>
    </w:lvl>
    <w:lvl w:ilvl="3" w:tplc="D4DC7E14">
      <w:start w:val="1"/>
      <w:numFmt w:val="bullet"/>
      <w:lvlText w:val=""/>
      <w:lvlJc w:val="left"/>
      <w:pPr>
        <w:ind w:left="2880" w:hanging="360"/>
      </w:pPr>
      <w:rPr>
        <w:rFonts w:hint="default" w:ascii="Symbol" w:hAnsi="Symbol"/>
      </w:rPr>
    </w:lvl>
    <w:lvl w:ilvl="4" w:tplc="6CE2B948">
      <w:start w:val="1"/>
      <w:numFmt w:val="bullet"/>
      <w:lvlText w:val="o"/>
      <w:lvlJc w:val="left"/>
      <w:pPr>
        <w:ind w:left="3600" w:hanging="360"/>
      </w:pPr>
      <w:rPr>
        <w:rFonts w:hint="default" w:ascii="Courier New" w:hAnsi="Courier New"/>
      </w:rPr>
    </w:lvl>
    <w:lvl w:ilvl="5" w:tplc="AB2C35D6">
      <w:start w:val="1"/>
      <w:numFmt w:val="bullet"/>
      <w:lvlText w:val=""/>
      <w:lvlJc w:val="left"/>
      <w:pPr>
        <w:ind w:left="4320" w:hanging="360"/>
      </w:pPr>
      <w:rPr>
        <w:rFonts w:hint="default" w:ascii="Wingdings" w:hAnsi="Wingdings"/>
      </w:rPr>
    </w:lvl>
    <w:lvl w:ilvl="6" w:tplc="9E3E3642">
      <w:start w:val="1"/>
      <w:numFmt w:val="bullet"/>
      <w:lvlText w:val=""/>
      <w:lvlJc w:val="left"/>
      <w:pPr>
        <w:ind w:left="5040" w:hanging="360"/>
      </w:pPr>
      <w:rPr>
        <w:rFonts w:hint="default" w:ascii="Symbol" w:hAnsi="Symbol"/>
      </w:rPr>
    </w:lvl>
    <w:lvl w:ilvl="7" w:tplc="F7005128">
      <w:start w:val="1"/>
      <w:numFmt w:val="bullet"/>
      <w:lvlText w:val="o"/>
      <w:lvlJc w:val="left"/>
      <w:pPr>
        <w:ind w:left="5760" w:hanging="360"/>
      </w:pPr>
      <w:rPr>
        <w:rFonts w:hint="default" w:ascii="Courier New" w:hAnsi="Courier New"/>
      </w:rPr>
    </w:lvl>
    <w:lvl w:ilvl="8" w:tplc="CABAE6FA">
      <w:start w:val="1"/>
      <w:numFmt w:val="bullet"/>
      <w:lvlText w:val=""/>
      <w:lvlJc w:val="left"/>
      <w:pPr>
        <w:ind w:left="6480" w:hanging="360"/>
      </w:pPr>
      <w:rPr>
        <w:rFonts w:hint="default" w:ascii="Wingdings" w:hAnsi="Wingdings"/>
      </w:rPr>
    </w:lvl>
  </w:abstractNum>
  <w:abstractNum w:abstractNumId="5" w15:restartNumberingAfterBreak="0">
    <w:nsid w:val="04572656"/>
    <w:multiLevelType w:val="hybridMultilevel"/>
    <w:tmpl w:val="B3BCB19E"/>
    <w:lvl w:ilvl="0" w:tplc="AF6C3452">
      <w:start w:val="1"/>
      <w:numFmt w:val="bullet"/>
      <w:lvlText w:val=""/>
      <w:lvlJc w:val="left"/>
      <w:pPr>
        <w:ind w:left="720" w:hanging="360"/>
      </w:pPr>
      <w:rPr>
        <w:rFonts w:hint="default" w:ascii="Symbol" w:hAnsi="Symbol"/>
      </w:rPr>
    </w:lvl>
    <w:lvl w:ilvl="1" w:tplc="B01A84DC">
      <w:start w:val="1"/>
      <w:numFmt w:val="bullet"/>
      <w:lvlText w:val=""/>
      <w:lvlJc w:val="left"/>
      <w:pPr>
        <w:ind w:left="1440" w:hanging="360"/>
      </w:pPr>
      <w:rPr>
        <w:rFonts w:hint="default" w:ascii="Symbol" w:hAnsi="Symbol"/>
      </w:rPr>
    </w:lvl>
    <w:lvl w:ilvl="2" w:tplc="5F5CB0C2">
      <w:start w:val="1"/>
      <w:numFmt w:val="bullet"/>
      <w:lvlText w:val=""/>
      <w:lvlJc w:val="left"/>
      <w:pPr>
        <w:ind w:left="2160" w:hanging="360"/>
      </w:pPr>
      <w:rPr>
        <w:rFonts w:hint="default" w:ascii="Wingdings" w:hAnsi="Wingdings"/>
      </w:rPr>
    </w:lvl>
    <w:lvl w:ilvl="3" w:tplc="AE381594">
      <w:start w:val="1"/>
      <w:numFmt w:val="bullet"/>
      <w:lvlText w:val=""/>
      <w:lvlJc w:val="left"/>
      <w:pPr>
        <w:ind w:left="2880" w:hanging="360"/>
      </w:pPr>
      <w:rPr>
        <w:rFonts w:hint="default" w:ascii="Symbol" w:hAnsi="Symbol"/>
      </w:rPr>
    </w:lvl>
    <w:lvl w:ilvl="4" w:tplc="2CC604F8">
      <w:start w:val="1"/>
      <w:numFmt w:val="bullet"/>
      <w:lvlText w:val="o"/>
      <w:lvlJc w:val="left"/>
      <w:pPr>
        <w:ind w:left="3600" w:hanging="360"/>
      </w:pPr>
      <w:rPr>
        <w:rFonts w:hint="default" w:ascii="Courier New" w:hAnsi="Courier New"/>
      </w:rPr>
    </w:lvl>
    <w:lvl w:ilvl="5" w:tplc="02720C2C">
      <w:start w:val="1"/>
      <w:numFmt w:val="bullet"/>
      <w:lvlText w:val=""/>
      <w:lvlJc w:val="left"/>
      <w:pPr>
        <w:ind w:left="4320" w:hanging="360"/>
      </w:pPr>
      <w:rPr>
        <w:rFonts w:hint="default" w:ascii="Wingdings" w:hAnsi="Wingdings"/>
      </w:rPr>
    </w:lvl>
    <w:lvl w:ilvl="6" w:tplc="55E0E56E">
      <w:start w:val="1"/>
      <w:numFmt w:val="bullet"/>
      <w:lvlText w:val=""/>
      <w:lvlJc w:val="left"/>
      <w:pPr>
        <w:ind w:left="5040" w:hanging="360"/>
      </w:pPr>
      <w:rPr>
        <w:rFonts w:hint="default" w:ascii="Symbol" w:hAnsi="Symbol"/>
      </w:rPr>
    </w:lvl>
    <w:lvl w:ilvl="7" w:tplc="3E386D64">
      <w:start w:val="1"/>
      <w:numFmt w:val="bullet"/>
      <w:lvlText w:val="o"/>
      <w:lvlJc w:val="left"/>
      <w:pPr>
        <w:ind w:left="5760" w:hanging="360"/>
      </w:pPr>
      <w:rPr>
        <w:rFonts w:hint="default" w:ascii="Courier New" w:hAnsi="Courier New"/>
      </w:rPr>
    </w:lvl>
    <w:lvl w:ilvl="8" w:tplc="3280B260">
      <w:start w:val="1"/>
      <w:numFmt w:val="bullet"/>
      <w:lvlText w:val=""/>
      <w:lvlJc w:val="left"/>
      <w:pPr>
        <w:ind w:left="6480" w:hanging="360"/>
      </w:pPr>
      <w:rPr>
        <w:rFonts w:hint="default" w:ascii="Wingdings" w:hAnsi="Wingdings"/>
      </w:rPr>
    </w:lvl>
  </w:abstractNum>
  <w:abstractNum w:abstractNumId="6" w15:restartNumberingAfterBreak="0">
    <w:nsid w:val="06576708"/>
    <w:multiLevelType w:val="hybridMultilevel"/>
    <w:tmpl w:val="EAD2FB4A"/>
    <w:lvl w:ilvl="0" w:tplc="E940F1F2">
      <w:start w:val="1"/>
      <w:numFmt w:val="bullet"/>
      <w:lvlText w:val=""/>
      <w:lvlJc w:val="left"/>
      <w:pPr>
        <w:ind w:left="720" w:hanging="360"/>
      </w:pPr>
      <w:rPr>
        <w:rFonts w:hint="default" w:ascii="Symbol" w:hAnsi="Symbol"/>
      </w:rPr>
    </w:lvl>
    <w:lvl w:ilvl="1" w:tplc="77F6A424">
      <w:start w:val="1"/>
      <w:numFmt w:val="bullet"/>
      <w:lvlText w:val=""/>
      <w:lvlJc w:val="left"/>
      <w:pPr>
        <w:ind w:left="1440" w:hanging="360"/>
      </w:pPr>
      <w:rPr>
        <w:rFonts w:hint="default" w:ascii="Symbol" w:hAnsi="Symbol"/>
      </w:rPr>
    </w:lvl>
    <w:lvl w:ilvl="2" w:tplc="A01246AC">
      <w:start w:val="1"/>
      <w:numFmt w:val="bullet"/>
      <w:lvlText w:val=""/>
      <w:lvlJc w:val="left"/>
      <w:pPr>
        <w:ind w:left="2160" w:hanging="360"/>
      </w:pPr>
      <w:rPr>
        <w:rFonts w:hint="default" w:ascii="Wingdings" w:hAnsi="Wingdings"/>
      </w:rPr>
    </w:lvl>
    <w:lvl w:ilvl="3" w:tplc="C76AA67C">
      <w:start w:val="1"/>
      <w:numFmt w:val="bullet"/>
      <w:lvlText w:val=""/>
      <w:lvlJc w:val="left"/>
      <w:pPr>
        <w:ind w:left="2880" w:hanging="360"/>
      </w:pPr>
      <w:rPr>
        <w:rFonts w:hint="default" w:ascii="Symbol" w:hAnsi="Symbol"/>
      </w:rPr>
    </w:lvl>
    <w:lvl w:ilvl="4" w:tplc="75C0A3F4">
      <w:start w:val="1"/>
      <w:numFmt w:val="bullet"/>
      <w:lvlText w:val="o"/>
      <w:lvlJc w:val="left"/>
      <w:pPr>
        <w:ind w:left="3600" w:hanging="360"/>
      </w:pPr>
      <w:rPr>
        <w:rFonts w:hint="default" w:ascii="Courier New" w:hAnsi="Courier New"/>
      </w:rPr>
    </w:lvl>
    <w:lvl w:ilvl="5" w:tplc="7B38B76C">
      <w:start w:val="1"/>
      <w:numFmt w:val="bullet"/>
      <w:lvlText w:val=""/>
      <w:lvlJc w:val="left"/>
      <w:pPr>
        <w:ind w:left="4320" w:hanging="360"/>
      </w:pPr>
      <w:rPr>
        <w:rFonts w:hint="default" w:ascii="Wingdings" w:hAnsi="Wingdings"/>
      </w:rPr>
    </w:lvl>
    <w:lvl w:ilvl="6" w:tplc="1DF22100">
      <w:start w:val="1"/>
      <w:numFmt w:val="bullet"/>
      <w:lvlText w:val=""/>
      <w:lvlJc w:val="left"/>
      <w:pPr>
        <w:ind w:left="5040" w:hanging="360"/>
      </w:pPr>
      <w:rPr>
        <w:rFonts w:hint="default" w:ascii="Symbol" w:hAnsi="Symbol"/>
      </w:rPr>
    </w:lvl>
    <w:lvl w:ilvl="7" w:tplc="4F0CD164">
      <w:start w:val="1"/>
      <w:numFmt w:val="bullet"/>
      <w:lvlText w:val="o"/>
      <w:lvlJc w:val="left"/>
      <w:pPr>
        <w:ind w:left="5760" w:hanging="360"/>
      </w:pPr>
      <w:rPr>
        <w:rFonts w:hint="default" w:ascii="Courier New" w:hAnsi="Courier New"/>
      </w:rPr>
    </w:lvl>
    <w:lvl w:ilvl="8" w:tplc="9086F1E2">
      <w:start w:val="1"/>
      <w:numFmt w:val="bullet"/>
      <w:lvlText w:val=""/>
      <w:lvlJc w:val="left"/>
      <w:pPr>
        <w:ind w:left="6480" w:hanging="360"/>
      </w:pPr>
      <w:rPr>
        <w:rFonts w:hint="default" w:ascii="Wingdings" w:hAnsi="Wingdings"/>
      </w:rPr>
    </w:lvl>
  </w:abstractNum>
  <w:abstractNum w:abstractNumId="7" w15:restartNumberingAfterBreak="0">
    <w:nsid w:val="09274B27"/>
    <w:multiLevelType w:val="hybridMultilevel"/>
    <w:tmpl w:val="0DBE8CDA"/>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cs="Wingdings"/>
      </w:rPr>
    </w:lvl>
    <w:lvl w:ilvl="3" w:tplc="280A0001" w:tentative="1">
      <w:start w:val="1"/>
      <w:numFmt w:val="bullet"/>
      <w:lvlText w:val=""/>
      <w:lvlJc w:val="left"/>
      <w:pPr>
        <w:ind w:left="2880" w:hanging="360"/>
      </w:pPr>
      <w:rPr>
        <w:rFonts w:hint="default" w:ascii="Symbol" w:hAnsi="Symbol" w:cs="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cs="Wingdings"/>
      </w:rPr>
    </w:lvl>
    <w:lvl w:ilvl="6" w:tplc="280A0001" w:tentative="1">
      <w:start w:val="1"/>
      <w:numFmt w:val="bullet"/>
      <w:lvlText w:val=""/>
      <w:lvlJc w:val="left"/>
      <w:pPr>
        <w:ind w:left="5040" w:hanging="360"/>
      </w:pPr>
      <w:rPr>
        <w:rFonts w:hint="default" w:ascii="Symbol" w:hAnsi="Symbol" w:cs="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09566C3A"/>
    <w:multiLevelType w:val="hybridMultilevel"/>
    <w:tmpl w:val="8124BAC8"/>
    <w:lvl w:ilvl="0" w:tplc="04688B22">
      <w:start w:val="1"/>
      <w:numFmt w:val="bullet"/>
      <w:lvlText w:val=""/>
      <w:lvlJc w:val="left"/>
      <w:pPr>
        <w:ind w:left="720" w:hanging="360"/>
      </w:pPr>
      <w:rPr>
        <w:rFonts w:hint="default" w:ascii="Symbol" w:hAnsi="Symbol"/>
      </w:rPr>
    </w:lvl>
    <w:lvl w:ilvl="1" w:tplc="25CC665E">
      <w:start w:val="1"/>
      <w:numFmt w:val="bullet"/>
      <w:lvlText w:val="o"/>
      <w:lvlJc w:val="left"/>
      <w:pPr>
        <w:ind w:left="1440" w:hanging="360"/>
      </w:pPr>
      <w:rPr>
        <w:rFonts w:hint="default" w:ascii="Courier New" w:hAnsi="Courier New"/>
      </w:rPr>
    </w:lvl>
    <w:lvl w:ilvl="2" w:tplc="81225A44">
      <w:start w:val="1"/>
      <w:numFmt w:val="bullet"/>
      <w:lvlText w:val=""/>
      <w:lvlJc w:val="left"/>
      <w:pPr>
        <w:ind w:left="2160" w:hanging="360"/>
      </w:pPr>
      <w:rPr>
        <w:rFonts w:hint="default" w:ascii="Wingdings" w:hAnsi="Wingdings"/>
      </w:rPr>
    </w:lvl>
    <w:lvl w:ilvl="3" w:tplc="418CED34">
      <w:start w:val="1"/>
      <w:numFmt w:val="bullet"/>
      <w:lvlText w:val=""/>
      <w:lvlJc w:val="left"/>
      <w:pPr>
        <w:ind w:left="2880" w:hanging="360"/>
      </w:pPr>
      <w:rPr>
        <w:rFonts w:hint="default" w:ascii="Symbol" w:hAnsi="Symbol"/>
      </w:rPr>
    </w:lvl>
    <w:lvl w:ilvl="4" w:tplc="A77CB37C">
      <w:start w:val="1"/>
      <w:numFmt w:val="bullet"/>
      <w:lvlText w:val="o"/>
      <w:lvlJc w:val="left"/>
      <w:pPr>
        <w:ind w:left="3600" w:hanging="360"/>
      </w:pPr>
      <w:rPr>
        <w:rFonts w:hint="default" w:ascii="Courier New" w:hAnsi="Courier New"/>
      </w:rPr>
    </w:lvl>
    <w:lvl w:ilvl="5" w:tplc="43DA5FDE">
      <w:start w:val="1"/>
      <w:numFmt w:val="bullet"/>
      <w:lvlText w:val=""/>
      <w:lvlJc w:val="left"/>
      <w:pPr>
        <w:ind w:left="4320" w:hanging="360"/>
      </w:pPr>
      <w:rPr>
        <w:rFonts w:hint="default" w:ascii="Wingdings" w:hAnsi="Wingdings"/>
      </w:rPr>
    </w:lvl>
    <w:lvl w:ilvl="6" w:tplc="212E49A4">
      <w:start w:val="1"/>
      <w:numFmt w:val="bullet"/>
      <w:lvlText w:val=""/>
      <w:lvlJc w:val="left"/>
      <w:pPr>
        <w:ind w:left="5040" w:hanging="360"/>
      </w:pPr>
      <w:rPr>
        <w:rFonts w:hint="default" w:ascii="Symbol" w:hAnsi="Symbol"/>
      </w:rPr>
    </w:lvl>
    <w:lvl w:ilvl="7" w:tplc="868AC88E">
      <w:start w:val="1"/>
      <w:numFmt w:val="bullet"/>
      <w:lvlText w:val="o"/>
      <w:lvlJc w:val="left"/>
      <w:pPr>
        <w:ind w:left="5760" w:hanging="360"/>
      </w:pPr>
      <w:rPr>
        <w:rFonts w:hint="default" w:ascii="Courier New" w:hAnsi="Courier New"/>
      </w:rPr>
    </w:lvl>
    <w:lvl w:ilvl="8" w:tplc="6AAE0232">
      <w:start w:val="1"/>
      <w:numFmt w:val="bullet"/>
      <w:lvlText w:val=""/>
      <w:lvlJc w:val="left"/>
      <w:pPr>
        <w:ind w:left="6480" w:hanging="360"/>
      </w:pPr>
      <w:rPr>
        <w:rFonts w:hint="default" w:ascii="Wingdings" w:hAnsi="Wingdings"/>
      </w:rPr>
    </w:lvl>
  </w:abstractNum>
  <w:abstractNum w:abstractNumId="9" w15:restartNumberingAfterBreak="0">
    <w:nsid w:val="0BDE75A6"/>
    <w:multiLevelType w:val="hybridMultilevel"/>
    <w:tmpl w:val="59D832DA"/>
    <w:lvl w:ilvl="0" w:tplc="5B0C367E">
      <w:start w:val="1"/>
      <w:numFmt w:val="bullet"/>
      <w:lvlText w:val=""/>
      <w:lvlJc w:val="left"/>
      <w:pPr>
        <w:ind w:left="720" w:hanging="360"/>
      </w:pPr>
      <w:rPr>
        <w:rFonts w:hint="default" w:ascii="Symbol" w:hAnsi="Symbol"/>
      </w:rPr>
    </w:lvl>
    <w:lvl w:ilvl="1" w:tplc="FE56AD34">
      <w:start w:val="1"/>
      <w:numFmt w:val="bullet"/>
      <w:lvlText w:val=""/>
      <w:lvlJc w:val="left"/>
      <w:pPr>
        <w:ind w:left="1440" w:hanging="360"/>
      </w:pPr>
      <w:rPr>
        <w:rFonts w:hint="default" w:ascii="Symbol" w:hAnsi="Symbol"/>
      </w:rPr>
    </w:lvl>
    <w:lvl w:ilvl="2" w:tplc="30AA3E16">
      <w:start w:val="1"/>
      <w:numFmt w:val="bullet"/>
      <w:lvlText w:val=""/>
      <w:lvlJc w:val="left"/>
      <w:pPr>
        <w:ind w:left="2160" w:hanging="360"/>
      </w:pPr>
      <w:rPr>
        <w:rFonts w:hint="default" w:ascii="Wingdings" w:hAnsi="Wingdings"/>
      </w:rPr>
    </w:lvl>
    <w:lvl w:ilvl="3" w:tplc="6748A28A">
      <w:start w:val="1"/>
      <w:numFmt w:val="bullet"/>
      <w:lvlText w:val=""/>
      <w:lvlJc w:val="left"/>
      <w:pPr>
        <w:ind w:left="2880" w:hanging="360"/>
      </w:pPr>
      <w:rPr>
        <w:rFonts w:hint="default" w:ascii="Symbol" w:hAnsi="Symbol"/>
      </w:rPr>
    </w:lvl>
    <w:lvl w:ilvl="4" w:tplc="1208164A">
      <w:start w:val="1"/>
      <w:numFmt w:val="bullet"/>
      <w:lvlText w:val="o"/>
      <w:lvlJc w:val="left"/>
      <w:pPr>
        <w:ind w:left="3600" w:hanging="360"/>
      </w:pPr>
      <w:rPr>
        <w:rFonts w:hint="default" w:ascii="Courier New" w:hAnsi="Courier New"/>
      </w:rPr>
    </w:lvl>
    <w:lvl w:ilvl="5" w:tplc="87D8014C">
      <w:start w:val="1"/>
      <w:numFmt w:val="bullet"/>
      <w:lvlText w:val=""/>
      <w:lvlJc w:val="left"/>
      <w:pPr>
        <w:ind w:left="4320" w:hanging="360"/>
      </w:pPr>
      <w:rPr>
        <w:rFonts w:hint="default" w:ascii="Wingdings" w:hAnsi="Wingdings"/>
      </w:rPr>
    </w:lvl>
    <w:lvl w:ilvl="6" w:tplc="296A1A22">
      <w:start w:val="1"/>
      <w:numFmt w:val="bullet"/>
      <w:lvlText w:val=""/>
      <w:lvlJc w:val="left"/>
      <w:pPr>
        <w:ind w:left="5040" w:hanging="360"/>
      </w:pPr>
      <w:rPr>
        <w:rFonts w:hint="default" w:ascii="Symbol" w:hAnsi="Symbol"/>
      </w:rPr>
    </w:lvl>
    <w:lvl w:ilvl="7" w:tplc="FADEDB6A">
      <w:start w:val="1"/>
      <w:numFmt w:val="bullet"/>
      <w:lvlText w:val="o"/>
      <w:lvlJc w:val="left"/>
      <w:pPr>
        <w:ind w:left="5760" w:hanging="360"/>
      </w:pPr>
      <w:rPr>
        <w:rFonts w:hint="default" w:ascii="Courier New" w:hAnsi="Courier New"/>
      </w:rPr>
    </w:lvl>
    <w:lvl w:ilvl="8" w:tplc="29F4BC74">
      <w:start w:val="1"/>
      <w:numFmt w:val="bullet"/>
      <w:lvlText w:val=""/>
      <w:lvlJc w:val="left"/>
      <w:pPr>
        <w:ind w:left="6480" w:hanging="360"/>
      </w:pPr>
      <w:rPr>
        <w:rFonts w:hint="default" w:ascii="Wingdings" w:hAnsi="Wingdings"/>
      </w:rPr>
    </w:lvl>
  </w:abstractNum>
  <w:abstractNum w:abstractNumId="10" w15:restartNumberingAfterBreak="0">
    <w:nsid w:val="0CC46E51"/>
    <w:multiLevelType w:val="hybridMultilevel"/>
    <w:tmpl w:val="ADC4B5EE"/>
    <w:lvl w:ilvl="0" w:tplc="F2E84C8E">
      <w:start w:val="1"/>
      <w:numFmt w:val="bullet"/>
      <w:lvlText w:val=""/>
      <w:lvlJc w:val="left"/>
      <w:pPr>
        <w:ind w:left="720" w:hanging="360"/>
      </w:pPr>
      <w:rPr>
        <w:rFonts w:hint="default" w:ascii="Symbol" w:hAnsi="Symbol"/>
      </w:rPr>
    </w:lvl>
    <w:lvl w:ilvl="1" w:tplc="33189890">
      <w:start w:val="1"/>
      <w:numFmt w:val="bullet"/>
      <w:lvlText w:val="o"/>
      <w:lvlJc w:val="left"/>
      <w:pPr>
        <w:ind w:left="1440" w:hanging="360"/>
      </w:pPr>
      <w:rPr>
        <w:rFonts w:hint="default" w:ascii="Courier New" w:hAnsi="Courier New"/>
      </w:rPr>
    </w:lvl>
    <w:lvl w:ilvl="2" w:tplc="49584838">
      <w:start w:val="1"/>
      <w:numFmt w:val="bullet"/>
      <w:lvlText w:val=""/>
      <w:lvlJc w:val="left"/>
      <w:pPr>
        <w:ind w:left="2160" w:hanging="360"/>
      </w:pPr>
      <w:rPr>
        <w:rFonts w:hint="default" w:ascii="Wingdings" w:hAnsi="Wingdings"/>
      </w:rPr>
    </w:lvl>
    <w:lvl w:ilvl="3" w:tplc="F89886AA">
      <w:start w:val="1"/>
      <w:numFmt w:val="bullet"/>
      <w:lvlText w:val=""/>
      <w:lvlJc w:val="left"/>
      <w:pPr>
        <w:ind w:left="2880" w:hanging="360"/>
      </w:pPr>
      <w:rPr>
        <w:rFonts w:hint="default" w:ascii="Symbol" w:hAnsi="Symbol"/>
      </w:rPr>
    </w:lvl>
    <w:lvl w:ilvl="4" w:tplc="CC4AC9EA">
      <w:start w:val="1"/>
      <w:numFmt w:val="bullet"/>
      <w:lvlText w:val="o"/>
      <w:lvlJc w:val="left"/>
      <w:pPr>
        <w:ind w:left="3600" w:hanging="360"/>
      </w:pPr>
      <w:rPr>
        <w:rFonts w:hint="default" w:ascii="Courier New" w:hAnsi="Courier New"/>
      </w:rPr>
    </w:lvl>
    <w:lvl w:ilvl="5" w:tplc="BE4CFF3C">
      <w:start w:val="1"/>
      <w:numFmt w:val="bullet"/>
      <w:lvlText w:val=""/>
      <w:lvlJc w:val="left"/>
      <w:pPr>
        <w:ind w:left="4320" w:hanging="360"/>
      </w:pPr>
      <w:rPr>
        <w:rFonts w:hint="default" w:ascii="Wingdings" w:hAnsi="Wingdings"/>
      </w:rPr>
    </w:lvl>
    <w:lvl w:ilvl="6" w:tplc="28B6231C">
      <w:start w:val="1"/>
      <w:numFmt w:val="bullet"/>
      <w:lvlText w:val=""/>
      <w:lvlJc w:val="left"/>
      <w:pPr>
        <w:ind w:left="5040" w:hanging="360"/>
      </w:pPr>
      <w:rPr>
        <w:rFonts w:hint="default" w:ascii="Symbol" w:hAnsi="Symbol"/>
      </w:rPr>
    </w:lvl>
    <w:lvl w:ilvl="7" w:tplc="5C489E80">
      <w:start w:val="1"/>
      <w:numFmt w:val="bullet"/>
      <w:lvlText w:val="o"/>
      <w:lvlJc w:val="left"/>
      <w:pPr>
        <w:ind w:left="5760" w:hanging="360"/>
      </w:pPr>
      <w:rPr>
        <w:rFonts w:hint="default" w:ascii="Courier New" w:hAnsi="Courier New"/>
      </w:rPr>
    </w:lvl>
    <w:lvl w:ilvl="8" w:tplc="08C23762">
      <w:start w:val="1"/>
      <w:numFmt w:val="bullet"/>
      <w:lvlText w:val=""/>
      <w:lvlJc w:val="left"/>
      <w:pPr>
        <w:ind w:left="6480" w:hanging="360"/>
      </w:pPr>
      <w:rPr>
        <w:rFonts w:hint="default" w:ascii="Wingdings" w:hAnsi="Wingdings"/>
      </w:rPr>
    </w:lvl>
  </w:abstractNum>
  <w:abstractNum w:abstractNumId="11" w15:restartNumberingAfterBreak="0">
    <w:nsid w:val="0D5057EE"/>
    <w:multiLevelType w:val="hybridMultilevel"/>
    <w:tmpl w:val="0C30C826"/>
    <w:lvl w:ilvl="0" w:tplc="F62CB06C">
      <w:start w:val="1"/>
      <w:numFmt w:val="bullet"/>
      <w:lvlText w:val=""/>
      <w:lvlJc w:val="left"/>
      <w:pPr>
        <w:ind w:left="720" w:hanging="360"/>
      </w:pPr>
      <w:rPr>
        <w:rFonts w:hint="default" w:ascii="Symbol" w:hAnsi="Symbol"/>
      </w:rPr>
    </w:lvl>
    <w:lvl w:ilvl="1" w:tplc="8D80FACE">
      <w:start w:val="1"/>
      <w:numFmt w:val="bullet"/>
      <w:lvlText w:val=""/>
      <w:lvlJc w:val="left"/>
      <w:pPr>
        <w:ind w:left="1440" w:hanging="360"/>
      </w:pPr>
      <w:rPr>
        <w:rFonts w:hint="default" w:ascii="Symbol" w:hAnsi="Symbol"/>
      </w:rPr>
    </w:lvl>
    <w:lvl w:ilvl="2" w:tplc="4D6A4FA0">
      <w:start w:val="1"/>
      <w:numFmt w:val="bullet"/>
      <w:lvlText w:val=""/>
      <w:lvlJc w:val="left"/>
      <w:pPr>
        <w:ind w:left="2160" w:hanging="360"/>
      </w:pPr>
      <w:rPr>
        <w:rFonts w:hint="default" w:ascii="Wingdings" w:hAnsi="Wingdings"/>
      </w:rPr>
    </w:lvl>
    <w:lvl w:ilvl="3" w:tplc="36A603D6">
      <w:start w:val="1"/>
      <w:numFmt w:val="bullet"/>
      <w:lvlText w:val=""/>
      <w:lvlJc w:val="left"/>
      <w:pPr>
        <w:ind w:left="2880" w:hanging="360"/>
      </w:pPr>
      <w:rPr>
        <w:rFonts w:hint="default" w:ascii="Symbol" w:hAnsi="Symbol"/>
      </w:rPr>
    </w:lvl>
    <w:lvl w:ilvl="4" w:tplc="86F635C4">
      <w:start w:val="1"/>
      <w:numFmt w:val="bullet"/>
      <w:lvlText w:val="o"/>
      <w:lvlJc w:val="left"/>
      <w:pPr>
        <w:ind w:left="3600" w:hanging="360"/>
      </w:pPr>
      <w:rPr>
        <w:rFonts w:hint="default" w:ascii="Courier New" w:hAnsi="Courier New"/>
      </w:rPr>
    </w:lvl>
    <w:lvl w:ilvl="5" w:tplc="0714CEE2">
      <w:start w:val="1"/>
      <w:numFmt w:val="bullet"/>
      <w:lvlText w:val=""/>
      <w:lvlJc w:val="left"/>
      <w:pPr>
        <w:ind w:left="4320" w:hanging="360"/>
      </w:pPr>
      <w:rPr>
        <w:rFonts w:hint="default" w:ascii="Wingdings" w:hAnsi="Wingdings"/>
      </w:rPr>
    </w:lvl>
    <w:lvl w:ilvl="6" w:tplc="2F0E9EC4">
      <w:start w:val="1"/>
      <w:numFmt w:val="bullet"/>
      <w:lvlText w:val=""/>
      <w:lvlJc w:val="left"/>
      <w:pPr>
        <w:ind w:left="5040" w:hanging="360"/>
      </w:pPr>
      <w:rPr>
        <w:rFonts w:hint="default" w:ascii="Symbol" w:hAnsi="Symbol"/>
      </w:rPr>
    </w:lvl>
    <w:lvl w:ilvl="7" w:tplc="38F09736">
      <w:start w:val="1"/>
      <w:numFmt w:val="bullet"/>
      <w:lvlText w:val="o"/>
      <w:lvlJc w:val="left"/>
      <w:pPr>
        <w:ind w:left="5760" w:hanging="360"/>
      </w:pPr>
      <w:rPr>
        <w:rFonts w:hint="default" w:ascii="Courier New" w:hAnsi="Courier New"/>
      </w:rPr>
    </w:lvl>
    <w:lvl w:ilvl="8" w:tplc="8EF25D1C">
      <w:start w:val="1"/>
      <w:numFmt w:val="bullet"/>
      <w:lvlText w:val=""/>
      <w:lvlJc w:val="left"/>
      <w:pPr>
        <w:ind w:left="6480" w:hanging="360"/>
      </w:pPr>
      <w:rPr>
        <w:rFonts w:hint="default" w:ascii="Wingdings" w:hAnsi="Wingdings"/>
      </w:rPr>
    </w:lvl>
  </w:abstractNum>
  <w:abstractNum w:abstractNumId="12" w15:restartNumberingAfterBreak="0">
    <w:nsid w:val="0E725058"/>
    <w:multiLevelType w:val="hybridMultilevel"/>
    <w:tmpl w:val="0124156E"/>
    <w:lvl w:ilvl="0" w:tplc="59BA97A8">
      <w:start w:val="1"/>
      <w:numFmt w:val="bullet"/>
      <w:lvlText w:val=""/>
      <w:lvlJc w:val="left"/>
      <w:pPr>
        <w:ind w:left="720" w:hanging="360"/>
      </w:pPr>
      <w:rPr>
        <w:rFonts w:hint="default" w:ascii="Symbol" w:hAnsi="Symbol"/>
      </w:rPr>
    </w:lvl>
    <w:lvl w:ilvl="1" w:tplc="9DC65D8C">
      <w:start w:val="1"/>
      <w:numFmt w:val="bullet"/>
      <w:lvlText w:val="o"/>
      <w:lvlJc w:val="left"/>
      <w:pPr>
        <w:ind w:left="1440" w:hanging="360"/>
      </w:pPr>
      <w:rPr>
        <w:rFonts w:hint="default" w:ascii="Courier New" w:hAnsi="Courier New"/>
      </w:rPr>
    </w:lvl>
    <w:lvl w:ilvl="2" w:tplc="4D88EDFA">
      <w:start w:val="1"/>
      <w:numFmt w:val="bullet"/>
      <w:lvlText w:val=""/>
      <w:lvlJc w:val="left"/>
      <w:pPr>
        <w:ind w:left="2160" w:hanging="360"/>
      </w:pPr>
      <w:rPr>
        <w:rFonts w:hint="default" w:ascii="Wingdings" w:hAnsi="Wingdings"/>
      </w:rPr>
    </w:lvl>
    <w:lvl w:ilvl="3" w:tplc="4F1C48D2">
      <w:start w:val="1"/>
      <w:numFmt w:val="bullet"/>
      <w:lvlText w:val=""/>
      <w:lvlJc w:val="left"/>
      <w:pPr>
        <w:ind w:left="2880" w:hanging="360"/>
      </w:pPr>
      <w:rPr>
        <w:rFonts w:hint="default" w:ascii="Symbol" w:hAnsi="Symbol"/>
      </w:rPr>
    </w:lvl>
    <w:lvl w:ilvl="4" w:tplc="2B9A1A66">
      <w:start w:val="1"/>
      <w:numFmt w:val="bullet"/>
      <w:lvlText w:val="o"/>
      <w:lvlJc w:val="left"/>
      <w:pPr>
        <w:ind w:left="3600" w:hanging="360"/>
      </w:pPr>
      <w:rPr>
        <w:rFonts w:hint="default" w:ascii="Courier New" w:hAnsi="Courier New"/>
      </w:rPr>
    </w:lvl>
    <w:lvl w:ilvl="5" w:tplc="0040ECDE">
      <w:start w:val="1"/>
      <w:numFmt w:val="bullet"/>
      <w:lvlText w:val=""/>
      <w:lvlJc w:val="left"/>
      <w:pPr>
        <w:ind w:left="4320" w:hanging="360"/>
      </w:pPr>
      <w:rPr>
        <w:rFonts w:hint="default" w:ascii="Wingdings" w:hAnsi="Wingdings"/>
      </w:rPr>
    </w:lvl>
    <w:lvl w:ilvl="6" w:tplc="8F6CA170">
      <w:start w:val="1"/>
      <w:numFmt w:val="bullet"/>
      <w:lvlText w:val=""/>
      <w:lvlJc w:val="left"/>
      <w:pPr>
        <w:ind w:left="5040" w:hanging="360"/>
      </w:pPr>
      <w:rPr>
        <w:rFonts w:hint="default" w:ascii="Symbol" w:hAnsi="Symbol"/>
      </w:rPr>
    </w:lvl>
    <w:lvl w:ilvl="7" w:tplc="F6BC3052">
      <w:start w:val="1"/>
      <w:numFmt w:val="bullet"/>
      <w:lvlText w:val="o"/>
      <w:lvlJc w:val="left"/>
      <w:pPr>
        <w:ind w:left="5760" w:hanging="360"/>
      </w:pPr>
      <w:rPr>
        <w:rFonts w:hint="default" w:ascii="Courier New" w:hAnsi="Courier New"/>
      </w:rPr>
    </w:lvl>
    <w:lvl w:ilvl="8" w:tplc="14DA58E8">
      <w:start w:val="1"/>
      <w:numFmt w:val="bullet"/>
      <w:lvlText w:val=""/>
      <w:lvlJc w:val="left"/>
      <w:pPr>
        <w:ind w:left="6480" w:hanging="360"/>
      </w:pPr>
      <w:rPr>
        <w:rFonts w:hint="default" w:ascii="Wingdings" w:hAnsi="Wingdings"/>
      </w:rPr>
    </w:lvl>
  </w:abstractNum>
  <w:abstractNum w:abstractNumId="13" w15:restartNumberingAfterBreak="0">
    <w:nsid w:val="0FA722A1"/>
    <w:multiLevelType w:val="hybridMultilevel"/>
    <w:tmpl w:val="61A808E8"/>
    <w:lvl w:ilvl="0" w:tplc="FB82649E">
      <w:start w:val="1"/>
      <w:numFmt w:val="bullet"/>
      <w:lvlText w:val=""/>
      <w:lvlJc w:val="left"/>
      <w:pPr>
        <w:ind w:left="720" w:hanging="360"/>
      </w:pPr>
      <w:rPr>
        <w:rFonts w:hint="default" w:ascii="Symbol" w:hAnsi="Symbol"/>
      </w:rPr>
    </w:lvl>
    <w:lvl w:ilvl="1" w:tplc="5ADC42E8">
      <w:start w:val="1"/>
      <w:numFmt w:val="bullet"/>
      <w:lvlText w:val=""/>
      <w:lvlJc w:val="left"/>
      <w:pPr>
        <w:ind w:left="1440" w:hanging="360"/>
      </w:pPr>
      <w:rPr>
        <w:rFonts w:hint="default" w:ascii="Symbol" w:hAnsi="Symbol"/>
      </w:rPr>
    </w:lvl>
    <w:lvl w:ilvl="2" w:tplc="3080E4EA">
      <w:start w:val="1"/>
      <w:numFmt w:val="bullet"/>
      <w:lvlText w:val=""/>
      <w:lvlJc w:val="left"/>
      <w:pPr>
        <w:ind w:left="2160" w:hanging="360"/>
      </w:pPr>
      <w:rPr>
        <w:rFonts w:hint="default" w:ascii="Wingdings" w:hAnsi="Wingdings"/>
      </w:rPr>
    </w:lvl>
    <w:lvl w:ilvl="3" w:tplc="9E6E83E2">
      <w:start w:val="1"/>
      <w:numFmt w:val="bullet"/>
      <w:lvlText w:val=""/>
      <w:lvlJc w:val="left"/>
      <w:pPr>
        <w:ind w:left="2880" w:hanging="360"/>
      </w:pPr>
      <w:rPr>
        <w:rFonts w:hint="default" w:ascii="Symbol" w:hAnsi="Symbol"/>
      </w:rPr>
    </w:lvl>
    <w:lvl w:ilvl="4" w:tplc="DF8C91DA">
      <w:start w:val="1"/>
      <w:numFmt w:val="bullet"/>
      <w:lvlText w:val="o"/>
      <w:lvlJc w:val="left"/>
      <w:pPr>
        <w:ind w:left="3600" w:hanging="360"/>
      </w:pPr>
      <w:rPr>
        <w:rFonts w:hint="default" w:ascii="Courier New" w:hAnsi="Courier New"/>
      </w:rPr>
    </w:lvl>
    <w:lvl w:ilvl="5" w:tplc="EAE4D76A">
      <w:start w:val="1"/>
      <w:numFmt w:val="bullet"/>
      <w:lvlText w:val=""/>
      <w:lvlJc w:val="left"/>
      <w:pPr>
        <w:ind w:left="4320" w:hanging="360"/>
      </w:pPr>
      <w:rPr>
        <w:rFonts w:hint="default" w:ascii="Wingdings" w:hAnsi="Wingdings"/>
      </w:rPr>
    </w:lvl>
    <w:lvl w:ilvl="6" w:tplc="80027080">
      <w:start w:val="1"/>
      <w:numFmt w:val="bullet"/>
      <w:lvlText w:val=""/>
      <w:lvlJc w:val="left"/>
      <w:pPr>
        <w:ind w:left="5040" w:hanging="360"/>
      </w:pPr>
      <w:rPr>
        <w:rFonts w:hint="default" w:ascii="Symbol" w:hAnsi="Symbol"/>
      </w:rPr>
    </w:lvl>
    <w:lvl w:ilvl="7" w:tplc="4588CE16">
      <w:start w:val="1"/>
      <w:numFmt w:val="bullet"/>
      <w:lvlText w:val="o"/>
      <w:lvlJc w:val="left"/>
      <w:pPr>
        <w:ind w:left="5760" w:hanging="360"/>
      </w:pPr>
      <w:rPr>
        <w:rFonts w:hint="default" w:ascii="Courier New" w:hAnsi="Courier New"/>
      </w:rPr>
    </w:lvl>
    <w:lvl w:ilvl="8" w:tplc="A39057EC">
      <w:start w:val="1"/>
      <w:numFmt w:val="bullet"/>
      <w:lvlText w:val=""/>
      <w:lvlJc w:val="left"/>
      <w:pPr>
        <w:ind w:left="6480" w:hanging="360"/>
      </w:pPr>
      <w:rPr>
        <w:rFonts w:hint="default" w:ascii="Wingdings" w:hAnsi="Wingdings"/>
      </w:rPr>
    </w:lvl>
  </w:abstractNum>
  <w:abstractNum w:abstractNumId="14" w15:restartNumberingAfterBreak="0">
    <w:nsid w:val="16A61F3B"/>
    <w:multiLevelType w:val="hybridMultilevel"/>
    <w:tmpl w:val="B22A827A"/>
    <w:lvl w:ilvl="0" w:tplc="113EBA5C">
      <w:start w:val="1"/>
      <w:numFmt w:val="bullet"/>
      <w:lvlText w:val=""/>
      <w:lvlJc w:val="left"/>
      <w:pPr>
        <w:ind w:left="720" w:hanging="360"/>
      </w:pPr>
      <w:rPr>
        <w:rFonts w:hint="default" w:ascii="Symbol" w:hAnsi="Symbol"/>
      </w:rPr>
    </w:lvl>
    <w:lvl w:ilvl="1" w:tplc="C9F40CA6">
      <w:start w:val="1"/>
      <w:numFmt w:val="bullet"/>
      <w:lvlText w:val="o"/>
      <w:lvlJc w:val="left"/>
      <w:pPr>
        <w:ind w:left="1440" w:hanging="360"/>
      </w:pPr>
      <w:rPr>
        <w:rFonts w:hint="default" w:ascii="Courier New" w:hAnsi="Courier New"/>
      </w:rPr>
    </w:lvl>
    <w:lvl w:ilvl="2" w:tplc="888AA60C">
      <w:start w:val="1"/>
      <w:numFmt w:val="bullet"/>
      <w:lvlText w:val=""/>
      <w:lvlJc w:val="left"/>
      <w:pPr>
        <w:ind w:left="2160" w:hanging="360"/>
      </w:pPr>
      <w:rPr>
        <w:rFonts w:hint="default" w:ascii="Wingdings" w:hAnsi="Wingdings"/>
      </w:rPr>
    </w:lvl>
    <w:lvl w:ilvl="3" w:tplc="CB063676">
      <w:start w:val="1"/>
      <w:numFmt w:val="bullet"/>
      <w:lvlText w:val=""/>
      <w:lvlJc w:val="left"/>
      <w:pPr>
        <w:ind w:left="2880" w:hanging="360"/>
      </w:pPr>
      <w:rPr>
        <w:rFonts w:hint="default" w:ascii="Symbol" w:hAnsi="Symbol"/>
      </w:rPr>
    </w:lvl>
    <w:lvl w:ilvl="4" w:tplc="B49C7020">
      <w:start w:val="1"/>
      <w:numFmt w:val="bullet"/>
      <w:lvlText w:val="o"/>
      <w:lvlJc w:val="left"/>
      <w:pPr>
        <w:ind w:left="3600" w:hanging="360"/>
      </w:pPr>
      <w:rPr>
        <w:rFonts w:hint="default" w:ascii="Courier New" w:hAnsi="Courier New"/>
      </w:rPr>
    </w:lvl>
    <w:lvl w:ilvl="5" w:tplc="118683D6">
      <w:start w:val="1"/>
      <w:numFmt w:val="bullet"/>
      <w:lvlText w:val=""/>
      <w:lvlJc w:val="left"/>
      <w:pPr>
        <w:ind w:left="4320" w:hanging="360"/>
      </w:pPr>
      <w:rPr>
        <w:rFonts w:hint="default" w:ascii="Wingdings" w:hAnsi="Wingdings"/>
      </w:rPr>
    </w:lvl>
    <w:lvl w:ilvl="6" w:tplc="39E8FA72">
      <w:start w:val="1"/>
      <w:numFmt w:val="bullet"/>
      <w:lvlText w:val=""/>
      <w:lvlJc w:val="left"/>
      <w:pPr>
        <w:ind w:left="5040" w:hanging="360"/>
      </w:pPr>
      <w:rPr>
        <w:rFonts w:hint="default" w:ascii="Symbol" w:hAnsi="Symbol"/>
      </w:rPr>
    </w:lvl>
    <w:lvl w:ilvl="7" w:tplc="8E804DB2">
      <w:start w:val="1"/>
      <w:numFmt w:val="bullet"/>
      <w:lvlText w:val="o"/>
      <w:lvlJc w:val="left"/>
      <w:pPr>
        <w:ind w:left="5760" w:hanging="360"/>
      </w:pPr>
      <w:rPr>
        <w:rFonts w:hint="default" w:ascii="Courier New" w:hAnsi="Courier New"/>
      </w:rPr>
    </w:lvl>
    <w:lvl w:ilvl="8" w:tplc="20C8EB74">
      <w:start w:val="1"/>
      <w:numFmt w:val="bullet"/>
      <w:lvlText w:val=""/>
      <w:lvlJc w:val="left"/>
      <w:pPr>
        <w:ind w:left="6480" w:hanging="360"/>
      </w:pPr>
      <w:rPr>
        <w:rFonts w:hint="default" w:ascii="Wingdings" w:hAnsi="Wingdings"/>
      </w:rPr>
    </w:lvl>
  </w:abstractNum>
  <w:abstractNum w:abstractNumId="15" w15:restartNumberingAfterBreak="0">
    <w:nsid w:val="17C34C3F"/>
    <w:multiLevelType w:val="hybridMultilevel"/>
    <w:tmpl w:val="9AC2B348"/>
    <w:lvl w:ilvl="0" w:tplc="6F64C9E8">
      <w:start w:val="1"/>
      <w:numFmt w:val="bullet"/>
      <w:lvlText w:val=""/>
      <w:lvlJc w:val="left"/>
      <w:pPr>
        <w:ind w:left="720" w:hanging="360"/>
      </w:pPr>
      <w:rPr>
        <w:rFonts w:hint="default" w:ascii="Symbol" w:hAnsi="Symbol"/>
      </w:rPr>
    </w:lvl>
    <w:lvl w:ilvl="1" w:tplc="580C5BD6">
      <w:start w:val="1"/>
      <w:numFmt w:val="bullet"/>
      <w:lvlText w:val=""/>
      <w:lvlJc w:val="left"/>
      <w:pPr>
        <w:ind w:left="1440" w:hanging="360"/>
      </w:pPr>
      <w:rPr>
        <w:rFonts w:hint="default" w:ascii="Symbol" w:hAnsi="Symbol"/>
      </w:rPr>
    </w:lvl>
    <w:lvl w:ilvl="2" w:tplc="8E921126">
      <w:start w:val="1"/>
      <w:numFmt w:val="bullet"/>
      <w:lvlText w:val=""/>
      <w:lvlJc w:val="left"/>
      <w:pPr>
        <w:ind w:left="2160" w:hanging="360"/>
      </w:pPr>
      <w:rPr>
        <w:rFonts w:hint="default" w:ascii="Wingdings" w:hAnsi="Wingdings"/>
      </w:rPr>
    </w:lvl>
    <w:lvl w:ilvl="3" w:tplc="254AD354">
      <w:start w:val="1"/>
      <w:numFmt w:val="bullet"/>
      <w:lvlText w:val=""/>
      <w:lvlJc w:val="left"/>
      <w:pPr>
        <w:ind w:left="2880" w:hanging="360"/>
      </w:pPr>
      <w:rPr>
        <w:rFonts w:hint="default" w:ascii="Symbol" w:hAnsi="Symbol"/>
      </w:rPr>
    </w:lvl>
    <w:lvl w:ilvl="4" w:tplc="B47A2DF4">
      <w:start w:val="1"/>
      <w:numFmt w:val="bullet"/>
      <w:lvlText w:val="o"/>
      <w:lvlJc w:val="left"/>
      <w:pPr>
        <w:ind w:left="3600" w:hanging="360"/>
      </w:pPr>
      <w:rPr>
        <w:rFonts w:hint="default" w:ascii="Courier New" w:hAnsi="Courier New"/>
      </w:rPr>
    </w:lvl>
    <w:lvl w:ilvl="5" w:tplc="4BE6221C">
      <w:start w:val="1"/>
      <w:numFmt w:val="bullet"/>
      <w:lvlText w:val=""/>
      <w:lvlJc w:val="left"/>
      <w:pPr>
        <w:ind w:left="4320" w:hanging="360"/>
      </w:pPr>
      <w:rPr>
        <w:rFonts w:hint="default" w:ascii="Wingdings" w:hAnsi="Wingdings"/>
      </w:rPr>
    </w:lvl>
    <w:lvl w:ilvl="6" w:tplc="F8B87104">
      <w:start w:val="1"/>
      <w:numFmt w:val="bullet"/>
      <w:lvlText w:val=""/>
      <w:lvlJc w:val="left"/>
      <w:pPr>
        <w:ind w:left="5040" w:hanging="360"/>
      </w:pPr>
      <w:rPr>
        <w:rFonts w:hint="default" w:ascii="Symbol" w:hAnsi="Symbol"/>
      </w:rPr>
    </w:lvl>
    <w:lvl w:ilvl="7" w:tplc="3F2CEF9C">
      <w:start w:val="1"/>
      <w:numFmt w:val="bullet"/>
      <w:lvlText w:val="o"/>
      <w:lvlJc w:val="left"/>
      <w:pPr>
        <w:ind w:left="5760" w:hanging="360"/>
      </w:pPr>
      <w:rPr>
        <w:rFonts w:hint="default" w:ascii="Courier New" w:hAnsi="Courier New"/>
      </w:rPr>
    </w:lvl>
    <w:lvl w:ilvl="8" w:tplc="B3FC6E30">
      <w:start w:val="1"/>
      <w:numFmt w:val="bullet"/>
      <w:lvlText w:val=""/>
      <w:lvlJc w:val="left"/>
      <w:pPr>
        <w:ind w:left="6480" w:hanging="360"/>
      </w:pPr>
      <w:rPr>
        <w:rFonts w:hint="default" w:ascii="Wingdings" w:hAnsi="Wingdings"/>
      </w:rPr>
    </w:lvl>
  </w:abstractNum>
  <w:abstractNum w:abstractNumId="16" w15:restartNumberingAfterBreak="0">
    <w:nsid w:val="1B3F738F"/>
    <w:multiLevelType w:val="hybridMultilevel"/>
    <w:tmpl w:val="0CA219D2"/>
    <w:lvl w:ilvl="0" w:tplc="0B6EC850">
      <w:start w:val="1"/>
      <w:numFmt w:val="decimal"/>
      <w:lvlText w:val="%1."/>
      <w:lvlJc w:val="left"/>
      <w:pPr>
        <w:ind w:left="720" w:hanging="360"/>
      </w:pPr>
    </w:lvl>
    <w:lvl w:ilvl="1" w:tplc="52FE2BA0">
      <w:start w:val="1"/>
      <w:numFmt w:val="lowerLetter"/>
      <w:lvlText w:val="%2."/>
      <w:lvlJc w:val="left"/>
      <w:pPr>
        <w:ind w:left="1440" w:hanging="360"/>
      </w:pPr>
    </w:lvl>
    <w:lvl w:ilvl="2" w:tplc="E6E6B338">
      <w:start w:val="1"/>
      <w:numFmt w:val="lowerRoman"/>
      <w:lvlText w:val="%3."/>
      <w:lvlJc w:val="right"/>
      <w:pPr>
        <w:ind w:left="2160" w:hanging="180"/>
      </w:pPr>
    </w:lvl>
    <w:lvl w:ilvl="3" w:tplc="1700D142">
      <w:start w:val="1"/>
      <w:numFmt w:val="decimal"/>
      <w:lvlText w:val="%4."/>
      <w:lvlJc w:val="left"/>
      <w:pPr>
        <w:ind w:left="2880" w:hanging="360"/>
      </w:pPr>
    </w:lvl>
    <w:lvl w:ilvl="4" w:tplc="5CDA6EA6">
      <w:start w:val="1"/>
      <w:numFmt w:val="lowerLetter"/>
      <w:lvlText w:val="%5."/>
      <w:lvlJc w:val="left"/>
      <w:pPr>
        <w:ind w:left="3600" w:hanging="360"/>
      </w:pPr>
    </w:lvl>
    <w:lvl w:ilvl="5" w:tplc="52366F70">
      <w:start w:val="1"/>
      <w:numFmt w:val="lowerRoman"/>
      <w:lvlText w:val="%6."/>
      <w:lvlJc w:val="right"/>
      <w:pPr>
        <w:ind w:left="4320" w:hanging="180"/>
      </w:pPr>
    </w:lvl>
    <w:lvl w:ilvl="6" w:tplc="BAFE1D18">
      <w:start w:val="1"/>
      <w:numFmt w:val="decimal"/>
      <w:lvlText w:val="%7."/>
      <w:lvlJc w:val="left"/>
      <w:pPr>
        <w:ind w:left="5040" w:hanging="360"/>
      </w:pPr>
    </w:lvl>
    <w:lvl w:ilvl="7" w:tplc="A972EDA4">
      <w:start w:val="1"/>
      <w:numFmt w:val="lowerLetter"/>
      <w:lvlText w:val="%8."/>
      <w:lvlJc w:val="left"/>
      <w:pPr>
        <w:ind w:left="5760" w:hanging="360"/>
      </w:pPr>
    </w:lvl>
    <w:lvl w:ilvl="8" w:tplc="325E8A08">
      <w:start w:val="1"/>
      <w:numFmt w:val="lowerRoman"/>
      <w:lvlText w:val="%9."/>
      <w:lvlJc w:val="right"/>
      <w:pPr>
        <w:ind w:left="6480" w:hanging="180"/>
      </w:pPr>
    </w:lvl>
  </w:abstractNum>
  <w:abstractNum w:abstractNumId="17" w15:restartNumberingAfterBreak="0">
    <w:nsid w:val="1B431B07"/>
    <w:multiLevelType w:val="hybridMultilevel"/>
    <w:tmpl w:val="FD7E8178"/>
    <w:lvl w:ilvl="0" w:tplc="7D606122">
      <w:start w:val="1"/>
      <w:numFmt w:val="bullet"/>
      <w:lvlText w:val=""/>
      <w:lvlJc w:val="left"/>
      <w:pPr>
        <w:ind w:left="720" w:hanging="360"/>
      </w:pPr>
      <w:rPr>
        <w:rFonts w:hint="default" w:ascii="Symbol" w:hAnsi="Symbol"/>
      </w:rPr>
    </w:lvl>
    <w:lvl w:ilvl="1" w:tplc="C88EAB32">
      <w:start w:val="1"/>
      <w:numFmt w:val="bullet"/>
      <w:lvlText w:val=""/>
      <w:lvlJc w:val="left"/>
      <w:pPr>
        <w:ind w:left="1440" w:hanging="360"/>
      </w:pPr>
      <w:rPr>
        <w:rFonts w:hint="default" w:ascii="Wingdings" w:hAnsi="Wingdings"/>
      </w:rPr>
    </w:lvl>
    <w:lvl w:ilvl="2" w:tplc="147C347C">
      <w:start w:val="1"/>
      <w:numFmt w:val="bullet"/>
      <w:lvlText w:val=""/>
      <w:lvlJc w:val="left"/>
      <w:pPr>
        <w:ind w:left="2160" w:hanging="360"/>
      </w:pPr>
      <w:rPr>
        <w:rFonts w:hint="default" w:ascii="Wingdings" w:hAnsi="Wingdings"/>
      </w:rPr>
    </w:lvl>
    <w:lvl w:ilvl="3" w:tplc="08726904">
      <w:start w:val="1"/>
      <w:numFmt w:val="bullet"/>
      <w:lvlText w:val=""/>
      <w:lvlJc w:val="left"/>
      <w:pPr>
        <w:ind w:left="2880" w:hanging="360"/>
      </w:pPr>
      <w:rPr>
        <w:rFonts w:hint="default" w:ascii="Symbol" w:hAnsi="Symbol"/>
      </w:rPr>
    </w:lvl>
    <w:lvl w:ilvl="4" w:tplc="43CAFFB4">
      <w:start w:val="1"/>
      <w:numFmt w:val="bullet"/>
      <w:lvlText w:val="o"/>
      <w:lvlJc w:val="left"/>
      <w:pPr>
        <w:ind w:left="3600" w:hanging="360"/>
      </w:pPr>
      <w:rPr>
        <w:rFonts w:hint="default" w:ascii="Courier New" w:hAnsi="Courier New"/>
      </w:rPr>
    </w:lvl>
    <w:lvl w:ilvl="5" w:tplc="2320FAEE">
      <w:start w:val="1"/>
      <w:numFmt w:val="bullet"/>
      <w:lvlText w:val=""/>
      <w:lvlJc w:val="left"/>
      <w:pPr>
        <w:ind w:left="4320" w:hanging="360"/>
      </w:pPr>
      <w:rPr>
        <w:rFonts w:hint="default" w:ascii="Wingdings" w:hAnsi="Wingdings"/>
      </w:rPr>
    </w:lvl>
    <w:lvl w:ilvl="6" w:tplc="1C22BFC6">
      <w:start w:val="1"/>
      <w:numFmt w:val="bullet"/>
      <w:lvlText w:val=""/>
      <w:lvlJc w:val="left"/>
      <w:pPr>
        <w:ind w:left="5040" w:hanging="360"/>
      </w:pPr>
      <w:rPr>
        <w:rFonts w:hint="default" w:ascii="Symbol" w:hAnsi="Symbol"/>
      </w:rPr>
    </w:lvl>
    <w:lvl w:ilvl="7" w:tplc="95DCC504">
      <w:start w:val="1"/>
      <w:numFmt w:val="bullet"/>
      <w:lvlText w:val="o"/>
      <w:lvlJc w:val="left"/>
      <w:pPr>
        <w:ind w:left="5760" w:hanging="360"/>
      </w:pPr>
      <w:rPr>
        <w:rFonts w:hint="default" w:ascii="Courier New" w:hAnsi="Courier New"/>
      </w:rPr>
    </w:lvl>
    <w:lvl w:ilvl="8" w:tplc="A85A30F8">
      <w:start w:val="1"/>
      <w:numFmt w:val="bullet"/>
      <w:lvlText w:val=""/>
      <w:lvlJc w:val="left"/>
      <w:pPr>
        <w:ind w:left="6480" w:hanging="360"/>
      </w:pPr>
      <w:rPr>
        <w:rFonts w:hint="default" w:ascii="Wingdings" w:hAnsi="Wingdings"/>
      </w:rPr>
    </w:lvl>
  </w:abstractNum>
  <w:abstractNum w:abstractNumId="18" w15:restartNumberingAfterBreak="0">
    <w:nsid w:val="1B4D0EFB"/>
    <w:multiLevelType w:val="hybridMultilevel"/>
    <w:tmpl w:val="CC1AB9C6"/>
    <w:lvl w:ilvl="0" w:tplc="70642E20">
      <w:start w:val="1"/>
      <w:numFmt w:val="bullet"/>
      <w:lvlText w:val=""/>
      <w:lvlJc w:val="left"/>
      <w:pPr>
        <w:ind w:left="720" w:hanging="360"/>
      </w:pPr>
      <w:rPr>
        <w:rFonts w:hint="default" w:ascii="Symbol" w:hAnsi="Symbol"/>
      </w:rPr>
    </w:lvl>
    <w:lvl w:ilvl="1" w:tplc="E5CC5208">
      <w:start w:val="1"/>
      <w:numFmt w:val="bullet"/>
      <w:lvlText w:val=""/>
      <w:lvlJc w:val="left"/>
      <w:pPr>
        <w:ind w:left="1440" w:hanging="360"/>
      </w:pPr>
      <w:rPr>
        <w:rFonts w:hint="default" w:ascii="Symbol" w:hAnsi="Symbol"/>
      </w:rPr>
    </w:lvl>
    <w:lvl w:ilvl="2" w:tplc="7006114E">
      <w:start w:val="1"/>
      <w:numFmt w:val="bullet"/>
      <w:lvlText w:val=""/>
      <w:lvlJc w:val="left"/>
      <w:pPr>
        <w:ind w:left="2160" w:hanging="360"/>
      </w:pPr>
      <w:rPr>
        <w:rFonts w:hint="default" w:ascii="Wingdings" w:hAnsi="Wingdings"/>
      </w:rPr>
    </w:lvl>
    <w:lvl w:ilvl="3" w:tplc="62F60FB0">
      <w:start w:val="1"/>
      <w:numFmt w:val="bullet"/>
      <w:lvlText w:val=""/>
      <w:lvlJc w:val="left"/>
      <w:pPr>
        <w:ind w:left="2880" w:hanging="360"/>
      </w:pPr>
      <w:rPr>
        <w:rFonts w:hint="default" w:ascii="Symbol" w:hAnsi="Symbol"/>
      </w:rPr>
    </w:lvl>
    <w:lvl w:ilvl="4" w:tplc="1BFE301A">
      <w:start w:val="1"/>
      <w:numFmt w:val="bullet"/>
      <w:lvlText w:val="o"/>
      <w:lvlJc w:val="left"/>
      <w:pPr>
        <w:ind w:left="3600" w:hanging="360"/>
      </w:pPr>
      <w:rPr>
        <w:rFonts w:hint="default" w:ascii="Courier New" w:hAnsi="Courier New"/>
      </w:rPr>
    </w:lvl>
    <w:lvl w:ilvl="5" w:tplc="9E7EB22A">
      <w:start w:val="1"/>
      <w:numFmt w:val="bullet"/>
      <w:lvlText w:val=""/>
      <w:lvlJc w:val="left"/>
      <w:pPr>
        <w:ind w:left="4320" w:hanging="360"/>
      </w:pPr>
      <w:rPr>
        <w:rFonts w:hint="default" w:ascii="Wingdings" w:hAnsi="Wingdings"/>
      </w:rPr>
    </w:lvl>
    <w:lvl w:ilvl="6" w:tplc="836A1C92">
      <w:start w:val="1"/>
      <w:numFmt w:val="bullet"/>
      <w:lvlText w:val=""/>
      <w:lvlJc w:val="left"/>
      <w:pPr>
        <w:ind w:left="5040" w:hanging="360"/>
      </w:pPr>
      <w:rPr>
        <w:rFonts w:hint="default" w:ascii="Symbol" w:hAnsi="Symbol"/>
      </w:rPr>
    </w:lvl>
    <w:lvl w:ilvl="7" w:tplc="6714EAFC">
      <w:start w:val="1"/>
      <w:numFmt w:val="bullet"/>
      <w:lvlText w:val="o"/>
      <w:lvlJc w:val="left"/>
      <w:pPr>
        <w:ind w:left="5760" w:hanging="360"/>
      </w:pPr>
      <w:rPr>
        <w:rFonts w:hint="default" w:ascii="Courier New" w:hAnsi="Courier New"/>
      </w:rPr>
    </w:lvl>
    <w:lvl w:ilvl="8" w:tplc="507AE2AC">
      <w:start w:val="1"/>
      <w:numFmt w:val="bullet"/>
      <w:lvlText w:val=""/>
      <w:lvlJc w:val="left"/>
      <w:pPr>
        <w:ind w:left="6480" w:hanging="360"/>
      </w:pPr>
      <w:rPr>
        <w:rFonts w:hint="default" w:ascii="Wingdings" w:hAnsi="Wingdings"/>
      </w:rPr>
    </w:lvl>
  </w:abstractNum>
  <w:abstractNum w:abstractNumId="19" w15:restartNumberingAfterBreak="0">
    <w:nsid w:val="1D5B63A7"/>
    <w:multiLevelType w:val="hybridMultilevel"/>
    <w:tmpl w:val="89FAB6D4"/>
    <w:lvl w:ilvl="0" w:tplc="9474CA4C">
      <w:start w:val="1"/>
      <w:numFmt w:val="bullet"/>
      <w:lvlText w:val=""/>
      <w:lvlJc w:val="left"/>
      <w:pPr>
        <w:ind w:left="720" w:hanging="360"/>
      </w:pPr>
      <w:rPr>
        <w:rFonts w:hint="default" w:ascii="Symbol" w:hAnsi="Symbol"/>
      </w:rPr>
    </w:lvl>
    <w:lvl w:ilvl="1" w:tplc="3CD89478">
      <w:start w:val="1"/>
      <w:numFmt w:val="bullet"/>
      <w:lvlText w:val=""/>
      <w:lvlJc w:val="left"/>
      <w:pPr>
        <w:ind w:left="1440" w:hanging="360"/>
      </w:pPr>
      <w:rPr>
        <w:rFonts w:hint="default" w:ascii="Symbol" w:hAnsi="Symbol"/>
      </w:rPr>
    </w:lvl>
    <w:lvl w:ilvl="2" w:tplc="6E529B48">
      <w:start w:val="1"/>
      <w:numFmt w:val="bullet"/>
      <w:lvlText w:val=""/>
      <w:lvlJc w:val="left"/>
      <w:pPr>
        <w:ind w:left="2160" w:hanging="360"/>
      </w:pPr>
      <w:rPr>
        <w:rFonts w:hint="default" w:ascii="Wingdings" w:hAnsi="Wingdings"/>
      </w:rPr>
    </w:lvl>
    <w:lvl w:ilvl="3" w:tplc="949A860C">
      <w:start w:val="1"/>
      <w:numFmt w:val="bullet"/>
      <w:lvlText w:val=""/>
      <w:lvlJc w:val="left"/>
      <w:pPr>
        <w:ind w:left="2880" w:hanging="360"/>
      </w:pPr>
      <w:rPr>
        <w:rFonts w:hint="default" w:ascii="Symbol" w:hAnsi="Symbol"/>
      </w:rPr>
    </w:lvl>
    <w:lvl w:ilvl="4" w:tplc="0EBECB2C">
      <w:start w:val="1"/>
      <w:numFmt w:val="bullet"/>
      <w:lvlText w:val="o"/>
      <w:lvlJc w:val="left"/>
      <w:pPr>
        <w:ind w:left="3600" w:hanging="360"/>
      </w:pPr>
      <w:rPr>
        <w:rFonts w:hint="default" w:ascii="Courier New" w:hAnsi="Courier New"/>
      </w:rPr>
    </w:lvl>
    <w:lvl w:ilvl="5" w:tplc="E67A70A6">
      <w:start w:val="1"/>
      <w:numFmt w:val="bullet"/>
      <w:lvlText w:val=""/>
      <w:lvlJc w:val="left"/>
      <w:pPr>
        <w:ind w:left="4320" w:hanging="360"/>
      </w:pPr>
      <w:rPr>
        <w:rFonts w:hint="default" w:ascii="Wingdings" w:hAnsi="Wingdings"/>
      </w:rPr>
    </w:lvl>
    <w:lvl w:ilvl="6" w:tplc="27D0D994">
      <w:start w:val="1"/>
      <w:numFmt w:val="bullet"/>
      <w:lvlText w:val=""/>
      <w:lvlJc w:val="left"/>
      <w:pPr>
        <w:ind w:left="5040" w:hanging="360"/>
      </w:pPr>
      <w:rPr>
        <w:rFonts w:hint="default" w:ascii="Symbol" w:hAnsi="Symbol"/>
      </w:rPr>
    </w:lvl>
    <w:lvl w:ilvl="7" w:tplc="B934A374">
      <w:start w:val="1"/>
      <w:numFmt w:val="bullet"/>
      <w:lvlText w:val="o"/>
      <w:lvlJc w:val="left"/>
      <w:pPr>
        <w:ind w:left="5760" w:hanging="360"/>
      </w:pPr>
      <w:rPr>
        <w:rFonts w:hint="default" w:ascii="Courier New" w:hAnsi="Courier New"/>
      </w:rPr>
    </w:lvl>
    <w:lvl w:ilvl="8" w:tplc="4072D03C">
      <w:start w:val="1"/>
      <w:numFmt w:val="bullet"/>
      <w:lvlText w:val=""/>
      <w:lvlJc w:val="left"/>
      <w:pPr>
        <w:ind w:left="6480" w:hanging="360"/>
      </w:pPr>
      <w:rPr>
        <w:rFonts w:hint="default" w:ascii="Wingdings" w:hAnsi="Wingdings"/>
      </w:rPr>
    </w:lvl>
  </w:abstractNum>
  <w:abstractNum w:abstractNumId="20" w15:restartNumberingAfterBreak="0">
    <w:nsid w:val="1EDB75E2"/>
    <w:multiLevelType w:val="hybridMultilevel"/>
    <w:tmpl w:val="686A1192"/>
    <w:lvl w:ilvl="0" w:tplc="58CC26AA">
      <w:start w:val="1"/>
      <w:numFmt w:val="bullet"/>
      <w:lvlText w:val=""/>
      <w:lvlJc w:val="left"/>
      <w:pPr>
        <w:ind w:left="720" w:hanging="360"/>
      </w:pPr>
      <w:rPr>
        <w:rFonts w:hint="default" w:ascii="Symbol" w:hAnsi="Symbol"/>
      </w:rPr>
    </w:lvl>
    <w:lvl w:ilvl="1" w:tplc="9CA8595A">
      <w:start w:val="1"/>
      <w:numFmt w:val="bullet"/>
      <w:lvlText w:val="o"/>
      <w:lvlJc w:val="left"/>
      <w:pPr>
        <w:ind w:left="1440" w:hanging="360"/>
      </w:pPr>
      <w:rPr>
        <w:rFonts w:hint="default" w:ascii="Courier New" w:hAnsi="Courier New"/>
      </w:rPr>
    </w:lvl>
    <w:lvl w:ilvl="2" w:tplc="29EA4A04">
      <w:start w:val="1"/>
      <w:numFmt w:val="bullet"/>
      <w:lvlText w:val=""/>
      <w:lvlJc w:val="left"/>
      <w:pPr>
        <w:ind w:left="2160" w:hanging="360"/>
      </w:pPr>
      <w:rPr>
        <w:rFonts w:hint="default" w:ascii="Wingdings" w:hAnsi="Wingdings"/>
      </w:rPr>
    </w:lvl>
    <w:lvl w:ilvl="3" w:tplc="E2EADF18">
      <w:start w:val="1"/>
      <w:numFmt w:val="bullet"/>
      <w:lvlText w:val=""/>
      <w:lvlJc w:val="left"/>
      <w:pPr>
        <w:ind w:left="2880" w:hanging="360"/>
      </w:pPr>
      <w:rPr>
        <w:rFonts w:hint="default" w:ascii="Symbol" w:hAnsi="Symbol"/>
      </w:rPr>
    </w:lvl>
    <w:lvl w:ilvl="4" w:tplc="5D145138">
      <w:start w:val="1"/>
      <w:numFmt w:val="bullet"/>
      <w:lvlText w:val="o"/>
      <w:lvlJc w:val="left"/>
      <w:pPr>
        <w:ind w:left="3600" w:hanging="360"/>
      </w:pPr>
      <w:rPr>
        <w:rFonts w:hint="default" w:ascii="Courier New" w:hAnsi="Courier New"/>
      </w:rPr>
    </w:lvl>
    <w:lvl w:ilvl="5" w:tplc="24D0B0E0">
      <w:start w:val="1"/>
      <w:numFmt w:val="bullet"/>
      <w:lvlText w:val=""/>
      <w:lvlJc w:val="left"/>
      <w:pPr>
        <w:ind w:left="4320" w:hanging="360"/>
      </w:pPr>
      <w:rPr>
        <w:rFonts w:hint="default" w:ascii="Wingdings" w:hAnsi="Wingdings"/>
      </w:rPr>
    </w:lvl>
    <w:lvl w:ilvl="6" w:tplc="FBB4D24A">
      <w:start w:val="1"/>
      <w:numFmt w:val="bullet"/>
      <w:lvlText w:val=""/>
      <w:lvlJc w:val="left"/>
      <w:pPr>
        <w:ind w:left="5040" w:hanging="360"/>
      </w:pPr>
      <w:rPr>
        <w:rFonts w:hint="default" w:ascii="Symbol" w:hAnsi="Symbol"/>
      </w:rPr>
    </w:lvl>
    <w:lvl w:ilvl="7" w:tplc="F816F828">
      <w:start w:val="1"/>
      <w:numFmt w:val="bullet"/>
      <w:lvlText w:val="o"/>
      <w:lvlJc w:val="left"/>
      <w:pPr>
        <w:ind w:left="5760" w:hanging="360"/>
      </w:pPr>
      <w:rPr>
        <w:rFonts w:hint="default" w:ascii="Courier New" w:hAnsi="Courier New"/>
      </w:rPr>
    </w:lvl>
    <w:lvl w:ilvl="8" w:tplc="A118B3C0">
      <w:start w:val="1"/>
      <w:numFmt w:val="bullet"/>
      <w:lvlText w:val=""/>
      <w:lvlJc w:val="left"/>
      <w:pPr>
        <w:ind w:left="6480" w:hanging="360"/>
      </w:pPr>
      <w:rPr>
        <w:rFonts w:hint="default" w:ascii="Wingdings" w:hAnsi="Wingdings"/>
      </w:rPr>
    </w:lvl>
  </w:abstractNum>
  <w:abstractNum w:abstractNumId="21" w15:restartNumberingAfterBreak="0">
    <w:nsid w:val="1F215A50"/>
    <w:multiLevelType w:val="hybridMultilevel"/>
    <w:tmpl w:val="DB32B826"/>
    <w:lvl w:ilvl="0" w:tplc="0FD846CE">
      <w:start w:val="1"/>
      <w:numFmt w:val="bullet"/>
      <w:lvlText w:val=""/>
      <w:lvlJc w:val="left"/>
      <w:pPr>
        <w:ind w:left="720" w:hanging="360"/>
      </w:pPr>
      <w:rPr>
        <w:rFonts w:hint="default" w:ascii="Symbol" w:hAnsi="Symbol"/>
      </w:rPr>
    </w:lvl>
    <w:lvl w:ilvl="1" w:tplc="9A6EF106">
      <w:start w:val="1"/>
      <w:numFmt w:val="bullet"/>
      <w:lvlText w:val=""/>
      <w:lvlJc w:val="left"/>
      <w:pPr>
        <w:ind w:left="1440" w:hanging="360"/>
      </w:pPr>
      <w:rPr>
        <w:rFonts w:hint="default" w:ascii="Symbol" w:hAnsi="Symbol"/>
      </w:rPr>
    </w:lvl>
    <w:lvl w:ilvl="2" w:tplc="FADEDC66">
      <w:start w:val="1"/>
      <w:numFmt w:val="bullet"/>
      <w:lvlText w:val=""/>
      <w:lvlJc w:val="left"/>
      <w:pPr>
        <w:ind w:left="2160" w:hanging="360"/>
      </w:pPr>
      <w:rPr>
        <w:rFonts w:hint="default" w:ascii="Wingdings" w:hAnsi="Wingdings"/>
      </w:rPr>
    </w:lvl>
    <w:lvl w:ilvl="3" w:tplc="F634B416">
      <w:start w:val="1"/>
      <w:numFmt w:val="bullet"/>
      <w:lvlText w:val=""/>
      <w:lvlJc w:val="left"/>
      <w:pPr>
        <w:ind w:left="2880" w:hanging="360"/>
      </w:pPr>
      <w:rPr>
        <w:rFonts w:hint="default" w:ascii="Symbol" w:hAnsi="Symbol"/>
      </w:rPr>
    </w:lvl>
    <w:lvl w:ilvl="4" w:tplc="541E8D28">
      <w:start w:val="1"/>
      <w:numFmt w:val="bullet"/>
      <w:lvlText w:val="o"/>
      <w:lvlJc w:val="left"/>
      <w:pPr>
        <w:ind w:left="3600" w:hanging="360"/>
      </w:pPr>
      <w:rPr>
        <w:rFonts w:hint="default" w:ascii="Courier New" w:hAnsi="Courier New"/>
      </w:rPr>
    </w:lvl>
    <w:lvl w:ilvl="5" w:tplc="E2D222EC">
      <w:start w:val="1"/>
      <w:numFmt w:val="bullet"/>
      <w:lvlText w:val=""/>
      <w:lvlJc w:val="left"/>
      <w:pPr>
        <w:ind w:left="4320" w:hanging="360"/>
      </w:pPr>
      <w:rPr>
        <w:rFonts w:hint="default" w:ascii="Wingdings" w:hAnsi="Wingdings"/>
      </w:rPr>
    </w:lvl>
    <w:lvl w:ilvl="6" w:tplc="0C429A1C">
      <w:start w:val="1"/>
      <w:numFmt w:val="bullet"/>
      <w:lvlText w:val=""/>
      <w:lvlJc w:val="left"/>
      <w:pPr>
        <w:ind w:left="5040" w:hanging="360"/>
      </w:pPr>
      <w:rPr>
        <w:rFonts w:hint="default" w:ascii="Symbol" w:hAnsi="Symbol"/>
      </w:rPr>
    </w:lvl>
    <w:lvl w:ilvl="7" w:tplc="BC325FBE">
      <w:start w:val="1"/>
      <w:numFmt w:val="bullet"/>
      <w:lvlText w:val="o"/>
      <w:lvlJc w:val="left"/>
      <w:pPr>
        <w:ind w:left="5760" w:hanging="360"/>
      </w:pPr>
      <w:rPr>
        <w:rFonts w:hint="default" w:ascii="Courier New" w:hAnsi="Courier New"/>
      </w:rPr>
    </w:lvl>
    <w:lvl w:ilvl="8" w:tplc="85B8776C">
      <w:start w:val="1"/>
      <w:numFmt w:val="bullet"/>
      <w:lvlText w:val=""/>
      <w:lvlJc w:val="left"/>
      <w:pPr>
        <w:ind w:left="6480" w:hanging="360"/>
      </w:pPr>
      <w:rPr>
        <w:rFonts w:hint="default" w:ascii="Wingdings" w:hAnsi="Wingdings"/>
      </w:rPr>
    </w:lvl>
  </w:abstractNum>
  <w:abstractNum w:abstractNumId="22" w15:restartNumberingAfterBreak="0">
    <w:nsid w:val="24910DFC"/>
    <w:multiLevelType w:val="hybridMultilevel"/>
    <w:tmpl w:val="56903B54"/>
    <w:lvl w:ilvl="0" w:tplc="82BCEEFA">
      <w:start w:val="1"/>
      <w:numFmt w:val="bullet"/>
      <w:lvlText w:val="o"/>
      <w:lvlJc w:val="left"/>
      <w:pPr>
        <w:ind w:left="720" w:hanging="360"/>
      </w:pPr>
      <w:rPr>
        <w:rFonts w:hint="default" w:ascii="Courier New" w:hAnsi="Courier New"/>
      </w:rPr>
    </w:lvl>
    <w:lvl w:ilvl="1" w:tplc="9782F37A">
      <w:start w:val="1"/>
      <w:numFmt w:val="bullet"/>
      <w:lvlText w:val="o"/>
      <w:lvlJc w:val="left"/>
      <w:pPr>
        <w:ind w:left="1440" w:hanging="360"/>
      </w:pPr>
      <w:rPr>
        <w:rFonts w:hint="default" w:ascii="Courier New" w:hAnsi="Courier New"/>
      </w:rPr>
    </w:lvl>
    <w:lvl w:ilvl="2" w:tplc="399EB9B2">
      <w:start w:val="1"/>
      <w:numFmt w:val="bullet"/>
      <w:lvlText w:val=""/>
      <w:lvlJc w:val="left"/>
      <w:pPr>
        <w:ind w:left="2160" w:hanging="360"/>
      </w:pPr>
      <w:rPr>
        <w:rFonts w:hint="default" w:ascii="Wingdings" w:hAnsi="Wingdings"/>
      </w:rPr>
    </w:lvl>
    <w:lvl w:ilvl="3" w:tplc="8BD01A10">
      <w:start w:val="1"/>
      <w:numFmt w:val="bullet"/>
      <w:lvlText w:val=""/>
      <w:lvlJc w:val="left"/>
      <w:pPr>
        <w:ind w:left="2880" w:hanging="360"/>
      </w:pPr>
      <w:rPr>
        <w:rFonts w:hint="default" w:ascii="Symbol" w:hAnsi="Symbol"/>
      </w:rPr>
    </w:lvl>
    <w:lvl w:ilvl="4" w:tplc="353495B6">
      <w:start w:val="1"/>
      <w:numFmt w:val="bullet"/>
      <w:lvlText w:val="o"/>
      <w:lvlJc w:val="left"/>
      <w:pPr>
        <w:ind w:left="3600" w:hanging="360"/>
      </w:pPr>
      <w:rPr>
        <w:rFonts w:hint="default" w:ascii="Courier New" w:hAnsi="Courier New"/>
      </w:rPr>
    </w:lvl>
    <w:lvl w:ilvl="5" w:tplc="15FA57EE">
      <w:start w:val="1"/>
      <w:numFmt w:val="bullet"/>
      <w:lvlText w:val=""/>
      <w:lvlJc w:val="left"/>
      <w:pPr>
        <w:ind w:left="4320" w:hanging="360"/>
      </w:pPr>
      <w:rPr>
        <w:rFonts w:hint="default" w:ascii="Wingdings" w:hAnsi="Wingdings"/>
      </w:rPr>
    </w:lvl>
    <w:lvl w:ilvl="6" w:tplc="DF86A340">
      <w:start w:val="1"/>
      <w:numFmt w:val="bullet"/>
      <w:lvlText w:val=""/>
      <w:lvlJc w:val="left"/>
      <w:pPr>
        <w:ind w:left="5040" w:hanging="360"/>
      </w:pPr>
      <w:rPr>
        <w:rFonts w:hint="default" w:ascii="Symbol" w:hAnsi="Symbol"/>
      </w:rPr>
    </w:lvl>
    <w:lvl w:ilvl="7" w:tplc="4D9E2F10">
      <w:start w:val="1"/>
      <w:numFmt w:val="bullet"/>
      <w:lvlText w:val="o"/>
      <w:lvlJc w:val="left"/>
      <w:pPr>
        <w:ind w:left="5760" w:hanging="360"/>
      </w:pPr>
      <w:rPr>
        <w:rFonts w:hint="default" w:ascii="Courier New" w:hAnsi="Courier New"/>
      </w:rPr>
    </w:lvl>
    <w:lvl w:ilvl="8" w:tplc="CB68ECF2">
      <w:start w:val="1"/>
      <w:numFmt w:val="bullet"/>
      <w:lvlText w:val=""/>
      <w:lvlJc w:val="left"/>
      <w:pPr>
        <w:ind w:left="6480" w:hanging="360"/>
      </w:pPr>
      <w:rPr>
        <w:rFonts w:hint="default" w:ascii="Wingdings" w:hAnsi="Wingdings"/>
      </w:rPr>
    </w:lvl>
  </w:abstractNum>
  <w:abstractNum w:abstractNumId="23" w15:restartNumberingAfterBreak="0">
    <w:nsid w:val="249645CA"/>
    <w:multiLevelType w:val="hybridMultilevel"/>
    <w:tmpl w:val="0B3EA680"/>
    <w:lvl w:ilvl="0" w:tplc="1D0CDB48">
      <w:start w:val="1"/>
      <w:numFmt w:val="decimal"/>
      <w:lvlText w:val="%1."/>
      <w:lvlJc w:val="left"/>
      <w:pPr>
        <w:ind w:left="720" w:hanging="360"/>
      </w:pPr>
      <w:rPr>
        <w:rFonts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24F212F4"/>
    <w:multiLevelType w:val="hybridMultilevel"/>
    <w:tmpl w:val="7B1A30DA"/>
    <w:lvl w:ilvl="0" w:tplc="766A394A">
      <w:start w:val="1"/>
      <w:numFmt w:val="decimal"/>
      <w:lvlText w:val="%1."/>
      <w:lvlJc w:val="left"/>
      <w:pPr>
        <w:ind w:left="720" w:hanging="360"/>
      </w:pPr>
    </w:lvl>
    <w:lvl w:ilvl="1" w:tplc="2AF45AEA">
      <w:start w:val="1"/>
      <w:numFmt w:val="lowerLetter"/>
      <w:lvlText w:val="%2."/>
      <w:lvlJc w:val="left"/>
      <w:pPr>
        <w:ind w:left="1440" w:hanging="360"/>
      </w:pPr>
    </w:lvl>
    <w:lvl w:ilvl="2" w:tplc="475A976A">
      <w:start w:val="1"/>
      <w:numFmt w:val="lowerRoman"/>
      <w:lvlText w:val="%3."/>
      <w:lvlJc w:val="right"/>
      <w:pPr>
        <w:ind w:left="2160" w:hanging="180"/>
      </w:pPr>
    </w:lvl>
    <w:lvl w:ilvl="3" w:tplc="58C04452">
      <w:start w:val="1"/>
      <w:numFmt w:val="decimal"/>
      <w:lvlText w:val="%4."/>
      <w:lvlJc w:val="left"/>
      <w:pPr>
        <w:ind w:left="2880" w:hanging="360"/>
      </w:pPr>
    </w:lvl>
    <w:lvl w:ilvl="4" w:tplc="7C2C38D4">
      <w:start w:val="1"/>
      <w:numFmt w:val="lowerLetter"/>
      <w:lvlText w:val="%5."/>
      <w:lvlJc w:val="left"/>
      <w:pPr>
        <w:ind w:left="3600" w:hanging="360"/>
      </w:pPr>
    </w:lvl>
    <w:lvl w:ilvl="5" w:tplc="AF026E16">
      <w:start w:val="1"/>
      <w:numFmt w:val="lowerRoman"/>
      <w:lvlText w:val="%6."/>
      <w:lvlJc w:val="right"/>
      <w:pPr>
        <w:ind w:left="4320" w:hanging="180"/>
      </w:pPr>
    </w:lvl>
    <w:lvl w:ilvl="6" w:tplc="B8F4F1F2">
      <w:start w:val="1"/>
      <w:numFmt w:val="decimal"/>
      <w:lvlText w:val="%7."/>
      <w:lvlJc w:val="left"/>
      <w:pPr>
        <w:ind w:left="5040" w:hanging="360"/>
      </w:pPr>
    </w:lvl>
    <w:lvl w:ilvl="7" w:tplc="85D25864">
      <w:start w:val="1"/>
      <w:numFmt w:val="lowerLetter"/>
      <w:lvlText w:val="%8."/>
      <w:lvlJc w:val="left"/>
      <w:pPr>
        <w:ind w:left="5760" w:hanging="360"/>
      </w:pPr>
    </w:lvl>
    <w:lvl w:ilvl="8" w:tplc="6C149F32">
      <w:start w:val="1"/>
      <w:numFmt w:val="lowerRoman"/>
      <w:lvlText w:val="%9."/>
      <w:lvlJc w:val="right"/>
      <w:pPr>
        <w:ind w:left="6480" w:hanging="180"/>
      </w:pPr>
    </w:lvl>
  </w:abstractNum>
  <w:abstractNum w:abstractNumId="25" w15:restartNumberingAfterBreak="0">
    <w:nsid w:val="24FA3DD4"/>
    <w:multiLevelType w:val="hybridMultilevel"/>
    <w:tmpl w:val="657A95BC"/>
    <w:lvl w:ilvl="0" w:tplc="B4BE4C22">
      <w:start w:val="1"/>
      <w:numFmt w:val="bullet"/>
      <w:lvlText w:val=""/>
      <w:lvlJc w:val="left"/>
      <w:pPr>
        <w:ind w:left="720" w:hanging="360"/>
      </w:pPr>
      <w:rPr>
        <w:rFonts w:hint="default" w:ascii="Symbol" w:hAnsi="Symbol"/>
      </w:rPr>
    </w:lvl>
    <w:lvl w:ilvl="1" w:tplc="32DEF312">
      <w:start w:val="1"/>
      <w:numFmt w:val="bullet"/>
      <w:lvlText w:val="o"/>
      <w:lvlJc w:val="left"/>
      <w:pPr>
        <w:ind w:left="1440" w:hanging="360"/>
      </w:pPr>
      <w:rPr>
        <w:rFonts w:hint="default" w:ascii="Courier New" w:hAnsi="Courier New"/>
      </w:rPr>
    </w:lvl>
    <w:lvl w:ilvl="2" w:tplc="973A396E">
      <w:start w:val="1"/>
      <w:numFmt w:val="bullet"/>
      <w:lvlText w:val=""/>
      <w:lvlJc w:val="left"/>
      <w:pPr>
        <w:ind w:left="2160" w:hanging="360"/>
      </w:pPr>
      <w:rPr>
        <w:rFonts w:hint="default" w:ascii="Wingdings" w:hAnsi="Wingdings"/>
      </w:rPr>
    </w:lvl>
    <w:lvl w:ilvl="3" w:tplc="8A3A7C7E">
      <w:start w:val="1"/>
      <w:numFmt w:val="bullet"/>
      <w:lvlText w:val=""/>
      <w:lvlJc w:val="left"/>
      <w:pPr>
        <w:ind w:left="2880" w:hanging="360"/>
      </w:pPr>
      <w:rPr>
        <w:rFonts w:hint="default" w:ascii="Symbol" w:hAnsi="Symbol"/>
      </w:rPr>
    </w:lvl>
    <w:lvl w:ilvl="4" w:tplc="6BE258EE">
      <w:start w:val="1"/>
      <w:numFmt w:val="bullet"/>
      <w:lvlText w:val="o"/>
      <w:lvlJc w:val="left"/>
      <w:pPr>
        <w:ind w:left="3600" w:hanging="360"/>
      </w:pPr>
      <w:rPr>
        <w:rFonts w:hint="default" w:ascii="Courier New" w:hAnsi="Courier New"/>
      </w:rPr>
    </w:lvl>
    <w:lvl w:ilvl="5" w:tplc="34AAD584">
      <w:start w:val="1"/>
      <w:numFmt w:val="bullet"/>
      <w:lvlText w:val=""/>
      <w:lvlJc w:val="left"/>
      <w:pPr>
        <w:ind w:left="4320" w:hanging="360"/>
      </w:pPr>
      <w:rPr>
        <w:rFonts w:hint="default" w:ascii="Wingdings" w:hAnsi="Wingdings"/>
      </w:rPr>
    </w:lvl>
    <w:lvl w:ilvl="6" w:tplc="D2489770">
      <w:start w:val="1"/>
      <w:numFmt w:val="bullet"/>
      <w:lvlText w:val=""/>
      <w:lvlJc w:val="left"/>
      <w:pPr>
        <w:ind w:left="5040" w:hanging="360"/>
      </w:pPr>
      <w:rPr>
        <w:rFonts w:hint="default" w:ascii="Symbol" w:hAnsi="Symbol"/>
      </w:rPr>
    </w:lvl>
    <w:lvl w:ilvl="7" w:tplc="2A16F9B2">
      <w:start w:val="1"/>
      <w:numFmt w:val="bullet"/>
      <w:lvlText w:val="o"/>
      <w:lvlJc w:val="left"/>
      <w:pPr>
        <w:ind w:left="5760" w:hanging="360"/>
      </w:pPr>
      <w:rPr>
        <w:rFonts w:hint="default" w:ascii="Courier New" w:hAnsi="Courier New"/>
      </w:rPr>
    </w:lvl>
    <w:lvl w:ilvl="8" w:tplc="B7D28178">
      <w:start w:val="1"/>
      <w:numFmt w:val="bullet"/>
      <w:lvlText w:val=""/>
      <w:lvlJc w:val="left"/>
      <w:pPr>
        <w:ind w:left="6480" w:hanging="360"/>
      </w:pPr>
      <w:rPr>
        <w:rFonts w:hint="default" w:ascii="Wingdings" w:hAnsi="Wingdings"/>
      </w:rPr>
    </w:lvl>
  </w:abstractNum>
  <w:abstractNum w:abstractNumId="26" w15:restartNumberingAfterBreak="0">
    <w:nsid w:val="257C3D23"/>
    <w:multiLevelType w:val="hybridMultilevel"/>
    <w:tmpl w:val="73DC633A"/>
    <w:lvl w:ilvl="0" w:tplc="17EE6F3C">
      <w:start w:val="1"/>
      <w:numFmt w:val="bullet"/>
      <w:lvlText w:val=""/>
      <w:lvlJc w:val="left"/>
      <w:pPr>
        <w:ind w:left="720" w:hanging="360"/>
      </w:pPr>
      <w:rPr>
        <w:rFonts w:hint="default" w:ascii="Symbol" w:hAnsi="Symbol"/>
      </w:rPr>
    </w:lvl>
    <w:lvl w:ilvl="1" w:tplc="D6D658D0">
      <w:start w:val="1"/>
      <w:numFmt w:val="bullet"/>
      <w:lvlText w:val="o"/>
      <w:lvlJc w:val="left"/>
      <w:pPr>
        <w:ind w:left="1440" w:hanging="360"/>
      </w:pPr>
      <w:rPr>
        <w:rFonts w:hint="default" w:ascii="Courier New" w:hAnsi="Courier New"/>
      </w:rPr>
    </w:lvl>
    <w:lvl w:ilvl="2" w:tplc="A566EA10">
      <w:start w:val="1"/>
      <w:numFmt w:val="bullet"/>
      <w:lvlText w:val=""/>
      <w:lvlJc w:val="left"/>
      <w:pPr>
        <w:ind w:left="2160" w:hanging="360"/>
      </w:pPr>
      <w:rPr>
        <w:rFonts w:hint="default" w:ascii="Wingdings" w:hAnsi="Wingdings"/>
      </w:rPr>
    </w:lvl>
    <w:lvl w:ilvl="3" w:tplc="0352D266">
      <w:start w:val="1"/>
      <w:numFmt w:val="bullet"/>
      <w:lvlText w:val=""/>
      <w:lvlJc w:val="left"/>
      <w:pPr>
        <w:ind w:left="2880" w:hanging="360"/>
      </w:pPr>
      <w:rPr>
        <w:rFonts w:hint="default" w:ascii="Symbol" w:hAnsi="Symbol"/>
      </w:rPr>
    </w:lvl>
    <w:lvl w:ilvl="4" w:tplc="0AC46F5A">
      <w:start w:val="1"/>
      <w:numFmt w:val="bullet"/>
      <w:lvlText w:val="o"/>
      <w:lvlJc w:val="left"/>
      <w:pPr>
        <w:ind w:left="3600" w:hanging="360"/>
      </w:pPr>
      <w:rPr>
        <w:rFonts w:hint="default" w:ascii="Courier New" w:hAnsi="Courier New"/>
      </w:rPr>
    </w:lvl>
    <w:lvl w:ilvl="5" w:tplc="34D649B4">
      <w:start w:val="1"/>
      <w:numFmt w:val="bullet"/>
      <w:lvlText w:val=""/>
      <w:lvlJc w:val="left"/>
      <w:pPr>
        <w:ind w:left="4320" w:hanging="360"/>
      </w:pPr>
      <w:rPr>
        <w:rFonts w:hint="default" w:ascii="Wingdings" w:hAnsi="Wingdings"/>
      </w:rPr>
    </w:lvl>
    <w:lvl w:ilvl="6" w:tplc="FF282880">
      <w:start w:val="1"/>
      <w:numFmt w:val="bullet"/>
      <w:lvlText w:val=""/>
      <w:lvlJc w:val="left"/>
      <w:pPr>
        <w:ind w:left="5040" w:hanging="360"/>
      </w:pPr>
      <w:rPr>
        <w:rFonts w:hint="default" w:ascii="Symbol" w:hAnsi="Symbol"/>
      </w:rPr>
    </w:lvl>
    <w:lvl w:ilvl="7" w:tplc="0F9E8A24">
      <w:start w:val="1"/>
      <w:numFmt w:val="bullet"/>
      <w:lvlText w:val="o"/>
      <w:lvlJc w:val="left"/>
      <w:pPr>
        <w:ind w:left="5760" w:hanging="360"/>
      </w:pPr>
      <w:rPr>
        <w:rFonts w:hint="default" w:ascii="Courier New" w:hAnsi="Courier New"/>
      </w:rPr>
    </w:lvl>
    <w:lvl w:ilvl="8" w:tplc="0CFA11A6">
      <w:start w:val="1"/>
      <w:numFmt w:val="bullet"/>
      <w:lvlText w:val=""/>
      <w:lvlJc w:val="left"/>
      <w:pPr>
        <w:ind w:left="6480" w:hanging="360"/>
      </w:pPr>
      <w:rPr>
        <w:rFonts w:hint="default" w:ascii="Wingdings" w:hAnsi="Wingdings"/>
      </w:rPr>
    </w:lvl>
  </w:abstractNum>
  <w:abstractNum w:abstractNumId="27" w15:restartNumberingAfterBreak="0">
    <w:nsid w:val="25D5259C"/>
    <w:multiLevelType w:val="hybridMultilevel"/>
    <w:tmpl w:val="F17E2004"/>
    <w:lvl w:ilvl="0" w:tplc="C44079C4">
      <w:start w:val="1"/>
      <w:numFmt w:val="bullet"/>
      <w:lvlText w:val=""/>
      <w:lvlJc w:val="left"/>
      <w:pPr>
        <w:ind w:left="720" w:hanging="360"/>
      </w:pPr>
      <w:rPr>
        <w:rFonts w:hint="default" w:ascii="Symbol" w:hAnsi="Symbol"/>
      </w:rPr>
    </w:lvl>
    <w:lvl w:ilvl="1" w:tplc="CE7C0F7C">
      <w:start w:val="1"/>
      <w:numFmt w:val="bullet"/>
      <w:lvlText w:val=""/>
      <w:lvlJc w:val="left"/>
      <w:pPr>
        <w:ind w:left="1440" w:hanging="360"/>
      </w:pPr>
      <w:rPr>
        <w:rFonts w:hint="default" w:ascii="Symbol" w:hAnsi="Symbol"/>
      </w:rPr>
    </w:lvl>
    <w:lvl w:ilvl="2" w:tplc="6DAE3D5A">
      <w:start w:val="1"/>
      <w:numFmt w:val="bullet"/>
      <w:lvlText w:val=""/>
      <w:lvlJc w:val="left"/>
      <w:pPr>
        <w:ind w:left="2160" w:hanging="360"/>
      </w:pPr>
      <w:rPr>
        <w:rFonts w:hint="default" w:ascii="Wingdings" w:hAnsi="Wingdings"/>
      </w:rPr>
    </w:lvl>
    <w:lvl w:ilvl="3" w:tplc="0A8CDF70">
      <w:start w:val="1"/>
      <w:numFmt w:val="bullet"/>
      <w:lvlText w:val=""/>
      <w:lvlJc w:val="left"/>
      <w:pPr>
        <w:ind w:left="2880" w:hanging="360"/>
      </w:pPr>
      <w:rPr>
        <w:rFonts w:hint="default" w:ascii="Symbol" w:hAnsi="Symbol"/>
      </w:rPr>
    </w:lvl>
    <w:lvl w:ilvl="4" w:tplc="86362952">
      <w:start w:val="1"/>
      <w:numFmt w:val="bullet"/>
      <w:lvlText w:val="o"/>
      <w:lvlJc w:val="left"/>
      <w:pPr>
        <w:ind w:left="3600" w:hanging="360"/>
      </w:pPr>
      <w:rPr>
        <w:rFonts w:hint="default" w:ascii="Courier New" w:hAnsi="Courier New"/>
      </w:rPr>
    </w:lvl>
    <w:lvl w:ilvl="5" w:tplc="88B05804">
      <w:start w:val="1"/>
      <w:numFmt w:val="bullet"/>
      <w:lvlText w:val=""/>
      <w:lvlJc w:val="left"/>
      <w:pPr>
        <w:ind w:left="4320" w:hanging="360"/>
      </w:pPr>
      <w:rPr>
        <w:rFonts w:hint="default" w:ascii="Wingdings" w:hAnsi="Wingdings"/>
      </w:rPr>
    </w:lvl>
    <w:lvl w:ilvl="6" w:tplc="FD7E8FAA">
      <w:start w:val="1"/>
      <w:numFmt w:val="bullet"/>
      <w:lvlText w:val=""/>
      <w:lvlJc w:val="left"/>
      <w:pPr>
        <w:ind w:left="5040" w:hanging="360"/>
      </w:pPr>
      <w:rPr>
        <w:rFonts w:hint="default" w:ascii="Symbol" w:hAnsi="Symbol"/>
      </w:rPr>
    </w:lvl>
    <w:lvl w:ilvl="7" w:tplc="163EA510">
      <w:start w:val="1"/>
      <w:numFmt w:val="bullet"/>
      <w:lvlText w:val="o"/>
      <w:lvlJc w:val="left"/>
      <w:pPr>
        <w:ind w:left="5760" w:hanging="360"/>
      </w:pPr>
      <w:rPr>
        <w:rFonts w:hint="default" w:ascii="Courier New" w:hAnsi="Courier New"/>
      </w:rPr>
    </w:lvl>
    <w:lvl w:ilvl="8" w:tplc="01C675A8">
      <w:start w:val="1"/>
      <w:numFmt w:val="bullet"/>
      <w:lvlText w:val=""/>
      <w:lvlJc w:val="left"/>
      <w:pPr>
        <w:ind w:left="6480" w:hanging="360"/>
      </w:pPr>
      <w:rPr>
        <w:rFonts w:hint="default" w:ascii="Wingdings" w:hAnsi="Wingdings"/>
      </w:rPr>
    </w:lvl>
  </w:abstractNum>
  <w:abstractNum w:abstractNumId="28" w15:restartNumberingAfterBreak="0">
    <w:nsid w:val="27B87780"/>
    <w:multiLevelType w:val="hybridMultilevel"/>
    <w:tmpl w:val="97004A70"/>
    <w:lvl w:ilvl="0" w:tplc="3C84EE16">
      <w:start w:val="1"/>
      <w:numFmt w:val="bullet"/>
      <w:lvlText w:val=""/>
      <w:lvlJc w:val="left"/>
      <w:pPr>
        <w:ind w:left="720" w:hanging="360"/>
      </w:pPr>
      <w:rPr>
        <w:rFonts w:hint="default" w:ascii="Symbol" w:hAnsi="Symbol"/>
      </w:rPr>
    </w:lvl>
    <w:lvl w:ilvl="1" w:tplc="6C6A7792">
      <w:start w:val="1"/>
      <w:numFmt w:val="bullet"/>
      <w:lvlText w:val="o"/>
      <w:lvlJc w:val="left"/>
      <w:pPr>
        <w:ind w:left="1440" w:hanging="360"/>
      </w:pPr>
      <w:rPr>
        <w:rFonts w:hint="default" w:ascii="Courier New" w:hAnsi="Courier New"/>
      </w:rPr>
    </w:lvl>
    <w:lvl w:ilvl="2" w:tplc="93E405AA">
      <w:start w:val="1"/>
      <w:numFmt w:val="bullet"/>
      <w:lvlText w:val=""/>
      <w:lvlJc w:val="left"/>
      <w:pPr>
        <w:ind w:left="2160" w:hanging="360"/>
      </w:pPr>
      <w:rPr>
        <w:rFonts w:hint="default" w:ascii="Wingdings" w:hAnsi="Wingdings"/>
      </w:rPr>
    </w:lvl>
    <w:lvl w:ilvl="3" w:tplc="9D6E26DA">
      <w:start w:val="1"/>
      <w:numFmt w:val="bullet"/>
      <w:lvlText w:val=""/>
      <w:lvlJc w:val="left"/>
      <w:pPr>
        <w:ind w:left="2880" w:hanging="360"/>
      </w:pPr>
      <w:rPr>
        <w:rFonts w:hint="default" w:ascii="Symbol" w:hAnsi="Symbol"/>
      </w:rPr>
    </w:lvl>
    <w:lvl w:ilvl="4" w:tplc="038C5B24">
      <w:start w:val="1"/>
      <w:numFmt w:val="bullet"/>
      <w:lvlText w:val="o"/>
      <w:lvlJc w:val="left"/>
      <w:pPr>
        <w:ind w:left="3600" w:hanging="360"/>
      </w:pPr>
      <w:rPr>
        <w:rFonts w:hint="default" w:ascii="Courier New" w:hAnsi="Courier New"/>
      </w:rPr>
    </w:lvl>
    <w:lvl w:ilvl="5" w:tplc="0DBEAF70">
      <w:start w:val="1"/>
      <w:numFmt w:val="bullet"/>
      <w:lvlText w:val=""/>
      <w:lvlJc w:val="left"/>
      <w:pPr>
        <w:ind w:left="4320" w:hanging="360"/>
      </w:pPr>
      <w:rPr>
        <w:rFonts w:hint="default" w:ascii="Wingdings" w:hAnsi="Wingdings"/>
      </w:rPr>
    </w:lvl>
    <w:lvl w:ilvl="6" w:tplc="DF9611C2">
      <w:start w:val="1"/>
      <w:numFmt w:val="bullet"/>
      <w:lvlText w:val=""/>
      <w:lvlJc w:val="left"/>
      <w:pPr>
        <w:ind w:left="5040" w:hanging="360"/>
      </w:pPr>
      <w:rPr>
        <w:rFonts w:hint="default" w:ascii="Symbol" w:hAnsi="Symbol"/>
      </w:rPr>
    </w:lvl>
    <w:lvl w:ilvl="7" w:tplc="BB3EEC3C">
      <w:start w:val="1"/>
      <w:numFmt w:val="bullet"/>
      <w:lvlText w:val="o"/>
      <w:lvlJc w:val="left"/>
      <w:pPr>
        <w:ind w:left="5760" w:hanging="360"/>
      </w:pPr>
      <w:rPr>
        <w:rFonts w:hint="default" w:ascii="Courier New" w:hAnsi="Courier New"/>
      </w:rPr>
    </w:lvl>
    <w:lvl w:ilvl="8" w:tplc="6B5C44F4">
      <w:start w:val="1"/>
      <w:numFmt w:val="bullet"/>
      <w:lvlText w:val=""/>
      <w:lvlJc w:val="left"/>
      <w:pPr>
        <w:ind w:left="6480" w:hanging="360"/>
      </w:pPr>
      <w:rPr>
        <w:rFonts w:hint="default" w:ascii="Wingdings" w:hAnsi="Wingdings"/>
      </w:rPr>
    </w:lvl>
  </w:abstractNum>
  <w:abstractNum w:abstractNumId="29" w15:restartNumberingAfterBreak="0">
    <w:nsid w:val="27CC7BD2"/>
    <w:multiLevelType w:val="hybridMultilevel"/>
    <w:tmpl w:val="FA702560"/>
    <w:lvl w:ilvl="0" w:tplc="16120C36">
      <w:start w:val="1"/>
      <w:numFmt w:val="bullet"/>
      <w:lvlText w:val=""/>
      <w:lvlJc w:val="left"/>
      <w:pPr>
        <w:ind w:left="720" w:hanging="360"/>
      </w:pPr>
      <w:rPr>
        <w:rFonts w:hint="default" w:ascii="Symbol" w:hAnsi="Symbol"/>
      </w:rPr>
    </w:lvl>
    <w:lvl w:ilvl="1" w:tplc="F0D2442E">
      <w:start w:val="1"/>
      <w:numFmt w:val="bullet"/>
      <w:lvlText w:val=""/>
      <w:lvlJc w:val="left"/>
      <w:pPr>
        <w:ind w:left="1440" w:hanging="360"/>
      </w:pPr>
      <w:rPr>
        <w:rFonts w:hint="default" w:ascii="Symbol" w:hAnsi="Symbol"/>
      </w:rPr>
    </w:lvl>
    <w:lvl w:ilvl="2" w:tplc="0B6461EC">
      <w:start w:val="1"/>
      <w:numFmt w:val="bullet"/>
      <w:lvlText w:val=""/>
      <w:lvlJc w:val="left"/>
      <w:pPr>
        <w:ind w:left="2160" w:hanging="360"/>
      </w:pPr>
      <w:rPr>
        <w:rFonts w:hint="default" w:ascii="Wingdings" w:hAnsi="Wingdings"/>
      </w:rPr>
    </w:lvl>
    <w:lvl w:ilvl="3" w:tplc="03089B4C">
      <w:start w:val="1"/>
      <w:numFmt w:val="bullet"/>
      <w:lvlText w:val=""/>
      <w:lvlJc w:val="left"/>
      <w:pPr>
        <w:ind w:left="2880" w:hanging="360"/>
      </w:pPr>
      <w:rPr>
        <w:rFonts w:hint="default" w:ascii="Symbol" w:hAnsi="Symbol"/>
      </w:rPr>
    </w:lvl>
    <w:lvl w:ilvl="4" w:tplc="20A482D8">
      <w:start w:val="1"/>
      <w:numFmt w:val="bullet"/>
      <w:lvlText w:val="o"/>
      <w:lvlJc w:val="left"/>
      <w:pPr>
        <w:ind w:left="3600" w:hanging="360"/>
      </w:pPr>
      <w:rPr>
        <w:rFonts w:hint="default" w:ascii="Courier New" w:hAnsi="Courier New"/>
      </w:rPr>
    </w:lvl>
    <w:lvl w:ilvl="5" w:tplc="0396ED20">
      <w:start w:val="1"/>
      <w:numFmt w:val="bullet"/>
      <w:lvlText w:val=""/>
      <w:lvlJc w:val="left"/>
      <w:pPr>
        <w:ind w:left="4320" w:hanging="360"/>
      </w:pPr>
      <w:rPr>
        <w:rFonts w:hint="default" w:ascii="Wingdings" w:hAnsi="Wingdings"/>
      </w:rPr>
    </w:lvl>
    <w:lvl w:ilvl="6" w:tplc="7DA22F52">
      <w:start w:val="1"/>
      <w:numFmt w:val="bullet"/>
      <w:lvlText w:val=""/>
      <w:lvlJc w:val="left"/>
      <w:pPr>
        <w:ind w:left="5040" w:hanging="360"/>
      </w:pPr>
      <w:rPr>
        <w:rFonts w:hint="default" w:ascii="Symbol" w:hAnsi="Symbol"/>
      </w:rPr>
    </w:lvl>
    <w:lvl w:ilvl="7" w:tplc="D2520C2A">
      <w:start w:val="1"/>
      <w:numFmt w:val="bullet"/>
      <w:lvlText w:val="o"/>
      <w:lvlJc w:val="left"/>
      <w:pPr>
        <w:ind w:left="5760" w:hanging="360"/>
      </w:pPr>
      <w:rPr>
        <w:rFonts w:hint="default" w:ascii="Courier New" w:hAnsi="Courier New"/>
      </w:rPr>
    </w:lvl>
    <w:lvl w:ilvl="8" w:tplc="21B6AF72">
      <w:start w:val="1"/>
      <w:numFmt w:val="bullet"/>
      <w:lvlText w:val=""/>
      <w:lvlJc w:val="left"/>
      <w:pPr>
        <w:ind w:left="6480" w:hanging="360"/>
      </w:pPr>
      <w:rPr>
        <w:rFonts w:hint="default" w:ascii="Wingdings" w:hAnsi="Wingdings"/>
      </w:rPr>
    </w:lvl>
  </w:abstractNum>
  <w:abstractNum w:abstractNumId="30" w15:restartNumberingAfterBreak="0">
    <w:nsid w:val="294F7960"/>
    <w:multiLevelType w:val="hybridMultilevel"/>
    <w:tmpl w:val="471C7C56"/>
    <w:lvl w:ilvl="0" w:tplc="92EE41F8">
      <w:start w:val="1"/>
      <w:numFmt w:val="bullet"/>
      <w:lvlText w:val=""/>
      <w:lvlJc w:val="left"/>
      <w:pPr>
        <w:ind w:left="720" w:hanging="360"/>
      </w:pPr>
      <w:rPr>
        <w:rFonts w:hint="default" w:ascii="Symbol" w:hAnsi="Symbol"/>
      </w:rPr>
    </w:lvl>
    <w:lvl w:ilvl="1" w:tplc="5BF43922">
      <w:start w:val="1"/>
      <w:numFmt w:val="bullet"/>
      <w:lvlText w:val=""/>
      <w:lvlJc w:val="left"/>
      <w:pPr>
        <w:ind w:left="1440" w:hanging="360"/>
      </w:pPr>
      <w:rPr>
        <w:rFonts w:hint="default" w:ascii="Wingdings" w:hAnsi="Wingdings"/>
      </w:rPr>
    </w:lvl>
    <w:lvl w:ilvl="2" w:tplc="35B0F372">
      <w:start w:val="1"/>
      <w:numFmt w:val="bullet"/>
      <w:lvlText w:val=""/>
      <w:lvlJc w:val="left"/>
      <w:pPr>
        <w:ind w:left="2160" w:hanging="360"/>
      </w:pPr>
      <w:rPr>
        <w:rFonts w:hint="default" w:ascii="Wingdings" w:hAnsi="Wingdings"/>
      </w:rPr>
    </w:lvl>
    <w:lvl w:ilvl="3" w:tplc="01AC6494">
      <w:start w:val="1"/>
      <w:numFmt w:val="bullet"/>
      <w:lvlText w:val=""/>
      <w:lvlJc w:val="left"/>
      <w:pPr>
        <w:ind w:left="2880" w:hanging="360"/>
      </w:pPr>
      <w:rPr>
        <w:rFonts w:hint="default" w:ascii="Symbol" w:hAnsi="Symbol"/>
      </w:rPr>
    </w:lvl>
    <w:lvl w:ilvl="4" w:tplc="1A00C914">
      <w:start w:val="1"/>
      <w:numFmt w:val="bullet"/>
      <w:lvlText w:val="o"/>
      <w:lvlJc w:val="left"/>
      <w:pPr>
        <w:ind w:left="3600" w:hanging="360"/>
      </w:pPr>
      <w:rPr>
        <w:rFonts w:hint="default" w:ascii="Courier New" w:hAnsi="Courier New"/>
      </w:rPr>
    </w:lvl>
    <w:lvl w:ilvl="5" w:tplc="78CA7AA8">
      <w:start w:val="1"/>
      <w:numFmt w:val="bullet"/>
      <w:lvlText w:val=""/>
      <w:lvlJc w:val="left"/>
      <w:pPr>
        <w:ind w:left="4320" w:hanging="360"/>
      </w:pPr>
      <w:rPr>
        <w:rFonts w:hint="default" w:ascii="Wingdings" w:hAnsi="Wingdings"/>
      </w:rPr>
    </w:lvl>
    <w:lvl w:ilvl="6" w:tplc="DD885A16">
      <w:start w:val="1"/>
      <w:numFmt w:val="bullet"/>
      <w:lvlText w:val=""/>
      <w:lvlJc w:val="left"/>
      <w:pPr>
        <w:ind w:left="5040" w:hanging="360"/>
      </w:pPr>
      <w:rPr>
        <w:rFonts w:hint="default" w:ascii="Symbol" w:hAnsi="Symbol"/>
      </w:rPr>
    </w:lvl>
    <w:lvl w:ilvl="7" w:tplc="94748CB2">
      <w:start w:val="1"/>
      <w:numFmt w:val="bullet"/>
      <w:lvlText w:val="o"/>
      <w:lvlJc w:val="left"/>
      <w:pPr>
        <w:ind w:left="5760" w:hanging="360"/>
      </w:pPr>
      <w:rPr>
        <w:rFonts w:hint="default" w:ascii="Courier New" w:hAnsi="Courier New"/>
      </w:rPr>
    </w:lvl>
    <w:lvl w:ilvl="8" w:tplc="12E4225A">
      <w:start w:val="1"/>
      <w:numFmt w:val="bullet"/>
      <w:lvlText w:val=""/>
      <w:lvlJc w:val="left"/>
      <w:pPr>
        <w:ind w:left="6480" w:hanging="360"/>
      </w:pPr>
      <w:rPr>
        <w:rFonts w:hint="default" w:ascii="Wingdings" w:hAnsi="Wingdings"/>
      </w:rPr>
    </w:lvl>
  </w:abstractNum>
  <w:abstractNum w:abstractNumId="31" w15:restartNumberingAfterBreak="0">
    <w:nsid w:val="298B6FB7"/>
    <w:multiLevelType w:val="hybridMultilevel"/>
    <w:tmpl w:val="2610C202"/>
    <w:lvl w:ilvl="0" w:tplc="63400FF6">
      <w:start w:val="1"/>
      <w:numFmt w:val="bullet"/>
      <w:lvlText w:val=""/>
      <w:lvlJc w:val="left"/>
      <w:pPr>
        <w:ind w:left="720" w:hanging="360"/>
      </w:pPr>
      <w:rPr>
        <w:rFonts w:hint="default" w:ascii="Symbol" w:hAnsi="Symbol"/>
      </w:rPr>
    </w:lvl>
    <w:lvl w:ilvl="1" w:tplc="BF1C10C6">
      <w:start w:val="1"/>
      <w:numFmt w:val="bullet"/>
      <w:lvlText w:val="o"/>
      <w:lvlJc w:val="left"/>
      <w:pPr>
        <w:ind w:left="1440" w:hanging="360"/>
      </w:pPr>
      <w:rPr>
        <w:rFonts w:hint="default" w:ascii="Courier New" w:hAnsi="Courier New"/>
      </w:rPr>
    </w:lvl>
    <w:lvl w:ilvl="2" w:tplc="FB8CAD08">
      <w:start w:val="1"/>
      <w:numFmt w:val="bullet"/>
      <w:lvlText w:val=""/>
      <w:lvlJc w:val="left"/>
      <w:pPr>
        <w:ind w:left="2160" w:hanging="360"/>
      </w:pPr>
      <w:rPr>
        <w:rFonts w:hint="default" w:ascii="Wingdings" w:hAnsi="Wingdings"/>
      </w:rPr>
    </w:lvl>
    <w:lvl w:ilvl="3" w:tplc="AC7E08C8">
      <w:start w:val="1"/>
      <w:numFmt w:val="bullet"/>
      <w:lvlText w:val=""/>
      <w:lvlJc w:val="left"/>
      <w:pPr>
        <w:ind w:left="2880" w:hanging="360"/>
      </w:pPr>
      <w:rPr>
        <w:rFonts w:hint="default" w:ascii="Symbol" w:hAnsi="Symbol"/>
      </w:rPr>
    </w:lvl>
    <w:lvl w:ilvl="4" w:tplc="36BC24CE">
      <w:start w:val="1"/>
      <w:numFmt w:val="bullet"/>
      <w:lvlText w:val="o"/>
      <w:lvlJc w:val="left"/>
      <w:pPr>
        <w:ind w:left="3600" w:hanging="360"/>
      </w:pPr>
      <w:rPr>
        <w:rFonts w:hint="default" w:ascii="Courier New" w:hAnsi="Courier New"/>
      </w:rPr>
    </w:lvl>
    <w:lvl w:ilvl="5" w:tplc="65ECA304">
      <w:start w:val="1"/>
      <w:numFmt w:val="bullet"/>
      <w:lvlText w:val=""/>
      <w:lvlJc w:val="left"/>
      <w:pPr>
        <w:ind w:left="4320" w:hanging="360"/>
      </w:pPr>
      <w:rPr>
        <w:rFonts w:hint="default" w:ascii="Wingdings" w:hAnsi="Wingdings"/>
      </w:rPr>
    </w:lvl>
    <w:lvl w:ilvl="6" w:tplc="83328970">
      <w:start w:val="1"/>
      <w:numFmt w:val="bullet"/>
      <w:lvlText w:val=""/>
      <w:lvlJc w:val="left"/>
      <w:pPr>
        <w:ind w:left="5040" w:hanging="360"/>
      </w:pPr>
      <w:rPr>
        <w:rFonts w:hint="default" w:ascii="Symbol" w:hAnsi="Symbol"/>
      </w:rPr>
    </w:lvl>
    <w:lvl w:ilvl="7" w:tplc="F8545E38">
      <w:start w:val="1"/>
      <w:numFmt w:val="bullet"/>
      <w:lvlText w:val="o"/>
      <w:lvlJc w:val="left"/>
      <w:pPr>
        <w:ind w:left="5760" w:hanging="360"/>
      </w:pPr>
      <w:rPr>
        <w:rFonts w:hint="default" w:ascii="Courier New" w:hAnsi="Courier New"/>
      </w:rPr>
    </w:lvl>
    <w:lvl w:ilvl="8" w:tplc="24DA2440">
      <w:start w:val="1"/>
      <w:numFmt w:val="bullet"/>
      <w:lvlText w:val=""/>
      <w:lvlJc w:val="left"/>
      <w:pPr>
        <w:ind w:left="6480" w:hanging="360"/>
      </w:pPr>
      <w:rPr>
        <w:rFonts w:hint="default" w:ascii="Wingdings" w:hAnsi="Wingdings"/>
      </w:rPr>
    </w:lvl>
  </w:abstractNum>
  <w:abstractNum w:abstractNumId="32" w15:restartNumberingAfterBreak="0">
    <w:nsid w:val="29A42E6E"/>
    <w:multiLevelType w:val="hybridMultilevel"/>
    <w:tmpl w:val="E8349990"/>
    <w:lvl w:ilvl="0" w:tplc="9086FFF0">
      <w:start w:val="1"/>
      <w:numFmt w:val="bullet"/>
      <w:lvlText w:val=""/>
      <w:lvlJc w:val="left"/>
      <w:pPr>
        <w:ind w:left="720" w:hanging="360"/>
      </w:pPr>
      <w:rPr>
        <w:rFonts w:hint="default" w:ascii="Symbol" w:hAnsi="Symbol"/>
      </w:rPr>
    </w:lvl>
    <w:lvl w:ilvl="1" w:tplc="2EB40638">
      <w:start w:val="1"/>
      <w:numFmt w:val="bullet"/>
      <w:lvlText w:val="o"/>
      <w:lvlJc w:val="left"/>
      <w:pPr>
        <w:ind w:left="1440" w:hanging="360"/>
      </w:pPr>
      <w:rPr>
        <w:rFonts w:hint="default" w:ascii="Courier New" w:hAnsi="Courier New"/>
      </w:rPr>
    </w:lvl>
    <w:lvl w:ilvl="2" w:tplc="ECC4B8F8">
      <w:start w:val="1"/>
      <w:numFmt w:val="bullet"/>
      <w:lvlText w:val=""/>
      <w:lvlJc w:val="left"/>
      <w:pPr>
        <w:ind w:left="2160" w:hanging="360"/>
      </w:pPr>
      <w:rPr>
        <w:rFonts w:hint="default" w:ascii="Wingdings" w:hAnsi="Wingdings"/>
      </w:rPr>
    </w:lvl>
    <w:lvl w:ilvl="3" w:tplc="AB8A6CCC">
      <w:start w:val="1"/>
      <w:numFmt w:val="bullet"/>
      <w:lvlText w:val=""/>
      <w:lvlJc w:val="left"/>
      <w:pPr>
        <w:ind w:left="2880" w:hanging="360"/>
      </w:pPr>
      <w:rPr>
        <w:rFonts w:hint="default" w:ascii="Symbol" w:hAnsi="Symbol"/>
      </w:rPr>
    </w:lvl>
    <w:lvl w:ilvl="4" w:tplc="6F186986">
      <w:start w:val="1"/>
      <w:numFmt w:val="bullet"/>
      <w:lvlText w:val="o"/>
      <w:lvlJc w:val="left"/>
      <w:pPr>
        <w:ind w:left="3600" w:hanging="360"/>
      </w:pPr>
      <w:rPr>
        <w:rFonts w:hint="default" w:ascii="Courier New" w:hAnsi="Courier New"/>
      </w:rPr>
    </w:lvl>
    <w:lvl w:ilvl="5" w:tplc="C89A6950">
      <w:start w:val="1"/>
      <w:numFmt w:val="bullet"/>
      <w:lvlText w:val=""/>
      <w:lvlJc w:val="left"/>
      <w:pPr>
        <w:ind w:left="4320" w:hanging="360"/>
      </w:pPr>
      <w:rPr>
        <w:rFonts w:hint="default" w:ascii="Wingdings" w:hAnsi="Wingdings"/>
      </w:rPr>
    </w:lvl>
    <w:lvl w:ilvl="6" w:tplc="BEE4BDCC">
      <w:start w:val="1"/>
      <w:numFmt w:val="bullet"/>
      <w:lvlText w:val=""/>
      <w:lvlJc w:val="left"/>
      <w:pPr>
        <w:ind w:left="5040" w:hanging="360"/>
      </w:pPr>
      <w:rPr>
        <w:rFonts w:hint="default" w:ascii="Symbol" w:hAnsi="Symbol"/>
      </w:rPr>
    </w:lvl>
    <w:lvl w:ilvl="7" w:tplc="E7D4444A">
      <w:start w:val="1"/>
      <w:numFmt w:val="bullet"/>
      <w:lvlText w:val="o"/>
      <w:lvlJc w:val="left"/>
      <w:pPr>
        <w:ind w:left="5760" w:hanging="360"/>
      </w:pPr>
      <w:rPr>
        <w:rFonts w:hint="default" w:ascii="Courier New" w:hAnsi="Courier New"/>
      </w:rPr>
    </w:lvl>
    <w:lvl w:ilvl="8" w:tplc="241499FA">
      <w:start w:val="1"/>
      <w:numFmt w:val="bullet"/>
      <w:lvlText w:val=""/>
      <w:lvlJc w:val="left"/>
      <w:pPr>
        <w:ind w:left="6480" w:hanging="360"/>
      </w:pPr>
      <w:rPr>
        <w:rFonts w:hint="default" w:ascii="Wingdings" w:hAnsi="Wingdings"/>
      </w:rPr>
    </w:lvl>
  </w:abstractNum>
  <w:abstractNum w:abstractNumId="33" w15:restartNumberingAfterBreak="0">
    <w:nsid w:val="2A221542"/>
    <w:multiLevelType w:val="hybridMultilevel"/>
    <w:tmpl w:val="6E54024C"/>
    <w:lvl w:ilvl="0" w:tplc="78EC609C">
      <w:start w:val="1"/>
      <w:numFmt w:val="bullet"/>
      <w:lvlText w:val=""/>
      <w:lvlJc w:val="left"/>
      <w:pPr>
        <w:ind w:left="720" w:hanging="360"/>
      </w:pPr>
      <w:rPr>
        <w:rFonts w:hint="default" w:ascii="Symbol" w:hAnsi="Symbol"/>
      </w:rPr>
    </w:lvl>
    <w:lvl w:ilvl="1" w:tplc="A77CACE0">
      <w:start w:val="1"/>
      <w:numFmt w:val="bullet"/>
      <w:lvlText w:val=""/>
      <w:lvlJc w:val="left"/>
      <w:pPr>
        <w:ind w:left="1440" w:hanging="360"/>
      </w:pPr>
      <w:rPr>
        <w:rFonts w:hint="default" w:ascii="Symbol" w:hAnsi="Symbol"/>
      </w:rPr>
    </w:lvl>
    <w:lvl w:ilvl="2" w:tplc="BA726108">
      <w:start w:val="1"/>
      <w:numFmt w:val="bullet"/>
      <w:lvlText w:val=""/>
      <w:lvlJc w:val="left"/>
      <w:pPr>
        <w:ind w:left="2160" w:hanging="360"/>
      </w:pPr>
      <w:rPr>
        <w:rFonts w:hint="default" w:ascii="Wingdings" w:hAnsi="Wingdings"/>
      </w:rPr>
    </w:lvl>
    <w:lvl w:ilvl="3" w:tplc="DB863060">
      <w:start w:val="1"/>
      <w:numFmt w:val="bullet"/>
      <w:lvlText w:val=""/>
      <w:lvlJc w:val="left"/>
      <w:pPr>
        <w:ind w:left="2880" w:hanging="360"/>
      </w:pPr>
      <w:rPr>
        <w:rFonts w:hint="default" w:ascii="Symbol" w:hAnsi="Symbol"/>
      </w:rPr>
    </w:lvl>
    <w:lvl w:ilvl="4" w:tplc="49F252F6">
      <w:start w:val="1"/>
      <w:numFmt w:val="bullet"/>
      <w:lvlText w:val="o"/>
      <w:lvlJc w:val="left"/>
      <w:pPr>
        <w:ind w:left="3600" w:hanging="360"/>
      </w:pPr>
      <w:rPr>
        <w:rFonts w:hint="default" w:ascii="Courier New" w:hAnsi="Courier New"/>
      </w:rPr>
    </w:lvl>
    <w:lvl w:ilvl="5" w:tplc="F81C0BCE">
      <w:start w:val="1"/>
      <w:numFmt w:val="bullet"/>
      <w:lvlText w:val=""/>
      <w:lvlJc w:val="left"/>
      <w:pPr>
        <w:ind w:left="4320" w:hanging="360"/>
      </w:pPr>
      <w:rPr>
        <w:rFonts w:hint="default" w:ascii="Wingdings" w:hAnsi="Wingdings"/>
      </w:rPr>
    </w:lvl>
    <w:lvl w:ilvl="6" w:tplc="406E2894">
      <w:start w:val="1"/>
      <w:numFmt w:val="bullet"/>
      <w:lvlText w:val=""/>
      <w:lvlJc w:val="left"/>
      <w:pPr>
        <w:ind w:left="5040" w:hanging="360"/>
      </w:pPr>
      <w:rPr>
        <w:rFonts w:hint="default" w:ascii="Symbol" w:hAnsi="Symbol"/>
      </w:rPr>
    </w:lvl>
    <w:lvl w:ilvl="7" w:tplc="0632EDCA">
      <w:start w:val="1"/>
      <w:numFmt w:val="bullet"/>
      <w:lvlText w:val="o"/>
      <w:lvlJc w:val="left"/>
      <w:pPr>
        <w:ind w:left="5760" w:hanging="360"/>
      </w:pPr>
      <w:rPr>
        <w:rFonts w:hint="default" w:ascii="Courier New" w:hAnsi="Courier New"/>
      </w:rPr>
    </w:lvl>
    <w:lvl w:ilvl="8" w:tplc="E126EB7E">
      <w:start w:val="1"/>
      <w:numFmt w:val="bullet"/>
      <w:lvlText w:val=""/>
      <w:lvlJc w:val="left"/>
      <w:pPr>
        <w:ind w:left="6480" w:hanging="360"/>
      </w:pPr>
      <w:rPr>
        <w:rFonts w:hint="default" w:ascii="Wingdings" w:hAnsi="Wingdings"/>
      </w:rPr>
    </w:lvl>
  </w:abstractNum>
  <w:abstractNum w:abstractNumId="34" w15:restartNumberingAfterBreak="0">
    <w:nsid w:val="2B0B74AD"/>
    <w:multiLevelType w:val="hybridMultilevel"/>
    <w:tmpl w:val="E17A945C"/>
    <w:lvl w:ilvl="0" w:tplc="1B84D8CA">
      <w:start w:val="1"/>
      <w:numFmt w:val="bullet"/>
      <w:lvlText w:val=""/>
      <w:lvlJc w:val="left"/>
      <w:pPr>
        <w:ind w:left="720" w:hanging="360"/>
      </w:pPr>
      <w:rPr>
        <w:rFonts w:hint="default" w:ascii="Symbol" w:hAnsi="Symbol"/>
      </w:rPr>
    </w:lvl>
    <w:lvl w:ilvl="1" w:tplc="5096E2FE">
      <w:start w:val="1"/>
      <w:numFmt w:val="bullet"/>
      <w:lvlText w:val=""/>
      <w:lvlJc w:val="left"/>
      <w:pPr>
        <w:ind w:left="1440" w:hanging="360"/>
      </w:pPr>
      <w:rPr>
        <w:rFonts w:hint="default" w:ascii="Symbol" w:hAnsi="Symbol"/>
      </w:rPr>
    </w:lvl>
    <w:lvl w:ilvl="2" w:tplc="DF30C6CE">
      <w:start w:val="1"/>
      <w:numFmt w:val="bullet"/>
      <w:lvlText w:val=""/>
      <w:lvlJc w:val="left"/>
      <w:pPr>
        <w:ind w:left="2160" w:hanging="360"/>
      </w:pPr>
      <w:rPr>
        <w:rFonts w:hint="default" w:ascii="Wingdings" w:hAnsi="Wingdings"/>
      </w:rPr>
    </w:lvl>
    <w:lvl w:ilvl="3" w:tplc="40D6BEC4">
      <w:start w:val="1"/>
      <w:numFmt w:val="bullet"/>
      <w:lvlText w:val=""/>
      <w:lvlJc w:val="left"/>
      <w:pPr>
        <w:ind w:left="2880" w:hanging="360"/>
      </w:pPr>
      <w:rPr>
        <w:rFonts w:hint="default" w:ascii="Symbol" w:hAnsi="Symbol"/>
      </w:rPr>
    </w:lvl>
    <w:lvl w:ilvl="4" w:tplc="004CAA80">
      <w:start w:val="1"/>
      <w:numFmt w:val="bullet"/>
      <w:lvlText w:val="o"/>
      <w:lvlJc w:val="left"/>
      <w:pPr>
        <w:ind w:left="3600" w:hanging="360"/>
      </w:pPr>
      <w:rPr>
        <w:rFonts w:hint="default" w:ascii="Courier New" w:hAnsi="Courier New"/>
      </w:rPr>
    </w:lvl>
    <w:lvl w:ilvl="5" w:tplc="76AADC52">
      <w:start w:val="1"/>
      <w:numFmt w:val="bullet"/>
      <w:lvlText w:val=""/>
      <w:lvlJc w:val="left"/>
      <w:pPr>
        <w:ind w:left="4320" w:hanging="360"/>
      </w:pPr>
      <w:rPr>
        <w:rFonts w:hint="default" w:ascii="Wingdings" w:hAnsi="Wingdings"/>
      </w:rPr>
    </w:lvl>
    <w:lvl w:ilvl="6" w:tplc="D7987014">
      <w:start w:val="1"/>
      <w:numFmt w:val="bullet"/>
      <w:lvlText w:val=""/>
      <w:lvlJc w:val="left"/>
      <w:pPr>
        <w:ind w:left="5040" w:hanging="360"/>
      </w:pPr>
      <w:rPr>
        <w:rFonts w:hint="default" w:ascii="Symbol" w:hAnsi="Symbol"/>
      </w:rPr>
    </w:lvl>
    <w:lvl w:ilvl="7" w:tplc="4A702C48">
      <w:start w:val="1"/>
      <w:numFmt w:val="bullet"/>
      <w:lvlText w:val="o"/>
      <w:lvlJc w:val="left"/>
      <w:pPr>
        <w:ind w:left="5760" w:hanging="360"/>
      </w:pPr>
      <w:rPr>
        <w:rFonts w:hint="default" w:ascii="Courier New" w:hAnsi="Courier New"/>
      </w:rPr>
    </w:lvl>
    <w:lvl w:ilvl="8" w:tplc="46267EC8">
      <w:start w:val="1"/>
      <w:numFmt w:val="bullet"/>
      <w:lvlText w:val=""/>
      <w:lvlJc w:val="left"/>
      <w:pPr>
        <w:ind w:left="6480" w:hanging="360"/>
      </w:pPr>
      <w:rPr>
        <w:rFonts w:hint="default" w:ascii="Wingdings" w:hAnsi="Wingdings"/>
      </w:rPr>
    </w:lvl>
  </w:abstractNum>
  <w:abstractNum w:abstractNumId="35" w15:restartNumberingAfterBreak="0">
    <w:nsid w:val="2F24376F"/>
    <w:multiLevelType w:val="hybridMultilevel"/>
    <w:tmpl w:val="9B5EDEA6"/>
    <w:lvl w:ilvl="0" w:tplc="32B6FF94">
      <w:start w:val="1"/>
      <w:numFmt w:val="bullet"/>
      <w:lvlText w:val=""/>
      <w:lvlJc w:val="left"/>
      <w:pPr>
        <w:ind w:left="720" w:hanging="360"/>
      </w:pPr>
      <w:rPr>
        <w:rFonts w:hint="default" w:ascii="Symbol" w:hAnsi="Symbol"/>
      </w:rPr>
    </w:lvl>
    <w:lvl w:ilvl="1" w:tplc="6EE0242C">
      <w:start w:val="1"/>
      <w:numFmt w:val="bullet"/>
      <w:lvlText w:val="o"/>
      <w:lvlJc w:val="left"/>
      <w:pPr>
        <w:ind w:left="1440" w:hanging="360"/>
      </w:pPr>
      <w:rPr>
        <w:rFonts w:hint="default" w:ascii="Courier New" w:hAnsi="Courier New"/>
      </w:rPr>
    </w:lvl>
    <w:lvl w:ilvl="2" w:tplc="1BD2ABD8">
      <w:start w:val="1"/>
      <w:numFmt w:val="bullet"/>
      <w:lvlText w:val=""/>
      <w:lvlJc w:val="left"/>
      <w:pPr>
        <w:ind w:left="2160" w:hanging="360"/>
      </w:pPr>
      <w:rPr>
        <w:rFonts w:hint="default" w:ascii="Wingdings" w:hAnsi="Wingdings"/>
      </w:rPr>
    </w:lvl>
    <w:lvl w:ilvl="3" w:tplc="2D5A270A">
      <w:start w:val="1"/>
      <w:numFmt w:val="bullet"/>
      <w:lvlText w:val=""/>
      <w:lvlJc w:val="left"/>
      <w:pPr>
        <w:ind w:left="2880" w:hanging="360"/>
      </w:pPr>
      <w:rPr>
        <w:rFonts w:hint="default" w:ascii="Symbol" w:hAnsi="Symbol"/>
      </w:rPr>
    </w:lvl>
    <w:lvl w:ilvl="4" w:tplc="320E8B6E">
      <w:start w:val="1"/>
      <w:numFmt w:val="bullet"/>
      <w:lvlText w:val="o"/>
      <w:lvlJc w:val="left"/>
      <w:pPr>
        <w:ind w:left="3600" w:hanging="360"/>
      </w:pPr>
      <w:rPr>
        <w:rFonts w:hint="default" w:ascii="Courier New" w:hAnsi="Courier New"/>
      </w:rPr>
    </w:lvl>
    <w:lvl w:ilvl="5" w:tplc="79588452">
      <w:start w:val="1"/>
      <w:numFmt w:val="bullet"/>
      <w:lvlText w:val=""/>
      <w:lvlJc w:val="left"/>
      <w:pPr>
        <w:ind w:left="4320" w:hanging="360"/>
      </w:pPr>
      <w:rPr>
        <w:rFonts w:hint="default" w:ascii="Wingdings" w:hAnsi="Wingdings"/>
      </w:rPr>
    </w:lvl>
    <w:lvl w:ilvl="6" w:tplc="CC345FCE">
      <w:start w:val="1"/>
      <w:numFmt w:val="bullet"/>
      <w:lvlText w:val=""/>
      <w:lvlJc w:val="left"/>
      <w:pPr>
        <w:ind w:left="5040" w:hanging="360"/>
      </w:pPr>
      <w:rPr>
        <w:rFonts w:hint="default" w:ascii="Symbol" w:hAnsi="Symbol"/>
      </w:rPr>
    </w:lvl>
    <w:lvl w:ilvl="7" w:tplc="C4B854AA">
      <w:start w:val="1"/>
      <w:numFmt w:val="bullet"/>
      <w:lvlText w:val="o"/>
      <w:lvlJc w:val="left"/>
      <w:pPr>
        <w:ind w:left="5760" w:hanging="360"/>
      </w:pPr>
      <w:rPr>
        <w:rFonts w:hint="default" w:ascii="Courier New" w:hAnsi="Courier New"/>
      </w:rPr>
    </w:lvl>
    <w:lvl w:ilvl="8" w:tplc="88F6D94A">
      <w:start w:val="1"/>
      <w:numFmt w:val="bullet"/>
      <w:lvlText w:val=""/>
      <w:lvlJc w:val="left"/>
      <w:pPr>
        <w:ind w:left="6480" w:hanging="360"/>
      </w:pPr>
      <w:rPr>
        <w:rFonts w:hint="default" w:ascii="Wingdings" w:hAnsi="Wingdings"/>
      </w:rPr>
    </w:lvl>
  </w:abstractNum>
  <w:abstractNum w:abstractNumId="36" w15:restartNumberingAfterBreak="0">
    <w:nsid w:val="31FE07AF"/>
    <w:multiLevelType w:val="hybridMultilevel"/>
    <w:tmpl w:val="C606719A"/>
    <w:lvl w:ilvl="0" w:tplc="FFFFFFFF">
      <w:start w:val="1"/>
      <w:numFmt w:val="bullet"/>
      <w:lvlText w:val=""/>
      <w:lvlJc w:val="left"/>
      <w:pPr>
        <w:ind w:left="720" w:hanging="360"/>
      </w:pPr>
      <w:rPr>
        <w:rFonts w:hint="default" w:ascii="Symbol" w:hAnsi="Symbol"/>
      </w:rPr>
    </w:lvl>
    <w:lvl w:ilvl="1" w:tplc="ED2A1330">
      <w:start w:val="1"/>
      <w:numFmt w:val="bullet"/>
      <w:lvlText w:val="o"/>
      <w:lvlJc w:val="left"/>
      <w:pPr>
        <w:ind w:left="1440" w:hanging="360"/>
      </w:pPr>
      <w:rPr>
        <w:rFonts w:hint="default" w:ascii="Courier New" w:hAnsi="Courier New"/>
      </w:rPr>
    </w:lvl>
    <w:lvl w:ilvl="2" w:tplc="93DE596C">
      <w:start w:val="1"/>
      <w:numFmt w:val="bullet"/>
      <w:lvlText w:val=""/>
      <w:lvlJc w:val="left"/>
      <w:pPr>
        <w:ind w:left="2160" w:hanging="360"/>
      </w:pPr>
      <w:rPr>
        <w:rFonts w:hint="default" w:ascii="Wingdings" w:hAnsi="Wingdings"/>
      </w:rPr>
    </w:lvl>
    <w:lvl w:ilvl="3" w:tplc="EF2294D2">
      <w:start w:val="1"/>
      <w:numFmt w:val="bullet"/>
      <w:lvlText w:val=""/>
      <w:lvlJc w:val="left"/>
      <w:pPr>
        <w:ind w:left="2880" w:hanging="360"/>
      </w:pPr>
      <w:rPr>
        <w:rFonts w:hint="default" w:ascii="Symbol" w:hAnsi="Symbol"/>
      </w:rPr>
    </w:lvl>
    <w:lvl w:ilvl="4" w:tplc="AB40475E">
      <w:start w:val="1"/>
      <w:numFmt w:val="bullet"/>
      <w:lvlText w:val="o"/>
      <w:lvlJc w:val="left"/>
      <w:pPr>
        <w:ind w:left="3600" w:hanging="360"/>
      </w:pPr>
      <w:rPr>
        <w:rFonts w:hint="default" w:ascii="Courier New" w:hAnsi="Courier New"/>
      </w:rPr>
    </w:lvl>
    <w:lvl w:ilvl="5" w:tplc="78CA490C">
      <w:start w:val="1"/>
      <w:numFmt w:val="bullet"/>
      <w:lvlText w:val=""/>
      <w:lvlJc w:val="left"/>
      <w:pPr>
        <w:ind w:left="4320" w:hanging="360"/>
      </w:pPr>
      <w:rPr>
        <w:rFonts w:hint="default" w:ascii="Wingdings" w:hAnsi="Wingdings"/>
      </w:rPr>
    </w:lvl>
    <w:lvl w:ilvl="6" w:tplc="B5FABBFA">
      <w:start w:val="1"/>
      <w:numFmt w:val="bullet"/>
      <w:lvlText w:val=""/>
      <w:lvlJc w:val="left"/>
      <w:pPr>
        <w:ind w:left="5040" w:hanging="360"/>
      </w:pPr>
      <w:rPr>
        <w:rFonts w:hint="default" w:ascii="Symbol" w:hAnsi="Symbol"/>
      </w:rPr>
    </w:lvl>
    <w:lvl w:ilvl="7" w:tplc="FE2C8F78">
      <w:start w:val="1"/>
      <w:numFmt w:val="bullet"/>
      <w:lvlText w:val="o"/>
      <w:lvlJc w:val="left"/>
      <w:pPr>
        <w:ind w:left="5760" w:hanging="360"/>
      </w:pPr>
      <w:rPr>
        <w:rFonts w:hint="default" w:ascii="Courier New" w:hAnsi="Courier New"/>
      </w:rPr>
    </w:lvl>
    <w:lvl w:ilvl="8" w:tplc="957ADD4E">
      <w:start w:val="1"/>
      <w:numFmt w:val="bullet"/>
      <w:lvlText w:val=""/>
      <w:lvlJc w:val="left"/>
      <w:pPr>
        <w:ind w:left="6480" w:hanging="360"/>
      </w:pPr>
      <w:rPr>
        <w:rFonts w:hint="default" w:ascii="Wingdings" w:hAnsi="Wingdings"/>
      </w:rPr>
    </w:lvl>
  </w:abstractNum>
  <w:abstractNum w:abstractNumId="37" w15:restartNumberingAfterBreak="0">
    <w:nsid w:val="349E4531"/>
    <w:multiLevelType w:val="hybridMultilevel"/>
    <w:tmpl w:val="464EB458"/>
    <w:lvl w:ilvl="0" w:tplc="2496EB92">
      <w:start w:val="1"/>
      <w:numFmt w:val="bullet"/>
      <w:lvlText w:val=""/>
      <w:lvlJc w:val="left"/>
      <w:pPr>
        <w:ind w:left="720" w:hanging="360"/>
      </w:pPr>
      <w:rPr>
        <w:rFonts w:hint="default" w:ascii="Symbol" w:hAnsi="Symbol"/>
      </w:rPr>
    </w:lvl>
    <w:lvl w:ilvl="1" w:tplc="D47075EE">
      <w:start w:val="1"/>
      <w:numFmt w:val="bullet"/>
      <w:lvlText w:val="o"/>
      <w:lvlJc w:val="left"/>
      <w:pPr>
        <w:ind w:left="1440" w:hanging="360"/>
      </w:pPr>
      <w:rPr>
        <w:rFonts w:hint="default" w:ascii="Courier New" w:hAnsi="Courier New"/>
      </w:rPr>
    </w:lvl>
    <w:lvl w:ilvl="2" w:tplc="A570324C">
      <w:start w:val="1"/>
      <w:numFmt w:val="bullet"/>
      <w:lvlText w:val=""/>
      <w:lvlJc w:val="left"/>
      <w:pPr>
        <w:ind w:left="2160" w:hanging="360"/>
      </w:pPr>
      <w:rPr>
        <w:rFonts w:hint="default" w:ascii="Wingdings" w:hAnsi="Wingdings"/>
      </w:rPr>
    </w:lvl>
    <w:lvl w:ilvl="3" w:tplc="00A86A52">
      <w:start w:val="1"/>
      <w:numFmt w:val="bullet"/>
      <w:lvlText w:val=""/>
      <w:lvlJc w:val="left"/>
      <w:pPr>
        <w:ind w:left="2880" w:hanging="360"/>
      </w:pPr>
      <w:rPr>
        <w:rFonts w:hint="default" w:ascii="Symbol" w:hAnsi="Symbol"/>
      </w:rPr>
    </w:lvl>
    <w:lvl w:ilvl="4" w:tplc="421242CA">
      <w:start w:val="1"/>
      <w:numFmt w:val="bullet"/>
      <w:lvlText w:val="o"/>
      <w:lvlJc w:val="left"/>
      <w:pPr>
        <w:ind w:left="3600" w:hanging="360"/>
      </w:pPr>
      <w:rPr>
        <w:rFonts w:hint="default" w:ascii="Courier New" w:hAnsi="Courier New"/>
      </w:rPr>
    </w:lvl>
    <w:lvl w:ilvl="5" w:tplc="C84CC23E">
      <w:start w:val="1"/>
      <w:numFmt w:val="bullet"/>
      <w:lvlText w:val=""/>
      <w:lvlJc w:val="left"/>
      <w:pPr>
        <w:ind w:left="4320" w:hanging="360"/>
      </w:pPr>
      <w:rPr>
        <w:rFonts w:hint="default" w:ascii="Wingdings" w:hAnsi="Wingdings"/>
      </w:rPr>
    </w:lvl>
    <w:lvl w:ilvl="6" w:tplc="713A5D42">
      <w:start w:val="1"/>
      <w:numFmt w:val="bullet"/>
      <w:lvlText w:val=""/>
      <w:lvlJc w:val="left"/>
      <w:pPr>
        <w:ind w:left="5040" w:hanging="360"/>
      </w:pPr>
      <w:rPr>
        <w:rFonts w:hint="default" w:ascii="Symbol" w:hAnsi="Symbol"/>
      </w:rPr>
    </w:lvl>
    <w:lvl w:ilvl="7" w:tplc="32C88EFC">
      <w:start w:val="1"/>
      <w:numFmt w:val="bullet"/>
      <w:lvlText w:val="o"/>
      <w:lvlJc w:val="left"/>
      <w:pPr>
        <w:ind w:left="5760" w:hanging="360"/>
      </w:pPr>
      <w:rPr>
        <w:rFonts w:hint="default" w:ascii="Courier New" w:hAnsi="Courier New"/>
      </w:rPr>
    </w:lvl>
    <w:lvl w:ilvl="8" w:tplc="C290AABE">
      <w:start w:val="1"/>
      <w:numFmt w:val="bullet"/>
      <w:lvlText w:val=""/>
      <w:lvlJc w:val="left"/>
      <w:pPr>
        <w:ind w:left="6480" w:hanging="360"/>
      </w:pPr>
      <w:rPr>
        <w:rFonts w:hint="default" w:ascii="Wingdings" w:hAnsi="Wingdings"/>
      </w:rPr>
    </w:lvl>
  </w:abstractNum>
  <w:abstractNum w:abstractNumId="38" w15:restartNumberingAfterBreak="0">
    <w:nsid w:val="358E44CF"/>
    <w:multiLevelType w:val="hybridMultilevel"/>
    <w:tmpl w:val="FC389F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5CC1D01"/>
    <w:multiLevelType w:val="hybridMultilevel"/>
    <w:tmpl w:val="EF88B25A"/>
    <w:lvl w:ilvl="0" w:tplc="C1C07F96">
      <w:start w:val="1"/>
      <w:numFmt w:val="bullet"/>
      <w:lvlText w:val=""/>
      <w:lvlJc w:val="left"/>
      <w:pPr>
        <w:ind w:left="720" w:hanging="360"/>
      </w:pPr>
      <w:rPr>
        <w:rFonts w:hint="default" w:ascii="Symbol" w:hAnsi="Symbol"/>
      </w:rPr>
    </w:lvl>
    <w:lvl w:ilvl="1" w:tplc="0C628496">
      <w:start w:val="1"/>
      <w:numFmt w:val="bullet"/>
      <w:lvlText w:val=""/>
      <w:lvlJc w:val="left"/>
      <w:pPr>
        <w:ind w:left="1440" w:hanging="360"/>
      </w:pPr>
      <w:rPr>
        <w:rFonts w:hint="default" w:ascii="Symbol" w:hAnsi="Symbol"/>
      </w:rPr>
    </w:lvl>
    <w:lvl w:ilvl="2" w:tplc="0C08D1AA">
      <w:start w:val="1"/>
      <w:numFmt w:val="bullet"/>
      <w:lvlText w:val=""/>
      <w:lvlJc w:val="left"/>
      <w:pPr>
        <w:ind w:left="2160" w:hanging="360"/>
      </w:pPr>
      <w:rPr>
        <w:rFonts w:hint="default" w:ascii="Wingdings" w:hAnsi="Wingdings"/>
      </w:rPr>
    </w:lvl>
    <w:lvl w:ilvl="3" w:tplc="08449864">
      <w:start w:val="1"/>
      <w:numFmt w:val="bullet"/>
      <w:lvlText w:val=""/>
      <w:lvlJc w:val="left"/>
      <w:pPr>
        <w:ind w:left="2880" w:hanging="360"/>
      </w:pPr>
      <w:rPr>
        <w:rFonts w:hint="default" w:ascii="Symbol" w:hAnsi="Symbol"/>
      </w:rPr>
    </w:lvl>
    <w:lvl w:ilvl="4" w:tplc="B5227B6C">
      <w:start w:val="1"/>
      <w:numFmt w:val="bullet"/>
      <w:lvlText w:val="o"/>
      <w:lvlJc w:val="left"/>
      <w:pPr>
        <w:ind w:left="3600" w:hanging="360"/>
      </w:pPr>
      <w:rPr>
        <w:rFonts w:hint="default" w:ascii="Courier New" w:hAnsi="Courier New"/>
      </w:rPr>
    </w:lvl>
    <w:lvl w:ilvl="5" w:tplc="5E80DC3C">
      <w:start w:val="1"/>
      <w:numFmt w:val="bullet"/>
      <w:lvlText w:val=""/>
      <w:lvlJc w:val="left"/>
      <w:pPr>
        <w:ind w:left="4320" w:hanging="360"/>
      </w:pPr>
      <w:rPr>
        <w:rFonts w:hint="default" w:ascii="Wingdings" w:hAnsi="Wingdings"/>
      </w:rPr>
    </w:lvl>
    <w:lvl w:ilvl="6" w:tplc="8B84E7D2">
      <w:start w:val="1"/>
      <w:numFmt w:val="bullet"/>
      <w:lvlText w:val=""/>
      <w:lvlJc w:val="left"/>
      <w:pPr>
        <w:ind w:left="5040" w:hanging="360"/>
      </w:pPr>
      <w:rPr>
        <w:rFonts w:hint="default" w:ascii="Symbol" w:hAnsi="Symbol"/>
      </w:rPr>
    </w:lvl>
    <w:lvl w:ilvl="7" w:tplc="294CB262">
      <w:start w:val="1"/>
      <w:numFmt w:val="bullet"/>
      <w:lvlText w:val="o"/>
      <w:lvlJc w:val="left"/>
      <w:pPr>
        <w:ind w:left="5760" w:hanging="360"/>
      </w:pPr>
      <w:rPr>
        <w:rFonts w:hint="default" w:ascii="Courier New" w:hAnsi="Courier New"/>
      </w:rPr>
    </w:lvl>
    <w:lvl w:ilvl="8" w:tplc="DBC6F106">
      <w:start w:val="1"/>
      <w:numFmt w:val="bullet"/>
      <w:lvlText w:val=""/>
      <w:lvlJc w:val="left"/>
      <w:pPr>
        <w:ind w:left="6480" w:hanging="360"/>
      </w:pPr>
      <w:rPr>
        <w:rFonts w:hint="default" w:ascii="Wingdings" w:hAnsi="Wingdings"/>
      </w:rPr>
    </w:lvl>
  </w:abstractNum>
  <w:abstractNum w:abstractNumId="40" w15:restartNumberingAfterBreak="0">
    <w:nsid w:val="370567DB"/>
    <w:multiLevelType w:val="hybridMultilevel"/>
    <w:tmpl w:val="2A428352"/>
    <w:lvl w:ilvl="0" w:tplc="65E44E3E">
      <w:start w:val="1"/>
      <w:numFmt w:val="bullet"/>
      <w:lvlText w:val="o"/>
      <w:lvlJc w:val="left"/>
      <w:pPr>
        <w:ind w:left="720" w:hanging="360"/>
      </w:pPr>
      <w:rPr>
        <w:rFonts w:hint="default" w:ascii="Courier New" w:hAnsi="Courier New"/>
      </w:rPr>
    </w:lvl>
    <w:lvl w:ilvl="1" w:tplc="0F802632">
      <w:start w:val="1"/>
      <w:numFmt w:val="bullet"/>
      <w:lvlText w:val="o"/>
      <w:lvlJc w:val="left"/>
      <w:pPr>
        <w:ind w:left="1440" w:hanging="360"/>
      </w:pPr>
      <w:rPr>
        <w:rFonts w:hint="default" w:ascii="Courier New" w:hAnsi="Courier New"/>
      </w:rPr>
    </w:lvl>
    <w:lvl w:ilvl="2" w:tplc="D690EE56">
      <w:start w:val="1"/>
      <w:numFmt w:val="bullet"/>
      <w:lvlText w:val=""/>
      <w:lvlJc w:val="left"/>
      <w:pPr>
        <w:ind w:left="2160" w:hanging="360"/>
      </w:pPr>
      <w:rPr>
        <w:rFonts w:hint="default" w:ascii="Wingdings" w:hAnsi="Wingdings"/>
      </w:rPr>
    </w:lvl>
    <w:lvl w:ilvl="3" w:tplc="E23CB0B8">
      <w:start w:val="1"/>
      <w:numFmt w:val="bullet"/>
      <w:lvlText w:val=""/>
      <w:lvlJc w:val="left"/>
      <w:pPr>
        <w:ind w:left="2880" w:hanging="360"/>
      </w:pPr>
      <w:rPr>
        <w:rFonts w:hint="default" w:ascii="Symbol" w:hAnsi="Symbol"/>
      </w:rPr>
    </w:lvl>
    <w:lvl w:ilvl="4" w:tplc="3224DA0A">
      <w:start w:val="1"/>
      <w:numFmt w:val="bullet"/>
      <w:lvlText w:val="o"/>
      <w:lvlJc w:val="left"/>
      <w:pPr>
        <w:ind w:left="3600" w:hanging="360"/>
      </w:pPr>
      <w:rPr>
        <w:rFonts w:hint="default" w:ascii="Courier New" w:hAnsi="Courier New"/>
      </w:rPr>
    </w:lvl>
    <w:lvl w:ilvl="5" w:tplc="7026D254">
      <w:start w:val="1"/>
      <w:numFmt w:val="bullet"/>
      <w:lvlText w:val=""/>
      <w:lvlJc w:val="left"/>
      <w:pPr>
        <w:ind w:left="4320" w:hanging="360"/>
      </w:pPr>
      <w:rPr>
        <w:rFonts w:hint="default" w:ascii="Wingdings" w:hAnsi="Wingdings"/>
      </w:rPr>
    </w:lvl>
    <w:lvl w:ilvl="6" w:tplc="8570B96A">
      <w:start w:val="1"/>
      <w:numFmt w:val="bullet"/>
      <w:lvlText w:val=""/>
      <w:lvlJc w:val="left"/>
      <w:pPr>
        <w:ind w:left="5040" w:hanging="360"/>
      </w:pPr>
      <w:rPr>
        <w:rFonts w:hint="default" w:ascii="Symbol" w:hAnsi="Symbol"/>
      </w:rPr>
    </w:lvl>
    <w:lvl w:ilvl="7" w:tplc="9036D030">
      <w:start w:val="1"/>
      <w:numFmt w:val="bullet"/>
      <w:lvlText w:val="o"/>
      <w:lvlJc w:val="left"/>
      <w:pPr>
        <w:ind w:left="5760" w:hanging="360"/>
      </w:pPr>
      <w:rPr>
        <w:rFonts w:hint="default" w:ascii="Courier New" w:hAnsi="Courier New"/>
      </w:rPr>
    </w:lvl>
    <w:lvl w:ilvl="8" w:tplc="43AC8ADA">
      <w:start w:val="1"/>
      <w:numFmt w:val="bullet"/>
      <w:lvlText w:val=""/>
      <w:lvlJc w:val="left"/>
      <w:pPr>
        <w:ind w:left="6480" w:hanging="360"/>
      </w:pPr>
      <w:rPr>
        <w:rFonts w:hint="default" w:ascii="Wingdings" w:hAnsi="Wingdings"/>
      </w:rPr>
    </w:lvl>
  </w:abstractNum>
  <w:abstractNum w:abstractNumId="41" w15:restartNumberingAfterBreak="0">
    <w:nsid w:val="38444F41"/>
    <w:multiLevelType w:val="hybridMultilevel"/>
    <w:tmpl w:val="72FE0FA6"/>
    <w:lvl w:ilvl="0" w:tplc="CBE00B2C">
      <w:start w:val="1"/>
      <w:numFmt w:val="bullet"/>
      <w:lvlText w:val=""/>
      <w:lvlJc w:val="left"/>
      <w:pPr>
        <w:ind w:left="720" w:hanging="360"/>
      </w:pPr>
      <w:rPr>
        <w:rFonts w:hint="default" w:ascii="Symbol" w:hAnsi="Symbol"/>
      </w:rPr>
    </w:lvl>
    <w:lvl w:ilvl="1" w:tplc="D57EDA2A">
      <w:start w:val="1"/>
      <w:numFmt w:val="bullet"/>
      <w:lvlText w:val="o"/>
      <w:lvlJc w:val="left"/>
      <w:pPr>
        <w:ind w:left="1440" w:hanging="360"/>
      </w:pPr>
      <w:rPr>
        <w:rFonts w:hint="default" w:ascii="Courier New" w:hAnsi="Courier New"/>
      </w:rPr>
    </w:lvl>
    <w:lvl w:ilvl="2" w:tplc="1382ABE8">
      <w:start w:val="1"/>
      <w:numFmt w:val="bullet"/>
      <w:lvlText w:val=""/>
      <w:lvlJc w:val="left"/>
      <w:pPr>
        <w:ind w:left="2160" w:hanging="360"/>
      </w:pPr>
      <w:rPr>
        <w:rFonts w:hint="default" w:ascii="Wingdings" w:hAnsi="Wingdings"/>
      </w:rPr>
    </w:lvl>
    <w:lvl w:ilvl="3" w:tplc="6DA4927A">
      <w:start w:val="1"/>
      <w:numFmt w:val="bullet"/>
      <w:lvlText w:val=""/>
      <w:lvlJc w:val="left"/>
      <w:pPr>
        <w:ind w:left="2880" w:hanging="360"/>
      </w:pPr>
      <w:rPr>
        <w:rFonts w:hint="default" w:ascii="Symbol" w:hAnsi="Symbol"/>
      </w:rPr>
    </w:lvl>
    <w:lvl w:ilvl="4" w:tplc="FF90D0A0">
      <w:start w:val="1"/>
      <w:numFmt w:val="bullet"/>
      <w:lvlText w:val="o"/>
      <w:lvlJc w:val="left"/>
      <w:pPr>
        <w:ind w:left="3600" w:hanging="360"/>
      </w:pPr>
      <w:rPr>
        <w:rFonts w:hint="default" w:ascii="Courier New" w:hAnsi="Courier New"/>
      </w:rPr>
    </w:lvl>
    <w:lvl w:ilvl="5" w:tplc="393E46FC">
      <w:start w:val="1"/>
      <w:numFmt w:val="bullet"/>
      <w:lvlText w:val=""/>
      <w:lvlJc w:val="left"/>
      <w:pPr>
        <w:ind w:left="4320" w:hanging="360"/>
      </w:pPr>
      <w:rPr>
        <w:rFonts w:hint="default" w:ascii="Wingdings" w:hAnsi="Wingdings"/>
      </w:rPr>
    </w:lvl>
    <w:lvl w:ilvl="6" w:tplc="A5646B56">
      <w:start w:val="1"/>
      <w:numFmt w:val="bullet"/>
      <w:lvlText w:val=""/>
      <w:lvlJc w:val="left"/>
      <w:pPr>
        <w:ind w:left="5040" w:hanging="360"/>
      </w:pPr>
      <w:rPr>
        <w:rFonts w:hint="default" w:ascii="Symbol" w:hAnsi="Symbol"/>
      </w:rPr>
    </w:lvl>
    <w:lvl w:ilvl="7" w:tplc="1B32A168">
      <w:start w:val="1"/>
      <w:numFmt w:val="bullet"/>
      <w:lvlText w:val="o"/>
      <w:lvlJc w:val="left"/>
      <w:pPr>
        <w:ind w:left="5760" w:hanging="360"/>
      </w:pPr>
      <w:rPr>
        <w:rFonts w:hint="default" w:ascii="Courier New" w:hAnsi="Courier New"/>
      </w:rPr>
    </w:lvl>
    <w:lvl w:ilvl="8" w:tplc="971A5D36">
      <w:start w:val="1"/>
      <w:numFmt w:val="bullet"/>
      <w:lvlText w:val=""/>
      <w:lvlJc w:val="left"/>
      <w:pPr>
        <w:ind w:left="6480" w:hanging="360"/>
      </w:pPr>
      <w:rPr>
        <w:rFonts w:hint="default" w:ascii="Wingdings" w:hAnsi="Wingdings"/>
      </w:rPr>
    </w:lvl>
  </w:abstractNum>
  <w:abstractNum w:abstractNumId="42" w15:restartNumberingAfterBreak="0">
    <w:nsid w:val="38833899"/>
    <w:multiLevelType w:val="hybridMultilevel"/>
    <w:tmpl w:val="EB047C2A"/>
    <w:lvl w:ilvl="0" w:tplc="F89AB1AA">
      <w:start w:val="1"/>
      <w:numFmt w:val="bullet"/>
      <w:lvlText w:val=""/>
      <w:lvlJc w:val="left"/>
      <w:pPr>
        <w:ind w:left="720" w:hanging="360"/>
      </w:pPr>
      <w:rPr>
        <w:rFonts w:hint="default" w:ascii="Symbol" w:hAnsi="Symbol"/>
      </w:rPr>
    </w:lvl>
    <w:lvl w:ilvl="1" w:tplc="500665C4">
      <w:start w:val="1"/>
      <w:numFmt w:val="bullet"/>
      <w:lvlText w:val=""/>
      <w:lvlJc w:val="left"/>
      <w:pPr>
        <w:ind w:left="1440" w:hanging="360"/>
      </w:pPr>
      <w:rPr>
        <w:rFonts w:hint="default" w:ascii="Symbol" w:hAnsi="Symbol"/>
      </w:rPr>
    </w:lvl>
    <w:lvl w:ilvl="2" w:tplc="744CFD5A">
      <w:start w:val="1"/>
      <w:numFmt w:val="bullet"/>
      <w:lvlText w:val=""/>
      <w:lvlJc w:val="left"/>
      <w:pPr>
        <w:ind w:left="2160" w:hanging="360"/>
      </w:pPr>
      <w:rPr>
        <w:rFonts w:hint="default" w:ascii="Wingdings" w:hAnsi="Wingdings"/>
      </w:rPr>
    </w:lvl>
    <w:lvl w:ilvl="3" w:tplc="0E9E4226">
      <w:start w:val="1"/>
      <w:numFmt w:val="bullet"/>
      <w:lvlText w:val=""/>
      <w:lvlJc w:val="left"/>
      <w:pPr>
        <w:ind w:left="2880" w:hanging="360"/>
      </w:pPr>
      <w:rPr>
        <w:rFonts w:hint="default" w:ascii="Symbol" w:hAnsi="Symbol"/>
      </w:rPr>
    </w:lvl>
    <w:lvl w:ilvl="4" w:tplc="30988546">
      <w:start w:val="1"/>
      <w:numFmt w:val="bullet"/>
      <w:lvlText w:val="o"/>
      <w:lvlJc w:val="left"/>
      <w:pPr>
        <w:ind w:left="3600" w:hanging="360"/>
      </w:pPr>
      <w:rPr>
        <w:rFonts w:hint="default" w:ascii="Courier New" w:hAnsi="Courier New"/>
      </w:rPr>
    </w:lvl>
    <w:lvl w:ilvl="5" w:tplc="4F422F48">
      <w:start w:val="1"/>
      <w:numFmt w:val="bullet"/>
      <w:lvlText w:val=""/>
      <w:lvlJc w:val="left"/>
      <w:pPr>
        <w:ind w:left="4320" w:hanging="360"/>
      </w:pPr>
      <w:rPr>
        <w:rFonts w:hint="default" w:ascii="Wingdings" w:hAnsi="Wingdings"/>
      </w:rPr>
    </w:lvl>
    <w:lvl w:ilvl="6" w:tplc="6A36146E">
      <w:start w:val="1"/>
      <w:numFmt w:val="bullet"/>
      <w:lvlText w:val=""/>
      <w:lvlJc w:val="left"/>
      <w:pPr>
        <w:ind w:left="5040" w:hanging="360"/>
      </w:pPr>
      <w:rPr>
        <w:rFonts w:hint="default" w:ascii="Symbol" w:hAnsi="Symbol"/>
      </w:rPr>
    </w:lvl>
    <w:lvl w:ilvl="7" w:tplc="12023B44">
      <w:start w:val="1"/>
      <w:numFmt w:val="bullet"/>
      <w:lvlText w:val="o"/>
      <w:lvlJc w:val="left"/>
      <w:pPr>
        <w:ind w:left="5760" w:hanging="360"/>
      </w:pPr>
      <w:rPr>
        <w:rFonts w:hint="default" w:ascii="Courier New" w:hAnsi="Courier New"/>
      </w:rPr>
    </w:lvl>
    <w:lvl w:ilvl="8" w:tplc="26F62BF6">
      <w:start w:val="1"/>
      <w:numFmt w:val="bullet"/>
      <w:lvlText w:val=""/>
      <w:lvlJc w:val="left"/>
      <w:pPr>
        <w:ind w:left="6480" w:hanging="360"/>
      </w:pPr>
      <w:rPr>
        <w:rFonts w:hint="default" w:ascii="Wingdings" w:hAnsi="Wingdings"/>
      </w:rPr>
    </w:lvl>
  </w:abstractNum>
  <w:abstractNum w:abstractNumId="43" w15:restartNumberingAfterBreak="0">
    <w:nsid w:val="3E5468E0"/>
    <w:multiLevelType w:val="hybridMultilevel"/>
    <w:tmpl w:val="5986D694"/>
    <w:lvl w:ilvl="0" w:tplc="746269A0">
      <w:start w:val="1"/>
      <w:numFmt w:val="bullet"/>
      <w:lvlText w:val=""/>
      <w:lvlJc w:val="left"/>
      <w:pPr>
        <w:ind w:left="720" w:hanging="360"/>
      </w:pPr>
      <w:rPr>
        <w:rFonts w:hint="default" w:ascii="Symbol" w:hAnsi="Symbol"/>
      </w:rPr>
    </w:lvl>
    <w:lvl w:ilvl="1" w:tplc="B490771E">
      <w:start w:val="1"/>
      <w:numFmt w:val="bullet"/>
      <w:lvlText w:val=""/>
      <w:lvlJc w:val="left"/>
      <w:pPr>
        <w:ind w:left="1440" w:hanging="360"/>
      </w:pPr>
      <w:rPr>
        <w:rFonts w:hint="default" w:ascii="Symbol" w:hAnsi="Symbol"/>
      </w:rPr>
    </w:lvl>
    <w:lvl w:ilvl="2" w:tplc="18C6C6C4">
      <w:start w:val="1"/>
      <w:numFmt w:val="bullet"/>
      <w:lvlText w:val=""/>
      <w:lvlJc w:val="left"/>
      <w:pPr>
        <w:ind w:left="2160" w:hanging="360"/>
      </w:pPr>
      <w:rPr>
        <w:rFonts w:hint="default" w:ascii="Wingdings" w:hAnsi="Wingdings"/>
      </w:rPr>
    </w:lvl>
    <w:lvl w:ilvl="3" w:tplc="E41C936A">
      <w:start w:val="1"/>
      <w:numFmt w:val="bullet"/>
      <w:lvlText w:val=""/>
      <w:lvlJc w:val="left"/>
      <w:pPr>
        <w:ind w:left="2880" w:hanging="360"/>
      </w:pPr>
      <w:rPr>
        <w:rFonts w:hint="default" w:ascii="Symbol" w:hAnsi="Symbol"/>
      </w:rPr>
    </w:lvl>
    <w:lvl w:ilvl="4" w:tplc="DD2A2AC6">
      <w:start w:val="1"/>
      <w:numFmt w:val="bullet"/>
      <w:lvlText w:val="o"/>
      <w:lvlJc w:val="left"/>
      <w:pPr>
        <w:ind w:left="3600" w:hanging="360"/>
      </w:pPr>
      <w:rPr>
        <w:rFonts w:hint="default" w:ascii="Courier New" w:hAnsi="Courier New"/>
      </w:rPr>
    </w:lvl>
    <w:lvl w:ilvl="5" w:tplc="55E6BD54">
      <w:start w:val="1"/>
      <w:numFmt w:val="bullet"/>
      <w:lvlText w:val=""/>
      <w:lvlJc w:val="left"/>
      <w:pPr>
        <w:ind w:left="4320" w:hanging="360"/>
      </w:pPr>
      <w:rPr>
        <w:rFonts w:hint="default" w:ascii="Wingdings" w:hAnsi="Wingdings"/>
      </w:rPr>
    </w:lvl>
    <w:lvl w:ilvl="6" w:tplc="C50008C6">
      <w:start w:val="1"/>
      <w:numFmt w:val="bullet"/>
      <w:lvlText w:val=""/>
      <w:lvlJc w:val="left"/>
      <w:pPr>
        <w:ind w:left="5040" w:hanging="360"/>
      </w:pPr>
      <w:rPr>
        <w:rFonts w:hint="default" w:ascii="Symbol" w:hAnsi="Symbol"/>
      </w:rPr>
    </w:lvl>
    <w:lvl w:ilvl="7" w:tplc="F3FE198E">
      <w:start w:val="1"/>
      <w:numFmt w:val="bullet"/>
      <w:lvlText w:val="o"/>
      <w:lvlJc w:val="left"/>
      <w:pPr>
        <w:ind w:left="5760" w:hanging="360"/>
      </w:pPr>
      <w:rPr>
        <w:rFonts w:hint="default" w:ascii="Courier New" w:hAnsi="Courier New"/>
      </w:rPr>
    </w:lvl>
    <w:lvl w:ilvl="8" w:tplc="9D50AC94">
      <w:start w:val="1"/>
      <w:numFmt w:val="bullet"/>
      <w:lvlText w:val=""/>
      <w:lvlJc w:val="left"/>
      <w:pPr>
        <w:ind w:left="6480" w:hanging="360"/>
      </w:pPr>
      <w:rPr>
        <w:rFonts w:hint="default" w:ascii="Wingdings" w:hAnsi="Wingdings"/>
      </w:rPr>
    </w:lvl>
  </w:abstractNum>
  <w:abstractNum w:abstractNumId="44" w15:restartNumberingAfterBreak="0">
    <w:nsid w:val="3F7C3E7C"/>
    <w:multiLevelType w:val="hybridMultilevel"/>
    <w:tmpl w:val="CD14125C"/>
    <w:lvl w:ilvl="0" w:tplc="A9C8E9EA">
      <w:start w:val="1"/>
      <w:numFmt w:val="bullet"/>
      <w:lvlText w:val=""/>
      <w:lvlJc w:val="left"/>
      <w:pPr>
        <w:ind w:left="720" w:hanging="360"/>
      </w:pPr>
      <w:rPr>
        <w:rFonts w:hint="default" w:ascii="Symbol" w:hAnsi="Symbol"/>
      </w:rPr>
    </w:lvl>
    <w:lvl w:ilvl="1" w:tplc="324E4A8A">
      <w:start w:val="1"/>
      <w:numFmt w:val="bullet"/>
      <w:lvlText w:val=""/>
      <w:lvlJc w:val="left"/>
      <w:pPr>
        <w:ind w:left="1440" w:hanging="360"/>
      </w:pPr>
      <w:rPr>
        <w:rFonts w:hint="default" w:ascii="Symbol" w:hAnsi="Symbol"/>
      </w:rPr>
    </w:lvl>
    <w:lvl w:ilvl="2" w:tplc="087A84C2">
      <w:start w:val="1"/>
      <w:numFmt w:val="bullet"/>
      <w:lvlText w:val=""/>
      <w:lvlJc w:val="left"/>
      <w:pPr>
        <w:ind w:left="2160" w:hanging="360"/>
      </w:pPr>
      <w:rPr>
        <w:rFonts w:hint="default" w:ascii="Wingdings" w:hAnsi="Wingdings"/>
      </w:rPr>
    </w:lvl>
    <w:lvl w:ilvl="3" w:tplc="A37442FC">
      <w:start w:val="1"/>
      <w:numFmt w:val="bullet"/>
      <w:lvlText w:val=""/>
      <w:lvlJc w:val="left"/>
      <w:pPr>
        <w:ind w:left="2880" w:hanging="360"/>
      </w:pPr>
      <w:rPr>
        <w:rFonts w:hint="default" w:ascii="Symbol" w:hAnsi="Symbol"/>
      </w:rPr>
    </w:lvl>
    <w:lvl w:ilvl="4" w:tplc="3EAA4D3C">
      <w:start w:val="1"/>
      <w:numFmt w:val="bullet"/>
      <w:lvlText w:val="o"/>
      <w:lvlJc w:val="left"/>
      <w:pPr>
        <w:ind w:left="3600" w:hanging="360"/>
      </w:pPr>
      <w:rPr>
        <w:rFonts w:hint="default" w:ascii="Courier New" w:hAnsi="Courier New"/>
      </w:rPr>
    </w:lvl>
    <w:lvl w:ilvl="5" w:tplc="62FA9134">
      <w:start w:val="1"/>
      <w:numFmt w:val="bullet"/>
      <w:lvlText w:val=""/>
      <w:lvlJc w:val="left"/>
      <w:pPr>
        <w:ind w:left="4320" w:hanging="360"/>
      </w:pPr>
      <w:rPr>
        <w:rFonts w:hint="default" w:ascii="Wingdings" w:hAnsi="Wingdings"/>
      </w:rPr>
    </w:lvl>
    <w:lvl w:ilvl="6" w:tplc="F8F45E52">
      <w:start w:val="1"/>
      <w:numFmt w:val="bullet"/>
      <w:lvlText w:val=""/>
      <w:lvlJc w:val="left"/>
      <w:pPr>
        <w:ind w:left="5040" w:hanging="360"/>
      </w:pPr>
      <w:rPr>
        <w:rFonts w:hint="default" w:ascii="Symbol" w:hAnsi="Symbol"/>
      </w:rPr>
    </w:lvl>
    <w:lvl w:ilvl="7" w:tplc="EE3648A4">
      <w:start w:val="1"/>
      <w:numFmt w:val="bullet"/>
      <w:lvlText w:val="o"/>
      <w:lvlJc w:val="left"/>
      <w:pPr>
        <w:ind w:left="5760" w:hanging="360"/>
      </w:pPr>
      <w:rPr>
        <w:rFonts w:hint="default" w:ascii="Courier New" w:hAnsi="Courier New"/>
      </w:rPr>
    </w:lvl>
    <w:lvl w:ilvl="8" w:tplc="31AAA076">
      <w:start w:val="1"/>
      <w:numFmt w:val="bullet"/>
      <w:lvlText w:val=""/>
      <w:lvlJc w:val="left"/>
      <w:pPr>
        <w:ind w:left="6480" w:hanging="360"/>
      </w:pPr>
      <w:rPr>
        <w:rFonts w:hint="default" w:ascii="Wingdings" w:hAnsi="Wingdings"/>
      </w:rPr>
    </w:lvl>
  </w:abstractNum>
  <w:abstractNum w:abstractNumId="45" w15:restartNumberingAfterBreak="0">
    <w:nsid w:val="40485861"/>
    <w:multiLevelType w:val="hybridMultilevel"/>
    <w:tmpl w:val="7DF8F3FE"/>
    <w:lvl w:ilvl="0" w:tplc="1C0A0A1A">
      <w:start w:val="1"/>
      <w:numFmt w:val="bullet"/>
      <w:lvlText w:val="o"/>
      <w:lvlJc w:val="left"/>
      <w:pPr>
        <w:ind w:left="720" w:hanging="360"/>
      </w:pPr>
      <w:rPr>
        <w:rFonts w:hint="default" w:ascii="Courier New" w:hAnsi="Courier New"/>
      </w:rPr>
    </w:lvl>
    <w:lvl w:ilvl="1" w:tplc="E816253C">
      <w:start w:val="1"/>
      <w:numFmt w:val="bullet"/>
      <w:lvlText w:val="o"/>
      <w:lvlJc w:val="left"/>
      <w:pPr>
        <w:ind w:left="1440" w:hanging="360"/>
      </w:pPr>
      <w:rPr>
        <w:rFonts w:hint="default" w:ascii="Courier New" w:hAnsi="Courier New"/>
      </w:rPr>
    </w:lvl>
    <w:lvl w:ilvl="2" w:tplc="E968C614">
      <w:start w:val="1"/>
      <w:numFmt w:val="bullet"/>
      <w:lvlText w:val=""/>
      <w:lvlJc w:val="left"/>
      <w:pPr>
        <w:ind w:left="2160" w:hanging="360"/>
      </w:pPr>
      <w:rPr>
        <w:rFonts w:hint="default" w:ascii="Wingdings" w:hAnsi="Wingdings"/>
      </w:rPr>
    </w:lvl>
    <w:lvl w:ilvl="3" w:tplc="921813CA">
      <w:start w:val="1"/>
      <w:numFmt w:val="bullet"/>
      <w:lvlText w:val=""/>
      <w:lvlJc w:val="left"/>
      <w:pPr>
        <w:ind w:left="2880" w:hanging="360"/>
      </w:pPr>
      <w:rPr>
        <w:rFonts w:hint="default" w:ascii="Symbol" w:hAnsi="Symbol"/>
      </w:rPr>
    </w:lvl>
    <w:lvl w:ilvl="4" w:tplc="76061F8A">
      <w:start w:val="1"/>
      <w:numFmt w:val="bullet"/>
      <w:lvlText w:val="o"/>
      <w:lvlJc w:val="left"/>
      <w:pPr>
        <w:ind w:left="3600" w:hanging="360"/>
      </w:pPr>
      <w:rPr>
        <w:rFonts w:hint="default" w:ascii="Courier New" w:hAnsi="Courier New"/>
      </w:rPr>
    </w:lvl>
    <w:lvl w:ilvl="5" w:tplc="3F0C19AA">
      <w:start w:val="1"/>
      <w:numFmt w:val="bullet"/>
      <w:lvlText w:val=""/>
      <w:lvlJc w:val="left"/>
      <w:pPr>
        <w:ind w:left="4320" w:hanging="360"/>
      </w:pPr>
      <w:rPr>
        <w:rFonts w:hint="default" w:ascii="Wingdings" w:hAnsi="Wingdings"/>
      </w:rPr>
    </w:lvl>
    <w:lvl w:ilvl="6" w:tplc="F340683E">
      <w:start w:val="1"/>
      <w:numFmt w:val="bullet"/>
      <w:lvlText w:val=""/>
      <w:lvlJc w:val="left"/>
      <w:pPr>
        <w:ind w:left="5040" w:hanging="360"/>
      </w:pPr>
      <w:rPr>
        <w:rFonts w:hint="default" w:ascii="Symbol" w:hAnsi="Symbol"/>
      </w:rPr>
    </w:lvl>
    <w:lvl w:ilvl="7" w:tplc="702A99BC">
      <w:start w:val="1"/>
      <w:numFmt w:val="bullet"/>
      <w:lvlText w:val="o"/>
      <w:lvlJc w:val="left"/>
      <w:pPr>
        <w:ind w:left="5760" w:hanging="360"/>
      </w:pPr>
      <w:rPr>
        <w:rFonts w:hint="default" w:ascii="Courier New" w:hAnsi="Courier New"/>
      </w:rPr>
    </w:lvl>
    <w:lvl w:ilvl="8" w:tplc="6AAA72DE">
      <w:start w:val="1"/>
      <w:numFmt w:val="bullet"/>
      <w:lvlText w:val=""/>
      <w:lvlJc w:val="left"/>
      <w:pPr>
        <w:ind w:left="6480" w:hanging="360"/>
      </w:pPr>
      <w:rPr>
        <w:rFonts w:hint="default" w:ascii="Wingdings" w:hAnsi="Wingdings"/>
      </w:rPr>
    </w:lvl>
  </w:abstractNum>
  <w:abstractNum w:abstractNumId="46" w15:restartNumberingAfterBreak="0">
    <w:nsid w:val="40D731F1"/>
    <w:multiLevelType w:val="hybridMultilevel"/>
    <w:tmpl w:val="5B38E27E"/>
    <w:lvl w:ilvl="0" w:tplc="BCC2093E">
      <w:start w:val="1"/>
      <w:numFmt w:val="decimal"/>
      <w:lvlText w:val="%1."/>
      <w:lvlJc w:val="left"/>
      <w:pPr>
        <w:ind w:left="720" w:hanging="360"/>
      </w:pPr>
    </w:lvl>
    <w:lvl w:ilvl="1" w:tplc="066CD5DA">
      <w:start w:val="1"/>
      <w:numFmt w:val="lowerLetter"/>
      <w:lvlText w:val="%2."/>
      <w:lvlJc w:val="left"/>
      <w:pPr>
        <w:ind w:left="1440" w:hanging="360"/>
      </w:pPr>
    </w:lvl>
    <w:lvl w:ilvl="2" w:tplc="A8D0B134">
      <w:start w:val="1"/>
      <w:numFmt w:val="lowerRoman"/>
      <w:lvlText w:val="%3."/>
      <w:lvlJc w:val="right"/>
      <w:pPr>
        <w:ind w:left="2160" w:hanging="180"/>
      </w:pPr>
    </w:lvl>
    <w:lvl w:ilvl="3" w:tplc="977E4126">
      <w:start w:val="1"/>
      <w:numFmt w:val="decimal"/>
      <w:lvlText w:val="%4."/>
      <w:lvlJc w:val="left"/>
      <w:pPr>
        <w:ind w:left="2880" w:hanging="360"/>
      </w:pPr>
    </w:lvl>
    <w:lvl w:ilvl="4" w:tplc="9CEC9256">
      <w:start w:val="1"/>
      <w:numFmt w:val="lowerLetter"/>
      <w:lvlText w:val="%5."/>
      <w:lvlJc w:val="left"/>
      <w:pPr>
        <w:ind w:left="3600" w:hanging="360"/>
      </w:pPr>
    </w:lvl>
    <w:lvl w:ilvl="5" w:tplc="9074404C">
      <w:start w:val="1"/>
      <w:numFmt w:val="lowerRoman"/>
      <w:lvlText w:val="%6."/>
      <w:lvlJc w:val="right"/>
      <w:pPr>
        <w:ind w:left="4320" w:hanging="180"/>
      </w:pPr>
    </w:lvl>
    <w:lvl w:ilvl="6" w:tplc="0090E116">
      <w:start w:val="1"/>
      <w:numFmt w:val="decimal"/>
      <w:lvlText w:val="%7."/>
      <w:lvlJc w:val="left"/>
      <w:pPr>
        <w:ind w:left="5040" w:hanging="360"/>
      </w:pPr>
    </w:lvl>
    <w:lvl w:ilvl="7" w:tplc="BA12C7F6">
      <w:start w:val="1"/>
      <w:numFmt w:val="lowerLetter"/>
      <w:lvlText w:val="%8."/>
      <w:lvlJc w:val="left"/>
      <w:pPr>
        <w:ind w:left="5760" w:hanging="360"/>
      </w:pPr>
    </w:lvl>
    <w:lvl w:ilvl="8" w:tplc="DDFEF484">
      <w:start w:val="1"/>
      <w:numFmt w:val="lowerRoman"/>
      <w:lvlText w:val="%9."/>
      <w:lvlJc w:val="right"/>
      <w:pPr>
        <w:ind w:left="6480" w:hanging="180"/>
      </w:pPr>
    </w:lvl>
  </w:abstractNum>
  <w:abstractNum w:abstractNumId="47" w15:restartNumberingAfterBreak="0">
    <w:nsid w:val="4345612B"/>
    <w:multiLevelType w:val="hybridMultilevel"/>
    <w:tmpl w:val="E6804BE6"/>
    <w:lvl w:ilvl="0" w:tplc="1B72456E">
      <w:start w:val="1"/>
      <w:numFmt w:val="bullet"/>
      <w:lvlText w:val=""/>
      <w:lvlJc w:val="left"/>
      <w:pPr>
        <w:ind w:left="720" w:hanging="360"/>
      </w:pPr>
      <w:rPr>
        <w:rFonts w:hint="default" w:ascii="Symbol" w:hAnsi="Symbol"/>
      </w:rPr>
    </w:lvl>
    <w:lvl w:ilvl="1" w:tplc="F5CE724E">
      <w:start w:val="1"/>
      <w:numFmt w:val="bullet"/>
      <w:lvlText w:val=""/>
      <w:lvlJc w:val="left"/>
      <w:pPr>
        <w:ind w:left="1440" w:hanging="360"/>
      </w:pPr>
      <w:rPr>
        <w:rFonts w:hint="default" w:ascii="Wingdings" w:hAnsi="Wingdings"/>
      </w:rPr>
    </w:lvl>
    <w:lvl w:ilvl="2" w:tplc="98F69190">
      <w:start w:val="1"/>
      <w:numFmt w:val="bullet"/>
      <w:lvlText w:val=""/>
      <w:lvlJc w:val="left"/>
      <w:pPr>
        <w:ind w:left="2160" w:hanging="360"/>
      </w:pPr>
      <w:rPr>
        <w:rFonts w:hint="default" w:ascii="Wingdings" w:hAnsi="Wingdings"/>
      </w:rPr>
    </w:lvl>
    <w:lvl w:ilvl="3" w:tplc="CD721E78">
      <w:start w:val="1"/>
      <w:numFmt w:val="bullet"/>
      <w:lvlText w:val=""/>
      <w:lvlJc w:val="left"/>
      <w:pPr>
        <w:ind w:left="2880" w:hanging="360"/>
      </w:pPr>
      <w:rPr>
        <w:rFonts w:hint="default" w:ascii="Symbol" w:hAnsi="Symbol"/>
      </w:rPr>
    </w:lvl>
    <w:lvl w:ilvl="4" w:tplc="256ADBA0">
      <w:start w:val="1"/>
      <w:numFmt w:val="bullet"/>
      <w:lvlText w:val="o"/>
      <w:lvlJc w:val="left"/>
      <w:pPr>
        <w:ind w:left="3600" w:hanging="360"/>
      </w:pPr>
      <w:rPr>
        <w:rFonts w:hint="default" w:ascii="Courier New" w:hAnsi="Courier New"/>
      </w:rPr>
    </w:lvl>
    <w:lvl w:ilvl="5" w:tplc="05D03E42">
      <w:start w:val="1"/>
      <w:numFmt w:val="bullet"/>
      <w:lvlText w:val=""/>
      <w:lvlJc w:val="left"/>
      <w:pPr>
        <w:ind w:left="4320" w:hanging="360"/>
      </w:pPr>
      <w:rPr>
        <w:rFonts w:hint="default" w:ascii="Wingdings" w:hAnsi="Wingdings"/>
      </w:rPr>
    </w:lvl>
    <w:lvl w:ilvl="6" w:tplc="D86E8782">
      <w:start w:val="1"/>
      <w:numFmt w:val="bullet"/>
      <w:lvlText w:val=""/>
      <w:lvlJc w:val="left"/>
      <w:pPr>
        <w:ind w:left="5040" w:hanging="360"/>
      </w:pPr>
      <w:rPr>
        <w:rFonts w:hint="default" w:ascii="Symbol" w:hAnsi="Symbol"/>
      </w:rPr>
    </w:lvl>
    <w:lvl w:ilvl="7" w:tplc="FF2CC5D4">
      <w:start w:val="1"/>
      <w:numFmt w:val="bullet"/>
      <w:lvlText w:val="o"/>
      <w:lvlJc w:val="left"/>
      <w:pPr>
        <w:ind w:left="5760" w:hanging="360"/>
      </w:pPr>
      <w:rPr>
        <w:rFonts w:hint="default" w:ascii="Courier New" w:hAnsi="Courier New"/>
      </w:rPr>
    </w:lvl>
    <w:lvl w:ilvl="8" w:tplc="0624D28E">
      <w:start w:val="1"/>
      <w:numFmt w:val="bullet"/>
      <w:lvlText w:val=""/>
      <w:lvlJc w:val="left"/>
      <w:pPr>
        <w:ind w:left="6480" w:hanging="360"/>
      </w:pPr>
      <w:rPr>
        <w:rFonts w:hint="default" w:ascii="Wingdings" w:hAnsi="Wingdings"/>
      </w:rPr>
    </w:lvl>
  </w:abstractNum>
  <w:abstractNum w:abstractNumId="48" w15:restartNumberingAfterBreak="0">
    <w:nsid w:val="47C17748"/>
    <w:multiLevelType w:val="hybridMultilevel"/>
    <w:tmpl w:val="BD5C0056"/>
    <w:lvl w:ilvl="0" w:tplc="265617EC">
      <w:start w:val="1"/>
      <w:numFmt w:val="bullet"/>
      <w:lvlText w:val=""/>
      <w:lvlJc w:val="left"/>
      <w:pPr>
        <w:ind w:left="720" w:hanging="360"/>
      </w:pPr>
      <w:rPr>
        <w:rFonts w:hint="default" w:ascii="Symbol" w:hAnsi="Symbol"/>
      </w:rPr>
    </w:lvl>
    <w:lvl w:ilvl="1" w:tplc="06FE7EDC">
      <w:start w:val="1"/>
      <w:numFmt w:val="bullet"/>
      <w:lvlText w:val="o"/>
      <w:lvlJc w:val="left"/>
      <w:pPr>
        <w:ind w:left="1440" w:hanging="360"/>
      </w:pPr>
      <w:rPr>
        <w:rFonts w:hint="default" w:ascii="Courier New" w:hAnsi="Courier New"/>
      </w:rPr>
    </w:lvl>
    <w:lvl w:ilvl="2" w:tplc="2DFEF9D6">
      <w:start w:val="1"/>
      <w:numFmt w:val="bullet"/>
      <w:lvlText w:val=""/>
      <w:lvlJc w:val="left"/>
      <w:pPr>
        <w:ind w:left="2160" w:hanging="360"/>
      </w:pPr>
      <w:rPr>
        <w:rFonts w:hint="default" w:ascii="Wingdings" w:hAnsi="Wingdings"/>
      </w:rPr>
    </w:lvl>
    <w:lvl w:ilvl="3" w:tplc="4AAE77D2">
      <w:start w:val="1"/>
      <w:numFmt w:val="bullet"/>
      <w:lvlText w:val=""/>
      <w:lvlJc w:val="left"/>
      <w:pPr>
        <w:ind w:left="2880" w:hanging="360"/>
      </w:pPr>
      <w:rPr>
        <w:rFonts w:hint="default" w:ascii="Symbol" w:hAnsi="Symbol"/>
      </w:rPr>
    </w:lvl>
    <w:lvl w:ilvl="4" w:tplc="5866BF88">
      <w:start w:val="1"/>
      <w:numFmt w:val="bullet"/>
      <w:lvlText w:val="o"/>
      <w:lvlJc w:val="left"/>
      <w:pPr>
        <w:ind w:left="3600" w:hanging="360"/>
      </w:pPr>
      <w:rPr>
        <w:rFonts w:hint="default" w:ascii="Courier New" w:hAnsi="Courier New"/>
      </w:rPr>
    </w:lvl>
    <w:lvl w:ilvl="5" w:tplc="692646B2">
      <w:start w:val="1"/>
      <w:numFmt w:val="bullet"/>
      <w:lvlText w:val=""/>
      <w:lvlJc w:val="left"/>
      <w:pPr>
        <w:ind w:left="4320" w:hanging="360"/>
      </w:pPr>
      <w:rPr>
        <w:rFonts w:hint="default" w:ascii="Wingdings" w:hAnsi="Wingdings"/>
      </w:rPr>
    </w:lvl>
    <w:lvl w:ilvl="6" w:tplc="8206BB56">
      <w:start w:val="1"/>
      <w:numFmt w:val="bullet"/>
      <w:lvlText w:val=""/>
      <w:lvlJc w:val="left"/>
      <w:pPr>
        <w:ind w:left="5040" w:hanging="360"/>
      </w:pPr>
      <w:rPr>
        <w:rFonts w:hint="default" w:ascii="Symbol" w:hAnsi="Symbol"/>
      </w:rPr>
    </w:lvl>
    <w:lvl w:ilvl="7" w:tplc="805492C2">
      <w:start w:val="1"/>
      <w:numFmt w:val="bullet"/>
      <w:lvlText w:val="o"/>
      <w:lvlJc w:val="left"/>
      <w:pPr>
        <w:ind w:left="5760" w:hanging="360"/>
      </w:pPr>
      <w:rPr>
        <w:rFonts w:hint="default" w:ascii="Courier New" w:hAnsi="Courier New"/>
      </w:rPr>
    </w:lvl>
    <w:lvl w:ilvl="8" w:tplc="7E9A673C">
      <w:start w:val="1"/>
      <w:numFmt w:val="bullet"/>
      <w:lvlText w:val=""/>
      <w:lvlJc w:val="left"/>
      <w:pPr>
        <w:ind w:left="6480" w:hanging="360"/>
      </w:pPr>
      <w:rPr>
        <w:rFonts w:hint="default" w:ascii="Wingdings" w:hAnsi="Wingdings"/>
      </w:rPr>
    </w:lvl>
  </w:abstractNum>
  <w:abstractNum w:abstractNumId="49" w15:restartNumberingAfterBreak="0">
    <w:nsid w:val="4872130C"/>
    <w:multiLevelType w:val="hybridMultilevel"/>
    <w:tmpl w:val="E0B4F5D2"/>
    <w:lvl w:ilvl="0" w:tplc="369C46C6">
      <w:start w:val="1"/>
      <w:numFmt w:val="bullet"/>
      <w:lvlText w:val=""/>
      <w:lvlJc w:val="left"/>
      <w:pPr>
        <w:ind w:left="720" w:hanging="360"/>
      </w:pPr>
      <w:rPr>
        <w:rFonts w:hint="default" w:ascii="Symbol" w:hAnsi="Symbol"/>
      </w:rPr>
    </w:lvl>
    <w:lvl w:ilvl="1" w:tplc="97785E36">
      <w:start w:val="1"/>
      <w:numFmt w:val="bullet"/>
      <w:lvlText w:val="o"/>
      <w:lvlJc w:val="left"/>
      <w:pPr>
        <w:ind w:left="1440" w:hanging="360"/>
      </w:pPr>
      <w:rPr>
        <w:rFonts w:hint="default" w:ascii="Courier New" w:hAnsi="Courier New"/>
      </w:rPr>
    </w:lvl>
    <w:lvl w:ilvl="2" w:tplc="A5CE4EE4">
      <w:start w:val="1"/>
      <w:numFmt w:val="bullet"/>
      <w:lvlText w:val=""/>
      <w:lvlJc w:val="left"/>
      <w:pPr>
        <w:ind w:left="2160" w:hanging="360"/>
      </w:pPr>
      <w:rPr>
        <w:rFonts w:hint="default" w:ascii="Wingdings" w:hAnsi="Wingdings"/>
      </w:rPr>
    </w:lvl>
    <w:lvl w:ilvl="3" w:tplc="EFC02E02">
      <w:start w:val="1"/>
      <w:numFmt w:val="bullet"/>
      <w:lvlText w:val=""/>
      <w:lvlJc w:val="left"/>
      <w:pPr>
        <w:ind w:left="2880" w:hanging="360"/>
      </w:pPr>
      <w:rPr>
        <w:rFonts w:hint="default" w:ascii="Symbol" w:hAnsi="Symbol"/>
      </w:rPr>
    </w:lvl>
    <w:lvl w:ilvl="4" w:tplc="46E402A0">
      <w:start w:val="1"/>
      <w:numFmt w:val="bullet"/>
      <w:lvlText w:val="o"/>
      <w:lvlJc w:val="left"/>
      <w:pPr>
        <w:ind w:left="3600" w:hanging="360"/>
      </w:pPr>
      <w:rPr>
        <w:rFonts w:hint="default" w:ascii="Courier New" w:hAnsi="Courier New"/>
      </w:rPr>
    </w:lvl>
    <w:lvl w:ilvl="5" w:tplc="F65E2170">
      <w:start w:val="1"/>
      <w:numFmt w:val="bullet"/>
      <w:lvlText w:val=""/>
      <w:lvlJc w:val="left"/>
      <w:pPr>
        <w:ind w:left="4320" w:hanging="360"/>
      </w:pPr>
      <w:rPr>
        <w:rFonts w:hint="default" w:ascii="Wingdings" w:hAnsi="Wingdings"/>
      </w:rPr>
    </w:lvl>
    <w:lvl w:ilvl="6" w:tplc="47588184">
      <w:start w:val="1"/>
      <w:numFmt w:val="bullet"/>
      <w:lvlText w:val=""/>
      <w:lvlJc w:val="left"/>
      <w:pPr>
        <w:ind w:left="5040" w:hanging="360"/>
      </w:pPr>
      <w:rPr>
        <w:rFonts w:hint="default" w:ascii="Symbol" w:hAnsi="Symbol"/>
      </w:rPr>
    </w:lvl>
    <w:lvl w:ilvl="7" w:tplc="4A7AA60A">
      <w:start w:val="1"/>
      <w:numFmt w:val="bullet"/>
      <w:lvlText w:val="o"/>
      <w:lvlJc w:val="left"/>
      <w:pPr>
        <w:ind w:left="5760" w:hanging="360"/>
      </w:pPr>
      <w:rPr>
        <w:rFonts w:hint="default" w:ascii="Courier New" w:hAnsi="Courier New"/>
      </w:rPr>
    </w:lvl>
    <w:lvl w:ilvl="8" w:tplc="6F406B24">
      <w:start w:val="1"/>
      <w:numFmt w:val="bullet"/>
      <w:lvlText w:val=""/>
      <w:lvlJc w:val="left"/>
      <w:pPr>
        <w:ind w:left="6480" w:hanging="360"/>
      </w:pPr>
      <w:rPr>
        <w:rFonts w:hint="default" w:ascii="Wingdings" w:hAnsi="Wingdings"/>
      </w:rPr>
    </w:lvl>
  </w:abstractNum>
  <w:abstractNum w:abstractNumId="50" w15:restartNumberingAfterBreak="0">
    <w:nsid w:val="4C3F4D2B"/>
    <w:multiLevelType w:val="hybridMultilevel"/>
    <w:tmpl w:val="7954EBFC"/>
    <w:lvl w:ilvl="0" w:tplc="ACDABECC">
      <w:start w:val="1"/>
      <w:numFmt w:val="bullet"/>
      <w:lvlText w:val=""/>
      <w:lvlJc w:val="left"/>
      <w:pPr>
        <w:ind w:left="720" w:hanging="360"/>
      </w:pPr>
      <w:rPr>
        <w:rFonts w:hint="default" w:ascii="Symbol" w:hAnsi="Symbol"/>
      </w:rPr>
    </w:lvl>
    <w:lvl w:ilvl="1" w:tplc="3904D43A">
      <w:start w:val="1"/>
      <w:numFmt w:val="bullet"/>
      <w:lvlText w:val="o"/>
      <w:lvlJc w:val="left"/>
      <w:pPr>
        <w:ind w:left="1440" w:hanging="360"/>
      </w:pPr>
      <w:rPr>
        <w:rFonts w:hint="default" w:ascii="Courier New" w:hAnsi="Courier New"/>
      </w:rPr>
    </w:lvl>
    <w:lvl w:ilvl="2" w:tplc="66F42B48">
      <w:start w:val="1"/>
      <w:numFmt w:val="bullet"/>
      <w:lvlText w:val=""/>
      <w:lvlJc w:val="left"/>
      <w:pPr>
        <w:ind w:left="2160" w:hanging="360"/>
      </w:pPr>
      <w:rPr>
        <w:rFonts w:hint="default" w:ascii="Wingdings" w:hAnsi="Wingdings"/>
      </w:rPr>
    </w:lvl>
    <w:lvl w:ilvl="3" w:tplc="CEEA8BA0">
      <w:start w:val="1"/>
      <w:numFmt w:val="bullet"/>
      <w:lvlText w:val=""/>
      <w:lvlJc w:val="left"/>
      <w:pPr>
        <w:ind w:left="2880" w:hanging="360"/>
      </w:pPr>
      <w:rPr>
        <w:rFonts w:hint="default" w:ascii="Symbol" w:hAnsi="Symbol"/>
      </w:rPr>
    </w:lvl>
    <w:lvl w:ilvl="4" w:tplc="F69687A2">
      <w:start w:val="1"/>
      <w:numFmt w:val="bullet"/>
      <w:lvlText w:val="o"/>
      <w:lvlJc w:val="left"/>
      <w:pPr>
        <w:ind w:left="3600" w:hanging="360"/>
      </w:pPr>
      <w:rPr>
        <w:rFonts w:hint="default" w:ascii="Courier New" w:hAnsi="Courier New"/>
      </w:rPr>
    </w:lvl>
    <w:lvl w:ilvl="5" w:tplc="C34E3E82">
      <w:start w:val="1"/>
      <w:numFmt w:val="bullet"/>
      <w:lvlText w:val=""/>
      <w:lvlJc w:val="left"/>
      <w:pPr>
        <w:ind w:left="4320" w:hanging="360"/>
      </w:pPr>
      <w:rPr>
        <w:rFonts w:hint="default" w:ascii="Wingdings" w:hAnsi="Wingdings"/>
      </w:rPr>
    </w:lvl>
    <w:lvl w:ilvl="6" w:tplc="89A28C30">
      <w:start w:val="1"/>
      <w:numFmt w:val="bullet"/>
      <w:lvlText w:val=""/>
      <w:lvlJc w:val="left"/>
      <w:pPr>
        <w:ind w:left="5040" w:hanging="360"/>
      </w:pPr>
      <w:rPr>
        <w:rFonts w:hint="default" w:ascii="Symbol" w:hAnsi="Symbol"/>
      </w:rPr>
    </w:lvl>
    <w:lvl w:ilvl="7" w:tplc="968E6BE8">
      <w:start w:val="1"/>
      <w:numFmt w:val="bullet"/>
      <w:lvlText w:val="o"/>
      <w:lvlJc w:val="left"/>
      <w:pPr>
        <w:ind w:left="5760" w:hanging="360"/>
      </w:pPr>
      <w:rPr>
        <w:rFonts w:hint="default" w:ascii="Courier New" w:hAnsi="Courier New"/>
      </w:rPr>
    </w:lvl>
    <w:lvl w:ilvl="8" w:tplc="1F5C7986">
      <w:start w:val="1"/>
      <w:numFmt w:val="bullet"/>
      <w:lvlText w:val=""/>
      <w:lvlJc w:val="left"/>
      <w:pPr>
        <w:ind w:left="6480" w:hanging="360"/>
      </w:pPr>
      <w:rPr>
        <w:rFonts w:hint="default" w:ascii="Wingdings" w:hAnsi="Wingdings"/>
      </w:rPr>
    </w:lvl>
  </w:abstractNum>
  <w:abstractNum w:abstractNumId="51" w15:restartNumberingAfterBreak="0">
    <w:nsid w:val="4EE458FF"/>
    <w:multiLevelType w:val="hybridMultilevel"/>
    <w:tmpl w:val="11949EBA"/>
    <w:lvl w:ilvl="0" w:tplc="265617EC">
      <w:start w:val="1"/>
      <w:numFmt w:val="bullet"/>
      <w:lvlText w:val=""/>
      <w:lvlJc w:val="left"/>
      <w:pPr>
        <w:ind w:left="720" w:hanging="360"/>
      </w:pPr>
      <w:rPr>
        <w:rFonts w:hint="default" w:ascii="Symbol" w:hAnsi="Symbol"/>
      </w:rPr>
    </w:lvl>
    <w:lvl w:ilvl="1" w:tplc="280A0001">
      <w:start w:val="1"/>
      <w:numFmt w:val="bullet"/>
      <w:lvlText w:val=""/>
      <w:lvlJc w:val="left"/>
      <w:pPr>
        <w:ind w:left="1440" w:hanging="360"/>
      </w:pPr>
      <w:rPr>
        <w:rFonts w:hint="default" w:ascii="Symbol" w:hAnsi="Symbol"/>
      </w:rPr>
    </w:lvl>
    <w:lvl w:ilvl="2" w:tplc="2DFEF9D6">
      <w:start w:val="1"/>
      <w:numFmt w:val="bullet"/>
      <w:lvlText w:val=""/>
      <w:lvlJc w:val="left"/>
      <w:pPr>
        <w:ind w:left="2160" w:hanging="360"/>
      </w:pPr>
      <w:rPr>
        <w:rFonts w:hint="default" w:ascii="Wingdings" w:hAnsi="Wingdings"/>
      </w:rPr>
    </w:lvl>
    <w:lvl w:ilvl="3" w:tplc="4AAE77D2">
      <w:start w:val="1"/>
      <w:numFmt w:val="bullet"/>
      <w:lvlText w:val=""/>
      <w:lvlJc w:val="left"/>
      <w:pPr>
        <w:ind w:left="2880" w:hanging="360"/>
      </w:pPr>
      <w:rPr>
        <w:rFonts w:hint="default" w:ascii="Symbol" w:hAnsi="Symbol"/>
      </w:rPr>
    </w:lvl>
    <w:lvl w:ilvl="4" w:tplc="5866BF88">
      <w:start w:val="1"/>
      <w:numFmt w:val="bullet"/>
      <w:lvlText w:val="o"/>
      <w:lvlJc w:val="left"/>
      <w:pPr>
        <w:ind w:left="3600" w:hanging="360"/>
      </w:pPr>
      <w:rPr>
        <w:rFonts w:hint="default" w:ascii="Courier New" w:hAnsi="Courier New"/>
      </w:rPr>
    </w:lvl>
    <w:lvl w:ilvl="5" w:tplc="692646B2">
      <w:start w:val="1"/>
      <w:numFmt w:val="bullet"/>
      <w:lvlText w:val=""/>
      <w:lvlJc w:val="left"/>
      <w:pPr>
        <w:ind w:left="4320" w:hanging="360"/>
      </w:pPr>
      <w:rPr>
        <w:rFonts w:hint="default" w:ascii="Wingdings" w:hAnsi="Wingdings"/>
      </w:rPr>
    </w:lvl>
    <w:lvl w:ilvl="6" w:tplc="8206BB56">
      <w:start w:val="1"/>
      <w:numFmt w:val="bullet"/>
      <w:lvlText w:val=""/>
      <w:lvlJc w:val="left"/>
      <w:pPr>
        <w:ind w:left="5040" w:hanging="360"/>
      </w:pPr>
      <w:rPr>
        <w:rFonts w:hint="default" w:ascii="Symbol" w:hAnsi="Symbol"/>
      </w:rPr>
    </w:lvl>
    <w:lvl w:ilvl="7" w:tplc="805492C2">
      <w:start w:val="1"/>
      <w:numFmt w:val="bullet"/>
      <w:lvlText w:val="o"/>
      <w:lvlJc w:val="left"/>
      <w:pPr>
        <w:ind w:left="5760" w:hanging="360"/>
      </w:pPr>
      <w:rPr>
        <w:rFonts w:hint="default" w:ascii="Courier New" w:hAnsi="Courier New"/>
      </w:rPr>
    </w:lvl>
    <w:lvl w:ilvl="8" w:tplc="7E9A673C">
      <w:start w:val="1"/>
      <w:numFmt w:val="bullet"/>
      <w:lvlText w:val=""/>
      <w:lvlJc w:val="left"/>
      <w:pPr>
        <w:ind w:left="6480" w:hanging="360"/>
      </w:pPr>
      <w:rPr>
        <w:rFonts w:hint="default" w:ascii="Wingdings" w:hAnsi="Wingdings"/>
      </w:rPr>
    </w:lvl>
  </w:abstractNum>
  <w:abstractNum w:abstractNumId="52" w15:restartNumberingAfterBreak="0">
    <w:nsid w:val="51E04E83"/>
    <w:multiLevelType w:val="multilevel"/>
    <w:tmpl w:val="BEC8B5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2252E55"/>
    <w:multiLevelType w:val="hybridMultilevel"/>
    <w:tmpl w:val="6EDEAB54"/>
    <w:lvl w:ilvl="0" w:tplc="5C603032">
      <w:start w:val="1"/>
      <w:numFmt w:val="bullet"/>
      <w:lvlText w:val=""/>
      <w:lvlJc w:val="left"/>
      <w:pPr>
        <w:ind w:left="720" w:hanging="360"/>
      </w:pPr>
      <w:rPr>
        <w:rFonts w:hint="default" w:ascii="Symbol" w:hAnsi="Symbol"/>
      </w:rPr>
    </w:lvl>
    <w:lvl w:ilvl="1" w:tplc="6F14ACB6">
      <w:start w:val="1"/>
      <w:numFmt w:val="bullet"/>
      <w:lvlText w:val="o"/>
      <w:lvlJc w:val="left"/>
      <w:pPr>
        <w:ind w:left="1440" w:hanging="360"/>
      </w:pPr>
      <w:rPr>
        <w:rFonts w:hint="default" w:ascii="Courier New" w:hAnsi="Courier New"/>
      </w:rPr>
    </w:lvl>
    <w:lvl w:ilvl="2" w:tplc="47EEF776">
      <w:start w:val="1"/>
      <w:numFmt w:val="bullet"/>
      <w:lvlText w:val=""/>
      <w:lvlJc w:val="left"/>
      <w:pPr>
        <w:ind w:left="2160" w:hanging="360"/>
      </w:pPr>
      <w:rPr>
        <w:rFonts w:hint="default" w:ascii="Wingdings" w:hAnsi="Wingdings"/>
      </w:rPr>
    </w:lvl>
    <w:lvl w:ilvl="3" w:tplc="22661CFE">
      <w:start w:val="1"/>
      <w:numFmt w:val="bullet"/>
      <w:lvlText w:val=""/>
      <w:lvlJc w:val="left"/>
      <w:pPr>
        <w:ind w:left="2880" w:hanging="360"/>
      </w:pPr>
      <w:rPr>
        <w:rFonts w:hint="default" w:ascii="Symbol" w:hAnsi="Symbol"/>
      </w:rPr>
    </w:lvl>
    <w:lvl w:ilvl="4" w:tplc="966E7B94">
      <w:start w:val="1"/>
      <w:numFmt w:val="bullet"/>
      <w:lvlText w:val="o"/>
      <w:lvlJc w:val="left"/>
      <w:pPr>
        <w:ind w:left="3600" w:hanging="360"/>
      </w:pPr>
      <w:rPr>
        <w:rFonts w:hint="default" w:ascii="Courier New" w:hAnsi="Courier New"/>
      </w:rPr>
    </w:lvl>
    <w:lvl w:ilvl="5" w:tplc="6500373A">
      <w:start w:val="1"/>
      <w:numFmt w:val="bullet"/>
      <w:lvlText w:val=""/>
      <w:lvlJc w:val="left"/>
      <w:pPr>
        <w:ind w:left="4320" w:hanging="360"/>
      </w:pPr>
      <w:rPr>
        <w:rFonts w:hint="default" w:ascii="Wingdings" w:hAnsi="Wingdings"/>
      </w:rPr>
    </w:lvl>
    <w:lvl w:ilvl="6" w:tplc="1F488A9C">
      <w:start w:val="1"/>
      <w:numFmt w:val="bullet"/>
      <w:lvlText w:val=""/>
      <w:lvlJc w:val="left"/>
      <w:pPr>
        <w:ind w:left="5040" w:hanging="360"/>
      </w:pPr>
      <w:rPr>
        <w:rFonts w:hint="default" w:ascii="Symbol" w:hAnsi="Symbol"/>
      </w:rPr>
    </w:lvl>
    <w:lvl w:ilvl="7" w:tplc="23F85F04">
      <w:start w:val="1"/>
      <w:numFmt w:val="bullet"/>
      <w:lvlText w:val="o"/>
      <w:lvlJc w:val="left"/>
      <w:pPr>
        <w:ind w:left="5760" w:hanging="360"/>
      </w:pPr>
      <w:rPr>
        <w:rFonts w:hint="default" w:ascii="Courier New" w:hAnsi="Courier New"/>
      </w:rPr>
    </w:lvl>
    <w:lvl w:ilvl="8" w:tplc="782EE7DA">
      <w:start w:val="1"/>
      <w:numFmt w:val="bullet"/>
      <w:lvlText w:val=""/>
      <w:lvlJc w:val="left"/>
      <w:pPr>
        <w:ind w:left="6480" w:hanging="360"/>
      </w:pPr>
      <w:rPr>
        <w:rFonts w:hint="default" w:ascii="Wingdings" w:hAnsi="Wingdings"/>
      </w:rPr>
    </w:lvl>
  </w:abstractNum>
  <w:abstractNum w:abstractNumId="54" w15:restartNumberingAfterBreak="0">
    <w:nsid w:val="52526C4C"/>
    <w:multiLevelType w:val="hybridMultilevel"/>
    <w:tmpl w:val="D206B838"/>
    <w:lvl w:ilvl="0" w:tplc="B460547E">
      <w:start w:val="1"/>
      <w:numFmt w:val="bullet"/>
      <w:lvlText w:val=""/>
      <w:lvlJc w:val="left"/>
      <w:pPr>
        <w:ind w:left="720" w:hanging="360"/>
      </w:pPr>
      <w:rPr>
        <w:rFonts w:hint="default" w:ascii="Symbol" w:hAnsi="Symbol"/>
      </w:rPr>
    </w:lvl>
    <w:lvl w:ilvl="1" w:tplc="DCAA1336">
      <w:start w:val="1"/>
      <w:numFmt w:val="bullet"/>
      <w:lvlText w:val="o"/>
      <w:lvlJc w:val="left"/>
      <w:pPr>
        <w:ind w:left="1440" w:hanging="360"/>
      </w:pPr>
      <w:rPr>
        <w:rFonts w:hint="default" w:ascii="Courier New" w:hAnsi="Courier New"/>
      </w:rPr>
    </w:lvl>
    <w:lvl w:ilvl="2" w:tplc="77C0761E">
      <w:start w:val="1"/>
      <w:numFmt w:val="bullet"/>
      <w:lvlText w:val=""/>
      <w:lvlJc w:val="left"/>
      <w:pPr>
        <w:ind w:left="2160" w:hanging="360"/>
      </w:pPr>
      <w:rPr>
        <w:rFonts w:hint="default" w:ascii="Wingdings" w:hAnsi="Wingdings"/>
      </w:rPr>
    </w:lvl>
    <w:lvl w:ilvl="3" w:tplc="FE607582">
      <w:start w:val="1"/>
      <w:numFmt w:val="bullet"/>
      <w:lvlText w:val=""/>
      <w:lvlJc w:val="left"/>
      <w:pPr>
        <w:ind w:left="2880" w:hanging="360"/>
      </w:pPr>
      <w:rPr>
        <w:rFonts w:hint="default" w:ascii="Symbol" w:hAnsi="Symbol"/>
      </w:rPr>
    </w:lvl>
    <w:lvl w:ilvl="4" w:tplc="8A50911C">
      <w:start w:val="1"/>
      <w:numFmt w:val="bullet"/>
      <w:lvlText w:val="o"/>
      <w:lvlJc w:val="left"/>
      <w:pPr>
        <w:ind w:left="3600" w:hanging="360"/>
      </w:pPr>
      <w:rPr>
        <w:rFonts w:hint="default" w:ascii="Courier New" w:hAnsi="Courier New"/>
      </w:rPr>
    </w:lvl>
    <w:lvl w:ilvl="5" w:tplc="43B043DA">
      <w:start w:val="1"/>
      <w:numFmt w:val="bullet"/>
      <w:lvlText w:val=""/>
      <w:lvlJc w:val="left"/>
      <w:pPr>
        <w:ind w:left="4320" w:hanging="360"/>
      </w:pPr>
      <w:rPr>
        <w:rFonts w:hint="default" w:ascii="Wingdings" w:hAnsi="Wingdings"/>
      </w:rPr>
    </w:lvl>
    <w:lvl w:ilvl="6" w:tplc="73807058">
      <w:start w:val="1"/>
      <w:numFmt w:val="bullet"/>
      <w:lvlText w:val=""/>
      <w:lvlJc w:val="left"/>
      <w:pPr>
        <w:ind w:left="5040" w:hanging="360"/>
      </w:pPr>
      <w:rPr>
        <w:rFonts w:hint="default" w:ascii="Symbol" w:hAnsi="Symbol"/>
      </w:rPr>
    </w:lvl>
    <w:lvl w:ilvl="7" w:tplc="3A6EE1C2">
      <w:start w:val="1"/>
      <w:numFmt w:val="bullet"/>
      <w:lvlText w:val="o"/>
      <w:lvlJc w:val="left"/>
      <w:pPr>
        <w:ind w:left="5760" w:hanging="360"/>
      </w:pPr>
      <w:rPr>
        <w:rFonts w:hint="default" w:ascii="Courier New" w:hAnsi="Courier New"/>
      </w:rPr>
    </w:lvl>
    <w:lvl w:ilvl="8" w:tplc="4B963500">
      <w:start w:val="1"/>
      <w:numFmt w:val="bullet"/>
      <w:lvlText w:val=""/>
      <w:lvlJc w:val="left"/>
      <w:pPr>
        <w:ind w:left="6480" w:hanging="360"/>
      </w:pPr>
      <w:rPr>
        <w:rFonts w:hint="default" w:ascii="Wingdings" w:hAnsi="Wingdings"/>
      </w:rPr>
    </w:lvl>
  </w:abstractNum>
  <w:abstractNum w:abstractNumId="55" w15:restartNumberingAfterBreak="0">
    <w:nsid w:val="52B35657"/>
    <w:multiLevelType w:val="hybridMultilevel"/>
    <w:tmpl w:val="242AA430"/>
    <w:lvl w:ilvl="0" w:tplc="75E8AEDA">
      <w:start w:val="1"/>
      <w:numFmt w:val="decimal"/>
      <w:lvlText w:val="%1."/>
      <w:lvlJc w:val="left"/>
      <w:pPr>
        <w:ind w:left="720" w:hanging="360"/>
      </w:pPr>
    </w:lvl>
    <w:lvl w:ilvl="1" w:tplc="8F60033A">
      <w:start w:val="1"/>
      <w:numFmt w:val="lowerLetter"/>
      <w:lvlText w:val="%2."/>
      <w:lvlJc w:val="left"/>
      <w:pPr>
        <w:ind w:left="1440" w:hanging="360"/>
      </w:pPr>
    </w:lvl>
    <w:lvl w:ilvl="2" w:tplc="25161164">
      <w:start w:val="1"/>
      <w:numFmt w:val="lowerRoman"/>
      <w:lvlText w:val="%3."/>
      <w:lvlJc w:val="right"/>
      <w:pPr>
        <w:ind w:left="2160" w:hanging="180"/>
      </w:pPr>
    </w:lvl>
    <w:lvl w:ilvl="3" w:tplc="8F44B3B2">
      <w:start w:val="1"/>
      <w:numFmt w:val="decimal"/>
      <w:lvlText w:val="%4."/>
      <w:lvlJc w:val="left"/>
      <w:pPr>
        <w:ind w:left="2880" w:hanging="360"/>
      </w:pPr>
    </w:lvl>
    <w:lvl w:ilvl="4" w:tplc="4A56444C">
      <w:start w:val="1"/>
      <w:numFmt w:val="lowerLetter"/>
      <w:lvlText w:val="%5."/>
      <w:lvlJc w:val="left"/>
      <w:pPr>
        <w:ind w:left="3600" w:hanging="360"/>
      </w:pPr>
    </w:lvl>
    <w:lvl w:ilvl="5" w:tplc="79541132">
      <w:start w:val="1"/>
      <w:numFmt w:val="lowerRoman"/>
      <w:lvlText w:val="%6."/>
      <w:lvlJc w:val="right"/>
      <w:pPr>
        <w:ind w:left="4320" w:hanging="180"/>
      </w:pPr>
    </w:lvl>
    <w:lvl w:ilvl="6" w:tplc="2B5CC1A2">
      <w:start w:val="1"/>
      <w:numFmt w:val="decimal"/>
      <w:lvlText w:val="%7."/>
      <w:lvlJc w:val="left"/>
      <w:pPr>
        <w:ind w:left="5040" w:hanging="360"/>
      </w:pPr>
    </w:lvl>
    <w:lvl w:ilvl="7" w:tplc="15582AAE">
      <w:start w:val="1"/>
      <w:numFmt w:val="lowerLetter"/>
      <w:lvlText w:val="%8."/>
      <w:lvlJc w:val="left"/>
      <w:pPr>
        <w:ind w:left="5760" w:hanging="360"/>
      </w:pPr>
    </w:lvl>
    <w:lvl w:ilvl="8" w:tplc="A39C18EC">
      <w:start w:val="1"/>
      <w:numFmt w:val="lowerRoman"/>
      <w:lvlText w:val="%9."/>
      <w:lvlJc w:val="right"/>
      <w:pPr>
        <w:ind w:left="6480" w:hanging="180"/>
      </w:pPr>
    </w:lvl>
  </w:abstractNum>
  <w:abstractNum w:abstractNumId="56" w15:restartNumberingAfterBreak="0">
    <w:nsid w:val="554340BD"/>
    <w:multiLevelType w:val="hybridMultilevel"/>
    <w:tmpl w:val="B060D66E"/>
    <w:lvl w:ilvl="0" w:tplc="E4D8EC60">
      <w:start w:val="1"/>
      <w:numFmt w:val="decimal"/>
      <w:lvlText w:val="%1."/>
      <w:lvlJc w:val="left"/>
      <w:pPr>
        <w:ind w:left="720" w:hanging="360"/>
      </w:pPr>
    </w:lvl>
    <w:lvl w:ilvl="1" w:tplc="BC2435D8">
      <w:start w:val="1"/>
      <w:numFmt w:val="lowerLetter"/>
      <w:lvlText w:val="%2."/>
      <w:lvlJc w:val="left"/>
      <w:pPr>
        <w:ind w:left="1440" w:hanging="360"/>
      </w:pPr>
    </w:lvl>
    <w:lvl w:ilvl="2" w:tplc="01B6052E">
      <w:start w:val="1"/>
      <w:numFmt w:val="lowerRoman"/>
      <w:lvlText w:val="%3."/>
      <w:lvlJc w:val="right"/>
      <w:pPr>
        <w:ind w:left="2160" w:hanging="180"/>
      </w:pPr>
    </w:lvl>
    <w:lvl w:ilvl="3" w:tplc="089CA826">
      <w:start w:val="1"/>
      <w:numFmt w:val="decimal"/>
      <w:lvlText w:val="%4."/>
      <w:lvlJc w:val="left"/>
      <w:pPr>
        <w:ind w:left="2880" w:hanging="360"/>
      </w:pPr>
    </w:lvl>
    <w:lvl w:ilvl="4" w:tplc="43020778">
      <w:start w:val="1"/>
      <w:numFmt w:val="lowerLetter"/>
      <w:lvlText w:val="%5."/>
      <w:lvlJc w:val="left"/>
      <w:pPr>
        <w:ind w:left="3600" w:hanging="360"/>
      </w:pPr>
    </w:lvl>
    <w:lvl w:ilvl="5" w:tplc="C40A447C">
      <w:start w:val="1"/>
      <w:numFmt w:val="lowerRoman"/>
      <w:lvlText w:val="%6."/>
      <w:lvlJc w:val="right"/>
      <w:pPr>
        <w:ind w:left="4320" w:hanging="180"/>
      </w:pPr>
    </w:lvl>
    <w:lvl w:ilvl="6" w:tplc="B9822A7C">
      <w:start w:val="1"/>
      <w:numFmt w:val="decimal"/>
      <w:lvlText w:val="%7."/>
      <w:lvlJc w:val="left"/>
      <w:pPr>
        <w:ind w:left="5040" w:hanging="360"/>
      </w:pPr>
    </w:lvl>
    <w:lvl w:ilvl="7" w:tplc="21D449C6">
      <w:start w:val="1"/>
      <w:numFmt w:val="lowerLetter"/>
      <w:lvlText w:val="%8."/>
      <w:lvlJc w:val="left"/>
      <w:pPr>
        <w:ind w:left="5760" w:hanging="360"/>
      </w:pPr>
    </w:lvl>
    <w:lvl w:ilvl="8" w:tplc="C26A1556">
      <w:start w:val="1"/>
      <w:numFmt w:val="lowerRoman"/>
      <w:lvlText w:val="%9."/>
      <w:lvlJc w:val="right"/>
      <w:pPr>
        <w:ind w:left="6480" w:hanging="180"/>
      </w:pPr>
    </w:lvl>
  </w:abstractNum>
  <w:abstractNum w:abstractNumId="57" w15:restartNumberingAfterBreak="0">
    <w:nsid w:val="567E55FB"/>
    <w:multiLevelType w:val="hybridMultilevel"/>
    <w:tmpl w:val="76C049A6"/>
    <w:lvl w:ilvl="0" w:tplc="E9F273A2">
      <w:start w:val="1"/>
      <w:numFmt w:val="bullet"/>
      <w:lvlText w:val=""/>
      <w:lvlJc w:val="left"/>
      <w:pPr>
        <w:ind w:left="720" w:hanging="360"/>
      </w:pPr>
      <w:rPr>
        <w:rFonts w:hint="default" w:ascii="Symbol" w:hAnsi="Symbol"/>
      </w:rPr>
    </w:lvl>
    <w:lvl w:ilvl="1" w:tplc="9C6EC6F8">
      <w:start w:val="1"/>
      <w:numFmt w:val="bullet"/>
      <w:lvlText w:val="o"/>
      <w:lvlJc w:val="left"/>
      <w:pPr>
        <w:ind w:left="1440" w:hanging="360"/>
      </w:pPr>
      <w:rPr>
        <w:rFonts w:hint="default" w:ascii="Courier New" w:hAnsi="Courier New"/>
      </w:rPr>
    </w:lvl>
    <w:lvl w:ilvl="2" w:tplc="8FDC4EB6">
      <w:start w:val="1"/>
      <w:numFmt w:val="bullet"/>
      <w:lvlText w:val=""/>
      <w:lvlJc w:val="left"/>
      <w:pPr>
        <w:ind w:left="2160" w:hanging="360"/>
      </w:pPr>
      <w:rPr>
        <w:rFonts w:hint="default" w:ascii="Wingdings" w:hAnsi="Wingdings"/>
      </w:rPr>
    </w:lvl>
    <w:lvl w:ilvl="3" w:tplc="13003C8C">
      <w:start w:val="1"/>
      <w:numFmt w:val="bullet"/>
      <w:lvlText w:val=""/>
      <w:lvlJc w:val="left"/>
      <w:pPr>
        <w:ind w:left="2880" w:hanging="360"/>
      </w:pPr>
      <w:rPr>
        <w:rFonts w:hint="default" w:ascii="Symbol" w:hAnsi="Symbol"/>
      </w:rPr>
    </w:lvl>
    <w:lvl w:ilvl="4" w:tplc="46046118">
      <w:start w:val="1"/>
      <w:numFmt w:val="bullet"/>
      <w:lvlText w:val="o"/>
      <w:lvlJc w:val="left"/>
      <w:pPr>
        <w:ind w:left="3600" w:hanging="360"/>
      </w:pPr>
      <w:rPr>
        <w:rFonts w:hint="default" w:ascii="Courier New" w:hAnsi="Courier New"/>
      </w:rPr>
    </w:lvl>
    <w:lvl w:ilvl="5" w:tplc="47BECD86">
      <w:start w:val="1"/>
      <w:numFmt w:val="bullet"/>
      <w:lvlText w:val=""/>
      <w:lvlJc w:val="left"/>
      <w:pPr>
        <w:ind w:left="4320" w:hanging="360"/>
      </w:pPr>
      <w:rPr>
        <w:rFonts w:hint="default" w:ascii="Wingdings" w:hAnsi="Wingdings"/>
      </w:rPr>
    </w:lvl>
    <w:lvl w:ilvl="6" w:tplc="053299B2">
      <w:start w:val="1"/>
      <w:numFmt w:val="bullet"/>
      <w:lvlText w:val=""/>
      <w:lvlJc w:val="left"/>
      <w:pPr>
        <w:ind w:left="5040" w:hanging="360"/>
      </w:pPr>
      <w:rPr>
        <w:rFonts w:hint="default" w:ascii="Symbol" w:hAnsi="Symbol"/>
      </w:rPr>
    </w:lvl>
    <w:lvl w:ilvl="7" w:tplc="A934AAE0">
      <w:start w:val="1"/>
      <w:numFmt w:val="bullet"/>
      <w:lvlText w:val="o"/>
      <w:lvlJc w:val="left"/>
      <w:pPr>
        <w:ind w:left="5760" w:hanging="360"/>
      </w:pPr>
      <w:rPr>
        <w:rFonts w:hint="default" w:ascii="Courier New" w:hAnsi="Courier New"/>
      </w:rPr>
    </w:lvl>
    <w:lvl w:ilvl="8" w:tplc="DA64ACB0">
      <w:start w:val="1"/>
      <w:numFmt w:val="bullet"/>
      <w:lvlText w:val=""/>
      <w:lvlJc w:val="left"/>
      <w:pPr>
        <w:ind w:left="6480" w:hanging="360"/>
      </w:pPr>
      <w:rPr>
        <w:rFonts w:hint="default" w:ascii="Wingdings" w:hAnsi="Wingdings"/>
      </w:rPr>
    </w:lvl>
  </w:abstractNum>
  <w:abstractNum w:abstractNumId="58" w15:restartNumberingAfterBreak="0">
    <w:nsid w:val="56DC0194"/>
    <w:multiLevelType w:val="hybridMultilevel"/>
    <w:tmpl w:val="93801370"/>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cs="Wingdings"/>
      </w:rPr>
    </w:lvl>
    <w:lvl w:ilvl="3" w:tplc="280A0001" w:tentative="1">
      <w:start w:val="1"/>
      <w:numFmt w:val="bullet"/>
      <w:lvlText w:val=""/>
      <w:lvlJc w:val="left"/>
      <w:pPr>
        <w:ind w:left="2880" w:hanging="360"/>
      </w:pPr>
      <w:rPr>
        <w:rFonts w:hint="default" w:ascii="Symbol" w:hAnsi="Symbol" w:cs="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cs="Wingdings"/>
      </w:rPr>
    </w:lvl>
    <w:lvl w:ilvl="6" w:tplc="280A0001" w:tentative="1">
      <w:start w:val="1"/>
      <w:numFmt w:val="bullet"/>
      <w:lvlText w:val=""/>
      <w:lvlJc w:val="left"/>
      <w:pPr>
        <w:ind w:left="5040" w:hanging="360"/>
      </w:pPr>
      <w:rPr>
        <w:rFonts w:hint="default" w:ascii="Symbol" w:hAnsi="Symbol" w:cs="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cs="Wingdings"/>
      </w:rPr>
    </w:lvl>
  </w:abstractNum>
  <w:abstractNum w:abstractNumId="59" w15:restartNumberingAfterBreak="0">
    <w:nsid w:val="5E5E0938"/>
    <w:multiLevelType w:val="hybridMultilevel"/>
    <w:tmpl w:val="9774A618"/>
    <w:lvl w:ilvl="0" w:tplc="75187FA8">
      <w:start w:val="1"/>
      <w:numFmt w:val="bullet"/>
      <w:lvlText w:val=""/>
      <w:lvlJc w:val="left"/>
      <w:pPr>
        <w:ind w:left="720" w:hanging="360"/>
      </w:pPr>
      <w:rPr>
        <w:rFonts w:hint="default" w:ascii="Symbol" w:hAnsi="Symbol"/>
      </w:rPr>
    </w:lvl>
    <w:lvl w:ilvl="1" w:tplc="B746A0AE">
      <w:start w:val="1"/>
      <w:numFmt w:val="bullet"/>
      <w:lvlText w:val="o"/>
      <w:lvlJc w:val="left"/>
      <w:pPr>
        <w:ind w:left="1440" w:hanging="360"/>
      </w:pPr>
      <w:rPr>
        <w:rFonts w:hint="default" w:ascii="Courier New" w:hAnsi="Courier New"/>
      </w:rPr>
    </w:lvl>
    <w:lvl w:ilvl="2" w:tplc="D56E92A4">
      <w:start w:val="1"/>
      <w:numFmt w:val="bullet"/>
      <w:lvlText w:val=""/>
      <w:lvlJc w:val="left"/>
      <w:pPr>
        <w:ind w:left="2160" w:hanging="360"/>
      </w:pPr>
      <w:rPr>
        <w:rFonts w:hint="default" w:ascii="Wingdings" w:hAnsi="Wingdings"/>
      </w:rPr>
    </w:lvl>
    <w:lvl w:ilvl="3" w:tplc="38D81956">
      <w:start w:val="1"/>
      <w:numFmt w:val="bullet"/>
      <w:lvlText w:val=""/>
      <w:lvlJc w:val="left"/>
      <w:pPr>
        <w:ind w:left="2880" w:hanging="360"/>
      </w:pPr>
      <w:rPr>
        <w:rFonts w:hint="default" w:ascii="Symbol" w:hAnsi="Symbol"/>
      </w:rPr>
    </w:lvl>
    <w:lvl w:ilvl="4" w:tplc="803ACC40">
      <w:start w:val="1"/>
      <w:numFmt w:val="bullet"/>
      <w:lvlText w:val="o"/>
      <w:lvlJc w:val="left"/>
      <w:pPr>
        <w:ind w:left="3600" w:hanging="360"/>
      </w:pPr>
      <w:rPr>
        <w:rFonts w:hint="default" w:ascii="Courier New" w:hAnsi="Courier New"/>
      </w:rPr>
    </w:lvl>
    <w:lvl w:ilvl="5" w:tplc="4DA05D5E">
      <w:start w:val="1"/>
      <w:numFmt w:val="bullet"/>
      <w:lvlText w:val=""/>
      <w:lvlJc w:val="left"/>
      <w:pPr>
        <w:ind w:left="4320" w:hanging="360"/>
      </w:pPr>
      <w:rPr>
        <w:rFonts w:hint="default" w:ascii="Wingdings" w:hAnsi="Wingdings"/>
      </w:rPr>
    </w:lvl>
    <w:lvl w:ilvl="6" w:tplc="6E9E3DFA">
      <w:start w:val="1"/>
      <w:numFmt w:val="bullet"/>
      <w:lvlText w:val=""/>
      <w:lvlJc w:val="left"/>
      <w:pPr>
        <w:ind w:left="5040" w:hanging="360"/>
      </w:pPr>
      <w:rPr>
        <w:rFonts w:hint="default" w:ascii="Symbol" w:hAnsi="Symbol"/>
      </w:rPr>
    </w:lvl>
    <w:lvl w:ilvl="7" w:tplc="EE3E7FF0">
      <w:start w:val="1"/>
      <w:numFmt w:val="bullet"/>
      <w:lvlText w:val="o"/>
      <w:lvlJc w:val="left"/>
      <w:pPr>
        <w:ind w:left="5760" w:hanging="360"/>
      </w:pPr>
      <w:rPr>
        <w:rFonts w:hint="default" w:ascii="Courier New" w:hAnsi="Courier New"/>
      </w:rPr>
    </w:lvl>
    <w:lvl w:ilvl="8" w:tplc="93722642">
      <w:start w:val="1"/>
      <w:numFmt w:val="bullet"/>
      <w:lvlText w:val=""/>
      <w:lvlJc w:val="left"/>
      <w:pPr>
        <w:ind w:left="6480" w:hanging="360"/>
      </w:pPr>
      <w:rPr>
        <w:rFonts w:hint="default" w:ascii="Wingdings" w:hAnsi="Wingdings"/>
      </w:rPr>
    </w:lvl>
  </w:abstractNum>
  <w:abstractNum w:abstractNumId="60" w15:restartNumberingAfterBreak="0">
    <w:nsid w:val="5ED54F10"/>
    <w:multiLevelType w:val="hybridMultilevel"/>
    <w:tmpl w:val="DF80DA34"/>
    <w:lvl w:ilvl="0" w:tplc="B388F29A">
      <w:start w:val="1"/>
      <w:numFmt w:val="bullet"/>
      <w:lvlText w:val=""/>
      <w:lvlJc w:val="left"/>
      <w:pPr>
        <w:ind w:left="720" w:hanging="360"/>
      </w:pPr>
      <w:rPr>
        <w:rFonts w:hint="default" w:ascii="Symbol" w:hAnsi="Symbol"/>
      </w:rPr>
    </w:lvl>
    <w:lvl w:ilvl="1" w:tplc="A1027696">
      <w:start w:val="1"/>
      <w:numFmt w:val="bullet"/>
      <w:lvlText w:val=""/>
      <w:lvlJc w:val="left"/>
      <w:pPr>
        <w:ind w:left="1440" w:hanging="360"/>
      </w:pPr>
      <w:rPr>
        <w:rFonts w:hint="default" w:ascii="Symbol" w:hAnsi="Symbol"/>
      </w:rPr>
    </w:lvl>
    <w:lvl w:ilvl="2" w:tplc="E3C2268C">
      <w:start w:val="1"/>
      <w:numFmt w:val="bullet"/>
      <w:lvlText w:val=""/>
      <w:lvlJc w:val="left"/>
      <w:pPr>
        <w:ind w:left="2160" w:hanging="360"/>
      </w:pPr>
      <w:rPr>
        <w:rFonts w:hint="default" w:ascii="Wingdings" w:hAnsi="Wingdings"/>
      </w:rPr>
    </w:lvl>
    <w:lvl w:ilvl="3" w:tplc="198C7794">
      <w:start w:val="1"/>
      <w:numFmt w:val="bullet"/>
      <w:lvlText w:val=""/>
      <w:lvlJc w:val="left"/>
      <w:pPr>
        <w:ind w:left="2880" w:hanging="360"/>
      </w:pPr>
      <w:rPr>
        <w:rFonts w:hint="default" w:ascii="Symbol" w:hAnsi="Symbol"/>
      </w:rPr>
    </w:lvl>
    <w:lvl w:ilvl="4" w:tplc="D362DA32">
      <w:start w:val="1"/>
      <w:numFmt w:val="bullet"/>
      <w:lvlText w:val="o"/>
      <w:lvlJc w:val="left"/>
      <w:pPr>
        <w:ind w:left="3600" w:hanging="360"/>
      </w:pPr>
      <w:rPr>
        <w:rFonts w:hint="default" w:ascii="Courier New" w:hAnsi="Courier New"/>
      </w:rPr>
    </w:lvl>
    <w:lvl w:ilvl="5" w:tplc="448E55AE">
      <w:start w:val="1"/>
      <w:numFmt w:val="bullet"/>
      <w:lvlText w:val=""/>
      <w:lvlJc w:val="left"/>
      <w:pPr>
        <w:ind w:left="4320" w:hanging="360"/>
      </w:pPr>
      <w:rPr>
        <w:rFonts w:hint="default" w:ascii="Wingdings" w:hAnsi="Wingdings"/>
      </w:rPr>
    </w:lvl>
    <w:lvl w:ilvl="6" w:tplc="7840AE2A">
      <w:start w:val="1"/>
      <w:numFmt w:val="bullet"/>
      <w:lvlText w:val=""/>
      <w:lvlJc w:val="left"/>
      <w:pPr>
        <w:ind w:left="5040" w:hanging="360"/>
      </w:pPr>
      <w:rPr>
        <w:rFonts w:hint="default" w:ascii="Symbol" w:hAnsi="Symbol"/>
      </w:rPr>
    </w:lvl>
    <w:lvl w:ilvl="7" w:tplc="F64EB168">
      <w:start w:val="1"/>
      <w:numFmt w:val="bullet"/>
      <w:lvlText w:val="o"/>
      <w:lvlJc w:val="left"/>
      <w:pPr>
        <w:ind w:left="5760" w:hanging="360"/>
      </w:pPr>
      <w:rPr>
        <w:rFonts w:hint="default" w:ascii="Courier New" w:hAnsi="Courier New"/>
      </w:rPr>
    </w:lvl>
    <w:lvl w:ilvl="8" w:tplc="612A0F40">
      <w:start w:val="1"/>
      <w:numFmt w:val="bullet"/>
      <w:lvlText w:val=""/>
      <w:lvlJc w:val="left"/>
      <w:pPr>
        <w:ind w:left="6480" w:hanging="360"/>
      </w:pPr>
      <w:rPr>
        <w:rFonts w:hint="default" w:ascii="Wingdings" w:hAnsi="Wingdings"/>
      </w:rPr>
    </w:lvl>
  </w:abstractNum>
  <w:abstractNum w:abstractNumId="61" w15:restartNumberingAfterBreak="0">
    <w:nsid w:val="62E11F76"/>
    <w:multiLevelType w:val="hybridMultilevel"/>
    <w:tmpl w:val="515226B0"/>
    <w:lvl w:ilvl="0" w:tplc="AA889BC4">
      <w:start w:val="1"/>
      <w:numFmt w:val="decimal"/>
      <w:lvlText w:val="%1."/>
      <w:lvlJc w:val="left"/>
      <w:pPr>
        <w:ind w:left="720" w:hanging="360"/>
      </w:pPr>
    </w:lvl>
    <w:lvl w:ilvl="1" w:tplc="24DEB4A8">
      <w:start w:val="1"/>
      <w:numFmt w:val="lowerLetter"/>
      <w:lvlText w:val="%2."/>
      <w:lvlJc w:val="left"/>
      <w:pPr>
        <w:ind w:left="1440" w:hanging="360"/>
      </w:pPr>
    </w:lvl>
    <w:lvl w:ilvl="2" w:tplc="27C865FC">
      <w:start w:val="1"/>
      <w:numFmt w:val="lowerRoman"/>
      <w:lvlText w:val="%3."/>
      <w:lvlJc w:val="right"/>
      <w:pPr>
        <w:ind w:left="2160" w:hanging="180"/>
      </w:pPr>
    </w:lvl>
    <w:lvl w:ilvl="3" w:tplc="F1947D9A">
      <w:start w:val="1"/>
      <w:numFmt w:val="decimal"/>
      <w:lvlText w:val="%4."/>
      <w:lvlJc w:val="left"/>
      <w:pPr>
        <w:ind w:left="2880" w:hanging="360"/>
      </w:pPr>
    </w:lvl>
    <w:lvl w:ilvl="4" w:tplc="ED624934">
      <w:start w:val="1"/>
      <w:numFmt w:val="lowerLetter"/>
      <w:lvlText w:val="%5."/>
      <w:lvlJc w:val="left"/>
      <w:pPr>
        <w:ind w:left="3600" w:hanging="360"/>
      </w:pPr>
    </w:lvl>
    <w:lvl w:ilvl="5" w:tplc="E0802CF8">
      <w:start w:val="1"/>
      <w:numFmt w:val="lowerRoman"/>
      <w:lvlText w:val="%6."/>
      <w:lvlJc w:val="right"/>
      <w:pPr>
        <w:ind w:left="4320" w:hanging="180"/>
      </w:pPr>
    </w:lvl>
    <w:lvl w:ilvl="6" w:tplc="8AF07E80">
      <w:start w:val="1"/>
      <w:numFmt w:val="decimal"/>
      <w:lvlText w:val="%7."/>
      <w:lvlJc w:val="left"/>
      <w:pPr>
        <w:ind w:left="5040" w:hanging="360"/>
      </w:pPr>
    </w:lvl>
    <w:lvl w:ilvl="7" w:tplc="97982C6C">
      <w:start w:val="1"/>
      <w:numFmt w:val="lowerLetter"/>
      <w:lvlText w:val="%8."/>
      <w:lvlJc w:val="left"/>
      <w:pPr>
        <w:ind w:left="5760" w:hanging="360"/>
      </w:pPr>
    </w:lvl>
    <w:lvl w:ilvl="8" w:tplc="90268BEC">
      <w:start w:val="1"/>
      <w:numFmt w:val="lowerRoman"/>
      <w:lvlText w:val="%9."/>
      <w:lvlJc w:val="right"/>
      <w:pPr>
        <w:ind w:left="6480" w:hanging="180"/>
      </w:pPr>
    </w:lvl>
  </w:abstractNum>
  <w:abstractNum w:abstractNumId="62" w15:restartNumberingAfterBreak="0">
    <w:nsid w:val="64B42BA8"/>
    <w:multiLevelType w:val="hybridMultilevel"/>
    <w:tmpl w:val="2F9CEA8A"/>
    <w:lvl w:ilvl="0" w:tplc="5E64948C">
      <w:start w:val="1"/>
      <w:numFmt w:val="bullet"/>
      <w:lvlText w:val=""/>
      <w:lvlJc w:val="left"/>
      <w:pPr>
        <w:ind w:left="720" w:hanging="360"/>
      </w:pPr>
      <w:rPr>
        <w:rFonts w:hint="default" w:ascii="Symbol" w:hAnsi="Symbol"/>
      </w:rPr>
    </w:lvl>
    <w:lvl w:ilvl="1" w:tplc="3E0EF686">
      <w:start w:val="1"/>
      <w:numFmt w:val="bullet"/>
      <w:lvlText w:val=""/>
      <w:lvlJc w:val="left"/>
      <w:pPr>
        <w:ind w:left="1440" w:hanging="360"/>
      </w:pPr>
      <w:rPr>
        <w:rFonts w:hint="default" w:ascii="Symbol" w:hAnsi="Symbol"/>
      </w:rPr>
    </w:lvl>
    <w:lvl w:ilvl="2" w:tplc="FB4C49F0">
      <w:start w:val="1"/>
      <w:numFmt w:val="bullet"/>
      <w:lvlText w:val=""/>
      <w:lvlJc w:val="left"/>
      <w:pPr>
        <w:ind w:left="2160" w:hanging="360"/>
      </w:pPr>
      <w:rPr>
        <w:rFonts w:hint="default" w:ascii="Wingdings" w:hAnsi="Wingdings"/>
      </w:rPr>
    </w:lvl>
    <w:lvl w:ilvl="3" w:tplc="08144352">
      <w:start w:val="1"/>
      <w:numFmt w:val="bullet"/>
      <w:lvlText w:val=""/>
      <w:lvlJc w:val="left"/>
      <w:pPr>
        <w:ind w:left="2880" w:hanging="360"/>
      </w:pPr>
      <w:rPr>
        <w:rFonts w:hint="default" w:ascii="Symbol" w:hAnsi="Symbol"/>
      </w:rPr>
    </w:lvl>
    <w:lvl w:ilvl="4" w:tplc="05444F8A">
      <w:start w:val="1"/>
      <w:numFmt w:val="bullet"/>
      <w:lvlText w:val="o"/>
      <w:lvlJc w:val="left"/>
      <w:pPr>
        <w:ind w:left="3600" w:hanging="360"/>
      </w:pPr>
      <w:rPr>
        <w:rFonts w:hint="default" w:ascii="Courier New" w:hAnsi="Courier New"/>
      </w:rPr>
    </w:lvl>
    <w:lvl w:ilvl="5" w:tplc="AFD61CDE">
      <w:start w:val="1"/>
      <w:numFmt w:val="bullet"/>
      <w:lvlText w:val=""/>
      <w:lvlJc w:val="left"/>
      <w:pPr>
        <w:ind w:left="4320" w:hanging="360"/>
      </w:pPr>
      <w:rPr>
        <w:rFonts w:hint="default" w:ascii="Wingdings" w:hAnsi="Wingdings"/>
      </w:rPr>
    </w:lvl>
    <w:lvl w:ilvl="6" w:tplc="D19251DC">
      <w:start w:val="1"/>
      <w:numFmt w:val="bullet"/>
      <w:lvlText w:val=""/>
      <w:lvlJc w:val="left"/>
      <w:pPr>
        <w:ind w:left="5040" w:hanging="360"/>
      </w:pPr>
      <w:rPr>
        <w:rFonts w:hint="default" w:ascii="Symbol" w:hAnsi="Symbol"/>
      </w:rPr>
    </w:lvl>
    <w:lvl w:ilvl="7" w:tplc="EC46C2A8">
      <w:start w:val="1"/>
      <w:numFmt w:val="bullet"/>
      <w:lvlText w:val="o"/>
      <w:lvlJc w:val="left"/>
      <w:pPr>
        <w:ind w:left="5760" w:hanging="360"/>
      </w:pPr>
      <w:rPr>
        <w:rFonts w:hint="default" w:ascii="Courier New" w:hAnsi="Courier New"/>
      </w:rPr>
    </w:lvl>
    <w:lvl w:ilvl="8" w:tplc="517A1DBA">
      <w:start w:val="1"/>
      <w:numFmt w:val="bullet"/>
      <w:lvlText w:val=""/>
      <w:lvlJc w:val="left"/>
      <w:pPr>
        <w:ind w:left="6480" w:hanging="360"/>
      </w:pPr>
      <w:rPr>
        <w:rFonts w:hint="default" w:ascii="Wingdings" w:hAnsi="Wingdings"/>
      </w:rPr>
    </w:lvl>
  </w:abstractNum>
  <w:abstractNum w:abstractNumId="63" w15:restartNumberingAfterBreak="0">
    <w:nsid w:val="69721949"/>
    <w:multiLevelType w:val="hybridMultilevel"/>
    <w:tmpl w:val="6BCAA144"/>
    <w:lvl w:ilvl="0" w:tplc="520E3532">
      <w:start w:val="1"/>
      <w:numFmt w:val="bullet"/>
      <w:lvlText w:val=""/>
      <w:lvlJc w:val="left"/>
      <w:pPr>
        <w:ind w:left="720" w:hanging="360"/>
      </w:pPr>
      <w:rPr>
        <w:rFonts w:hint="default" w:ascii="Symbol" w:hAnsi="Symbol"/>
      </w:rPr>
    </w:lvl>
    <w:lvl w:ilvl="1" w:tplc="4A90D2D4">
      <w:start w:val="1"/>
      <w:numFmt w:val="bullet"/>
      <w:lvlText w:val=""/>
      <w:lvlJc w:val="left"/>
      <w:pPr>
        <w:ind w:left="1440" w:hanging="360"/>
      </w:pPr>
      <w:rPr>
        <w:rFonts w:hint="default" w:ascii="Symbol" w:hAnsi="Symbol"/>
      </w:rPr>
    </w:lvl>
    <w:lvl w:ilvl="2" w:tplc="B4DE5BCA">
      <w:start w:val="1"/>
      <w:numFmt w:val="bullet"/>
      <w:lvlText w:val=""/>
      <w:lvlJc w:val="left"/>
      <w:pPr>
        <w:ind w:left="2160" w:hanging="360"/>
      </w:pPr>
      <w:rPr>
        <w:rFonts w:hint="default" w:ascii="Wingdings" w:hAnsi="Wingdings"/>
      </w:rPr>
    </w:lvl>
    <w:lvl w:ilvl="3" w:tplc="DA1CFB6E">
      <w:start w:val="1"/>
      <w:numFmt w:val="bullet"/>
      <w:lvlText w:val=""/>
      <w:lvlJc w:val="left"/>
      <w:pPr>
        <w:ind w:left="2880" w:hanging="360"/>
      </w:pPr>
      <w:rPr>
        <w:rFonts w:hint="default" w:ascii="Symbol" w:hAnsi="Symbol"/>
      </w:rPr>
    </w:lvl>
    <w:lvl w:ilvl="4" w:tplc="64161E0C">
      <w:start w:val="1"/>
      <w:numFmt w:val="bullet"/>
      <w:lvlText w:val="o"/>
      <w:lvlJc w:val="left"/>
      <w:pPr>
        <w:ind w:left="3600" w:hanging="360"/>
      </w:pPr>
      <w:rPr>
        <w:rFonts w:hint="default" w:ascii="Courier New" w:hAnsi="Courier New"/>
      </w:rPr>
    </w:lvl>
    <w:lvl w:ilvl="5" w:tplc="14BAA290">
      <w:start w:val="1"/>
      <w:numFmt w:val="bullet"/>
      <w:lvlText w:val=""/>
      <w:lvlJc w:val="left"/>
      <w:pPr>
        <w:ind w:left="4320" w:hanging="360"/>
      </w:pPr>
      <w:rPr>
        <w:rFonts w:hint="default" w:ascii="Wingdings" w:hAnsi="Wingdings"/>
      </w:rPr>
    </w:lvl>
    <w:lvl w:ilvl="6" w:tplc="E648E23E">
      <w:start w:val="1"/>
      <w:numFmt w:val="bullet"/>
      <w:lvlText w:val=""/>
      <w:lvlJc w:val="left"/>
      <w:pPr>
        <w:ind w:left="5040" w:hanging="360"/>
      </w:pPr>
      <w:rPr>
        <w:rFonts w:hint="default" w:ascii="Symbol" w:hAnsi="Symbol"/>
      </w:rPr>
    </w:lvl>
    <w:lvl w:ilvl="7" w:tplc="E5F47B9A">
      <w:start w:val="1"/>
      <w:numFmt w:val="bullet"/>
      <w:lvlText w:val="o"/>
      <w:lvlJc w:val="left"/>
      <w:pPr>
        <w:ind w:left="5760" w:hanging="360"/>
      </w:pPr>
      <w:rPr>
        <w:rFonts w:hint="default" w:ascii="Courier New" w:hAnsi="Courier New"/>
      </w:rPr>
    </w:lvl>
    <w:lvl w:ilvl="8" w:tplc="609CD1A2">
      <w:start w:val="1"/>
      <w:numFmt w:val="bullet"/>
      <w:lvlText w:val=""/>
      <w:lvlJc w:val="left"/>
      <w:pPr>
        <w:ind w:left="6480" w:hanging="360"/>
      </w:pPr>
      <w:rPr>
        <w:rFonts w:hint="default" w:ascii="Wingdings" w:hAnsi="Wingdings"/>
      </w:rPr>
    </w:lvl>
  </w:abstractNum>
  <w:abstractNum w:abstractNumId="64" w15:restartNumberingAfterBreak="0">
    <w:nsid w:val="698E3B0B"/>
    <w:multiLevelType w:val="hybridMultilevel"/>
    <w:tmpl w:val="14FA26A6"/>
    <w:lvl w:ilvl="0" w:tplc="280A0005">
      <w:start w:val="1"/>
      <w:numFmt w:val="bullet"/>
      <w:lvlText w:val=""/>
      <w:lvlJc w:val="left"/>
      <w:pPr>
        <w:ind w:left="720" w:hanging="360"/>
      </w:pPr>
      <w:rPr>
        <w:rFonts w:hint="default" w:ascii="Wingdings" w:hAnsi="Wingdings"/>
      </w:rPr>
    </w:lvl>
    <w:lvl w:ilvl="1" w:tplc="A8FC407A">
      <w:start w:val="1"/>
      <w:numFmt w:val="bullet"/>
      <w:lvlText w:val="o"/>
      <w:lvlJc w:val="left"/>
      <w:pPr>
        <w:ind w:left="1440" w:hanging="360"/>
      </w:pPr>
      <w:rPr>
        <w:rFonts w:hint="default" w:ascii="Courier New" w:hAnsi="Courier New"/>
      </w:rPr>
    </w:lvl>
    <w:lvl w:ilvl="2" w:tplc="E3640F38">
      <w:start w:val="1"/>
      <w:numFmt w:val="bullet"/>
      <w:lvlText w:val=""/>
      <w:lvlJc w:val="left"/>
      <w:pPr>
        <w:ind w:left="2160" w:hanging="360"/>
      </w:pPr>
      <w:rPr>
        <w:rFonts w:hint="default" w:ascii="Wingdings" w:hAnsi="Wingdings"/>
      </w:rPr>
    </w:lvl>
    <w:lvl w:ilvl="3" w:tplc="36BC2242">
      <w:start w:val="1"/>
      <w:numFmt w:val="bullet"/>
      <w:lvlText w:val=""/>
      <w:lvlJc w:val="left"/>
      <w:pPr>
        <w:ind w:left="2880" w:hanging="360"/>
      </w:pPr>
      <w:rPr>
        <w:rFonts w:hint="default" w:ascii="Symbol" w:hAnsi="Symbol"/>
      </w:rPr>
    </w:lvl>
    <w:lvl w:ilvl="4" w:tplc="84A4EFA8">
      <w:start w:val="1"/>
      <w:numFmt w:val="bullet"/>
      <w:lvlText w:val="o"/>
      <w:lvlJc w:val="left"/>
      <w:pPr>
        <w:ind w:left="3600" w:hanging="360"/>
      </w:pPr>
      <w:rPr>
        <w:rFonts w:hint="default" w:ascii="Courier New" w:hAnsi="Courier New"/>
      </w:rPr>
    </w:lvl>
    <w:lvl w:ilvl="5" w:tplc="9FE20A5E">
      <w:start w:val="1"/>
      <w:numFmt w:val="bullet"/>
      <w:lvlText w:val=""/>
      <w:lvlJc w:val="left"/>
      <w:pPr>
        <w:ind w:left="4320" w:hanging="360"/>
      </w:pPr>
      <w:rPr>
        <w:rFonts w:hint="default" w:ascii="Wingdings" w:hAnsi="Wingdings"/>
      </w:rPr>
    </w:lvl>
    <w:lvl w:ilvl="6" w:tplc="F8F4317E">
      <w:start w:val="1"/>
      <w:numFmt w:val="bullet"/>
      <w:lvlText w:val=""/>
      <w:lvlJc w:val="left"/>
      <w:pPr>
        <w:ind w:left="5040" w:hanging="360"/>
      </w:pPr>
      <w:rPr>
        <w:rFonts w:hint="default" w:ascii="Symbol" w:hAnsi="Symbol"/>
      </w:rPr>
    </w:lvl>
    <w:lvl w:ilvl="7" w:tplc="32904A92">
      <w:start w:val="1"/>
      <w:numFmt w:val="bullet"/>
      <w:lvlText w:val="o"/>
      <w:lvlJc w:val="left"/>
      <w:pPr>
        <w:ind w:left="5760" w:hanging="360"/>
      </w:pPr>
      <w:rPr>
        <w:rFonts w:hint="default" w:ascii="Courier New" w:hAnsi="Courier New"/>
      </w:rPr>
    </w:lvl>
    <w:lvl w:ilvl="8" w:tplc="3C70137C">
      <w:start w:val="1"/>
      <w:numFmt w:val="bullet"/>
      <w:lvlText w:val=""/>
      <w:lvlJc w:val="left"/>
      <w:pPr>
        <w:ind w:left="6480" w:hanging="360"/>
      </w:pPr>
      <w:rPr>
        <w:rFonts w:hint="default" w:ascii="Wingdings" w:hAnsi="Wingdings"/>
      </w:rPr>
    </w:lvl>
  </w:abstractNum>
  <w:abstractNum w:abstractNumId="65" w15:restartNumberingAfterBreak="0">
    <w:nsid w:val="6A87018B"/>
    <w:multiLevelType w:val="hybridMultilevel"/>
    <w:tmpl w:val="C6B477AC"/>
    <w:lvl w:ilvl="0" w:tplc="5BEA806A">
      <w:start w:val="1"/>
      <w:numFmt w:val="bullet"/>
      <w:lvlText w:val=""/>
      <w:lvlJc w:val="left"/>
      <w:pPr>
        <w:ind w:left="720" w:hanging="360"/>
      </w:pPr>
      <w:rPr>
        <w:rFonts w:hint="default" w:ascii="Symbol" w:hAnsi="Symbol"/>
      </w:rPr>
    </w:lvl>
    <w:lvl w:ilvl="1" w:tplc="CB145168">
      <w:start w:val="1"/>
      <w:numFmt w:val="bullet"/>
      <w:lvlText w:val=""/>
      <w:lvlJc w:val="left"/>
      <w:pPr>
        <w:ind w:left="1440" w:hanging="360"/>
      </w:pPr>
      <w:rPr>
        <w:rFonts w:hint="default" w:ascii="Symbol" w:hAnsi="Symbol"/>
      </w:rPr>
    </w:lvl>
    <w:lvl w:ilvl="2" w:tplc="9618B748">
      <w:start w:val="1"/>
      <w:numFmt w:val="bullet"/>
      <w:lvlText w:val=""/>
      <w:lvlJc w:val="left"/>
      <w:pPr>
        <w:ind w:left="2160" w:hanging="360"/>
      </w:pPr>
      <w:rPr>
        <w:rFonts w:hint="default" w:ascii="Wingdings" w:hAnsi="Wingdings"/>
      </w:rPr>
    </w:lvl>
    <w:lvl w:ilvl="3" w:tplc="B43C19C6">
      <w:start w:val="1"/>
      <w:numFmt w:val="bullet"/>
      <w:lvlText w:val=""/>
      <w:lvlJc w:val="left"/>
      <w:pPr>
        <w:ind w:left="2880" w:hanging="360"/>
      </w:pPr>
      <w:rPr>
        <w:rFonts w:hint="default" w:ascii="Symbol" w:hAnsi="Symbol"/>
      </w:rPr>
    </w:lvl>
    <w:lvl w:ilvl="4" w:tplc="0130F954">
      <w:start w:val="1"/>
      <w:numFmt w:val="bullet"/>
      <w:lvlText w:val="o"/>
      <w:lvlJc w:val="left"/>
      <w:pPr>
        <w:ind w:left="3600" w:hanging="360"/>
      </w:pPr>
      <w:rPr>
        <w:rFonts w:hint="default" w:ascii="Courier New" w:hAnsi="Courier New"/>
      </w:rPr>
    </w:lvl>
    <w:lvl w:ilvl="5" w:tplc="B52CFF50">
      <w:start w:val="1"/>
      <w:numFmt w:val="bullet"/>
      <w:lvlText w:val=""/>
      <w:lvlJc w:val="left"/>
      <w:pPr>
        <w:ind w:left="4320" w:hanging="360"/>
      </w:pPr>
      <w:rPr>
        <w:rFonts w:hint="default" w:ascii="Wingdings" w:hAnsi="Wingdings"/>
      </w:rPr>
    </w:lvl>
    <w:lvl w:ilvl="6" w:tplc="4DF63276">
      <w:start w:val="1"/>
      <w:numFmt w:val="bullet"/>
      <w:lvlText w:val=""/>
      <w:lvlJc w:val="left"/>
      <w:pPr>
        <w:ind w:left="5040" w:hanging="360"/>
      </w:pPr>
      <w:rPr>
        <w:rFonts w:hint="default" w:ascii="Symbol" w:hAnsi="Symbol"/>
      </w:rPr>
    </w:lvl>
    <w:lvl w:ilvl="7" w:tplc="332684AC">
      <w:start w:val="1"/>
      <w:numFmt w:val="bullet"/>
      <w:lvlText w:val="o"/>
      <w:lvlJc w:val="left"/>
      <w:pPr>
        <w:ind w:left="5760" w:hanging="360"/>
      </w:pPr>
      <w:rPr>
        <w:rFonts w:hint="default" w:ascii="Courier New" w:hAnsi="Courier New"/>
      </w:rPr>
    </w:lvl>
    <w:lvl w:ilvl="8" w:tplc="2384E2A2">
      <w:start w:val="1"/>
      <w:numFmt w:val="bullet"/>
      <w:lvlText w:val=""/>
      <w:lvlJc w:val="left"/>
      <w:pPr>
        <w:ind w:left="6480" w:hanging="360"/>
      </w:pPr>
      <w:rPr>
        <w:rFonts w:hint="default" w:ascii="Wingdings" w:hAnsi="Wingdings"/>
      </w:rPr>
    </w:lvl>
  </w:abstractNum>
  <w:abstractNum w:abstractNumId="66" w15:restartNumberingAfterBreak="0">
    <w:nsid w:val="6B7D582D"/>
    <w:multiLevelType w:val="hybridMultilevel"/>
    <w:tmpl w:val="E7229218"/>
    <w:lvl w:ilvl="0" w:tplc="1918EF4C">
      <w:start w:val="1"/>
      <w:numFmt w:val="bullet"/>
      <w:lvlText w:val=""/>
      <w:lvlJc w:val="left"/>
      <w:pPr>
        <w:ind w:left="720" w:hanging="360"/>
      </w:pPr>
      <w:rPr>
        <w:rFonts w:hint="default" w:ascii="Symbol" w:hAnsi="Symbol"/>
      </w:rPr>
    </w:lvl>
    <w:lvl w:ilvl="1" w:tplc="E6C6BD1C">
      <w:start w:val="1"/>
      <w:numFmt w:val="bullet"/>
      <w:lvlText w:val="o"/>
      <w:lvlJc w:val="left"/>
      <w:pPr>
        <w:ind w:left="1440" w:hanging="360"/>
      </w:pPr>
      <w:rPr>
        <w:rFonts w:hint="default" w:ascii="Courier New" w:hAnsi="Courier New"/>
      </w:rPr>
    </w:lvl>
    <w:lvl w:ilvl="2" w:tplc="920689C8">
      <w:start w:val="1"/>
      <w:numFmt w:val="bullet"/>
      <w:lvlText w:val=""/>
      <w:lvlJc w:val="left"/>
      <w:pPr>
        <w:ind w:left="2160" w:hanging="360"/>
      </w:pPr>
      <w:rPr>
        <w:rFonts w:hint="default" w:ascii="Wingdings" w:hAnsi="Wingdings"/>
      </w:rPr>
    </w:lvl>
    <w:lvl w:ilvl="3" w:tplc="2B20C478">
      <w:start w:val="1"/>
      <w:numFmt w:val="bullet"/>
      <w:lvlText w:val=""/>
      <w:lvlJc w:val="left"/>
      <w:pPr>
        <w:ind w:left="2880" w:hanging="360"/>
      </w:pPr>
      <w:rPr>
        <w:rFonts w:hint="default" w:ascii="Symbol" w:hAnsi="Symbol"/>
      </w:rPr>
    </w:lvl>
    <w:lvl w:ilvl="4" w:tplc="C0366F60">
      <w:start w:val="1"/>
      <w:numFmt w:val="bullet"/>
      <w:lvlText w:val="o"/>
      <w:lvlJc w:val="left"/>
      <w:pPr>
        <w:ind w:left="3600" w:hanging="360"/>
      </w:pPr>
      <w:rPr>
        <w:rFonts w:hint="default" w:ascii="Courier New" w:hAnsi="Courier New"/>
      </w:rPr>
    </w:lvl>
    <w:lvl w:ilvl="5" w:tplc="4E80D3EA">
      <w:start w:val="1"/>
      <w:numFmt w:val="bullet"/>
      <w:lvlText w:val=""/>
      <w:lvlJc w:val="left"/>
      <w:pPr>
        <w:ind w:left="4320" w:hanging="360"/>
      </w:pPr>
      <w:rPr>
        <w:rFonts w:hint="default" w:ascii="Wingdings" w:hAnsi="Wingdings"/>
      </w:rPr>
    </w:lvl>
    <w:lvl w:ilvl="6" w:tplc="627203E4">
      <w:start w:val="1"/>
      <w:numFmt w:val="bullet"/>
      <w:lvlText w:val=""/>
      <w:lvlJc w:val="left"/>
      <w:pPr>
        <w:ind w:left="5040" w:hanging="360"/>
      </w:pPr>
      <w:rPr>
        <w:rFonts w:hint="default" w:ascii="Symbol" w:hAnsi="Symbol"/>
      </w:rPr>
    </w:lvl>
    <w:lvl w:ilvl="7" w:tplc="BBB0C1EE">
      <w:start w:val="1"/>
      <w:numFmt w:val="bullet"/>
      <w:lvlText w:val="o"/>
      <w:lvlJc w:val="left"/>
      <w:pPr>
        <w:ind w:left="5760" w:hanging="360"/>
      </w:pPr>
      <w:rPr>
        <w:rFonts w:hint="default" w:ascii="Courier New" w:hAnsi="Courier New"/>
      </w:rPr>
    </w:lvl>
    <w:lvl w:ilvl="8" w:tplc="58865F78">
      <w:start w:val="1"/>
      <w:numFmt w:val="bullet"/>
      <w:lvlText w:val=""/>
      <w:lvlJc w:val="left"/>
      <w:pPr>
        <w:ind w:left="6480" w:hanging="360"/>
      </w:pPr>
      <w:rPr>
        <w:rFonts w:hint="default" w:ascii="Wingdings" w:hAnsi="Wingdings"/>
      </w:rPr>
    </w:lvl>
  </w:abstractNum>
  <w:abstractNum w:abstractNumId="67" w15:restartNumberingAfterBreak="0">
    <w:nsid w:val="6BBA1CF2"/>
    <w:multiLevelType w:val="hybridMultilevel"/>
    <w:tmpl w:val="5B60ECBC"/>
    <w:lvl w:ilvl="0" w:tplc="79F8B0B8">
      <w:start w:val="1"/>
      <w:numFmt w:val="bullet"/>
      <w:lvlText w:val=""/>
      <w:lvlJc w:val="left"/>
      <w:pPr>
        <w:ind w:left="720" w:hanging="360"/>
      </w:pPr>
      <w:rPr>
        <w:rFonts w:hint="default" w:ascii="Symbol" w:hAnsi="Symbol"/>
      </w:rPr>
    </w:lvl>
    <w:lvl w:ilvl="1" w:tplc="255A6800">
      <w:start w:val="1"/>
      <w:numFmt w:val="bullet"/>
      <w:lvlText w:val="o"/>
      <w:lvlJc w:val="left"/>
      <w:pPr>
        <w:ind w:left="1440" w:hanging="360"/>
      </w:pPr>
      <w:rPr>
        <w:rFonts w:hint="default" w:ascii="Courier New" w:hAnsi="Courier New"/>
      </w:rPr>
    </w:lvl>
    <w:lvl w:ilvl="2" w:tplc="27BA52E0">
      <w:start w:val="1"/>
      <w:numFmt w:val="bullet"/>
      <w:lvlText w:val=""/>
      <w:lvlJc w:val="left"/>
      <w:pPr>
        <w:ind w:left="2160" w:hanging="360"/>
      </w:pPr>
      <w:rPr>
        <w:rFonts w:hint="default" w:ascii="Wingdings" w:hAnsi="Wingdings"/>
      </w:rPr>
    </w:lvl>
    <w:lvl w:ilvl="3" w:tplc="EF785F2A">
      <w:start w:val="1"/>
      <w:numFmt w:val="bullet"/>
      <w:lvlText w:val=""/>
      <w:lvlJc w:val="left"/>
      <w:pPr>
        <w:ind w:left="2880" w:hanging="360"/>
      </w:pPr>
      <w:rPr>
        <w:rFonts w:hint="default" w:ascii="Symbol" w:hAnsi="Symbol"/>
      </w:rPr>
    </w:lvl>
    <w:lvl w:ilvl="4" w:tplc="514E9522">
      <w:start w:val="1"/>
      <w:numFmt w:val="bullet"/>
      <w:lvlText w:val="o"/>
      <w:lvlJc w:val="left"/>
      <w:pPr>
        <w:ind w:left="3600" w:hanging="360"/>
      </w:pPr>
      <w:rPr>
        <w:rFonts w:hint="default" w:ascii="Courier New" w:hAnsi="Courier New"/>
      </w:rPr>
    </w:lvl>
    <w:lvl w:ilvl="5" w:tplc="D3B8E9BC">
      <w:start w:val="1"/>
      <w:numFmt w:val="bullet"/>
      <w:lvlText w:val=""/>
      <w:lvlJc w:val="left"/>
      <w:pPr>
        <w:ind w:left="4320" w:hanging="360"/>
      </w:pPr>
      <w:rPr>
        <w:rFonts w:hint="default" w:ascii="Wingdings" w:hAnsi="Wingdings"/>
      </w:rPr>
    </w:lvl>
    <w:lvl w:ilvl="6" w:tplc="89C00EAE">
      <w:start w:val="1"/>
      <w:numFmt w:val="bullet"/>
      <w:lvlText w:val=""/>
      <w:lvlJc w:val="left"/>
      <w:pPr>
        <w:ind w:left="5040" w:hanging="360"/>
      </w:pPr>
      <w:rPr>
        <w:rFonts w:hint="default" w:ascii="Symbol" w:hAnsi="Symbol"/>
      </w:rPr>
    </w:lvl>
    <w:lvl w:ilvl="7" w:tplc="8FAE6EE6">
      <w:start w:val="1"/>
      <w:numFmt w:val="bullet"/>
      <w:lvlText w:val="o"/>
      <w:lvlJc w:val="left"/>
      <w:pPr>
        <w:ind w:left="5760" w:hanging="360"/>
      </w:pPr>
      <w:rPr>
        <w:rFonts w:hint="default" w:ascii="Courier New" w:hAnsi="Courier New"/>
      </w:rPr>
    </w:lvl>
    <w:lvl w:ilvl="8" w:tplc="ED84810C">
      <w:start w:val="1"/>
      <w:numFmt w:val="bullet"/>
      <w:lvlText w:val=""/>
      <w:lvlJc w:val="left"/>
      <w:pPr>
        <w:ind w:left="6480" w:hanging="360"/>
      </w:pPr>
      <w:rPr>
        <w:rFonts w:hint="default" w:ascii="Wingdings" w:hAnsi="Wingdings"/>
      </w:rPr>
    </w:lvl>
  </w:abstractNum>
  <w:abstractNum w:abstractNumId="68" w15:restartNumberingAfterBreak="0">
    <w:nsid w:val="6BE15722"/>
    <w:multiLevelType w:val="hybridMultilevel"/>
    <w:tmpl w:val="7FEA95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6C664F5C"/>
    <w:multiLevelType w:val="hybridMultilevel"/>
    <w:tmpl w:val="7ABC0E04"/>
    <w:lvl w:ilvl="0" w:tplc="F6246A22">
      <w:start w:val="1"/>
      <w:numFmt w:val="bullet"/>
      <w:lvlText w:val=""/>
      <w:lvlJc w:val="left"/>
      <w:pPr>
        <w:ind w:left="720" w:hanging="360"/>
      </w:pPr>
      <w:rPr>
        <w:rFonts w:hint="default" w:ascii="Wingdings" w:hAnsi="Wingdings"/>
      </w:rPr>
    </w:lvl>
    <w:lvl w:ilvl="1" w:tplc="1FC4EC80">
      <w:start w:val="1"/>
      <w:numFmt w:val="bullet"/>
      <w:lvlText w:val="o"/>
      <w:lvlJc w:val="left"/>
      <w:pPr>
        <w:ind w:left="1440" w:hanging="360"/>
      </w:pPr>
      <w:rPr>
        <w:rFonts w:hint="default" w:ascii="Courier New" w:hAnsi="Courier New"/>
      </w:rPr>
    </w:lvl>
    <w:lvl w:ilvl="2" w:tplc="AED497F2">
      <w:start w:val="1"/>
      <w:numFmt w:val="bullet"/>
      <w:lvlText w:val=""/>
      <w:lvlJc w:val="left"/>
      <w:pPr>
        <w:ind w:left="2160" w:hanging="360"/>
      </w:pPr>
      <w:rPr>
        <w:rFonts w:hint="default" w:ascii="Wingdings" w:hAnsi="Wingdings"/>
      </w:rPr>
    </w:lvl>
    <w:lvl w:ilvl="3" w:tplc="B9242182">
      <w:start w:val="1"/>
      <w:numFmt w:val="bullet"/>
      <w:lvlText w:val=""/>
      <w:lvlJc w:val="left"/>
      <w:pPr>
        <w:ind w:left="2880" w:hanging="360"/>
      </w:pPr>
      <w:rPr>
        <w:rFonts w:hint="default" w:ascii="Symbol" w:hAnsi="Symbol"/>
      </w:rPr>
    </w:lvl>
    <w:lvl w:ilvl="4" w:tplc="C5840096">
      <w:start w:val="1"/>
      <w:numFmt w:val="bullet"/>
      <w:lvlText w:val="o"/>
      <w:lvlJc w:val="left"/>
      <w:pPr>
        <w:ind w:left="3600" w:hanging="360"/>
      </w:pPr>
      <w:rPr>
        <w:rFonts w:hint="default" w:ascii="Courier New" w:hAnsi="Courier New"/>
      </w:rPr>
    </w:lvl>
    <w:lvl w:ilvl="5" w:tplc="F7EA7C6E">
      <w:start w:val="1"/>
      <w:numFmt w:val="bullet"/>
      <w:lvlText w:val=""/>
      <w:lvlJc w:val="left"/>
      <w:pPr>
        <w:ind w:left="4320" w:hanging="360"/>
      </w:pPr>
      <w:rPr>
        <w:rFonts w:hint="default" w:ascii="Wingdings" w:hAnsi="Wingdings"/>
      </w:rPr>
    </w:lvl>
    <w:lvl w:ilvl="6" w:tplc="EE0006CC">
      <w:start w:val="1"/>
      <w:numFmt w:val="bullet"/>
      <w:lvlText w:val=""/>
      <w:lvlJc w:val="left"/>
      <w:pPr>
        <w:ind w:left="5040" w:hanging="360"/>
      </w:pPr>
      <w:rPr>
        <w:rFonts w:hint="default" w:ascii="Symbol" w:hAnsi="Symbol"/>
      </w:rPr>
    </w:lvl>
    <w:lvl w:ilvl="7" w:tplc="3898885E">
      <w:start w:val="1"/>
      <w:numFmt w:val="bullet"/>
      <w:lvlText w:val="o"/>
      <w:lvlJc w:val="left"/>
      <w:pPr>
        <w:ind w:left="5760" w:hanging="360"/>
      </w:pPr>
      <w:rPr>
        <w:rFonts w:hint="default" w:ascii="Courier New" w:hAnsi="Courier New"/>
      </w:rPr>
    </w:lvl>
    <w:lvl w:ilvl="8" w:tplc="0EF2E01E">
      <w:start w:val="1"/>
      <w:numFmt w:val="bullet"/>
      <w:lvlText w:val=""/>
      <w:lvlJc w:val="left"/>
      <w:pPr>
        <w:ind w:left="6480" w:hanging="360"/>
      </w:pPr>
      <w:rPr>
        <w:rFonts w:hint="default" w:ascii="Wingdings" w:hAnsi="Wingdings"/>
      </w:rPr>
    </w:lvl>
  </w:abstractNum>
  <w:abstractNum w:abstractNumId="70" w15:restartNumberingAfterBreak="0">
    <w:nsid w:val="6DDC612B"/>
    <w:multiLevelType w:val="hybridMultilevel"/>
    <w:tmpl w:val="F1005504"/>
    <w:lvl w:ilvl="0" w:tplc="DE783ABC">
      <w:start w:val="1"/>
      <w:numFmt w:val="bullet"/>
      <w:lvlText w:val=""/>
      <w:lvlJc w:val="left"/>
      <w:pPr>
        <w:ind w:left="720" w:hanging="360"/>
      </w:pPr>
      <w:rPr>
        <w:rFonts w:hint="default" w:ascii="Symbol" w:hAnsi="Symbol"/>
      </w:rPr>
    </w:lvl>
    <w:lvl w:ilvl="1" w:tplc="AAE49B5C">
      <w:start w:val="1"/>
      <w:numFmt w:val="bullet"/>
      <w:lvlText w:val="o"/>
      <w:lvlJc w:val="left"/>
      <w:pPr>
        <w:ind w:left="1440" w:hanging="360"/>
      </w:pPr>
      <w:rPr>
        <w:rFonts w:hint="default" w:ascii="Courier New" w:hAnsi="Courier New"/>
      </w:rPr>
    </w:lvl>
    <w:lvl w:ilvl="2" w:tplc="C8387E78">
      <w:start w:val="1"/>
      <w:numFmt w:val="bullet"/>
      <w:lvlText w:val=""/>
      <w:lvlJc w:val="left"/>
      <w:pPr>
        <w:ind w:left="2160" w:hanging="360"/>
      </w:pPr>
      <w:rPr>
        <w:rFonts w:hint="default" w:ascii="Wingdings" w:hAnsi="Wingdings"/>
      </w:rPr>
    </w:lvl>
    <w:lvl w:ilvl="3" w:tplc="2C226FC0">
      <w:start w:val="1"/>
      <w:numFmt w:val="bullet"/>
      <w:lvlText w:val=""/>
      <w:lvlJc w:val="left"/>
      <w:pPr>
        <w:ind w:left="2880" w:hanging="360"/>
      </w:pPr>
      <w:rPr>
        <w:rFonts w:hint="default" w:ascii="Symbol" w:hAnsi="Symbol"/>
      </w:rPr>
    </w:lvl>
    <w:lvl w:ilvl="4" w:tplc="93603CF2">
      <w:start w:val="1"/>
      <w:numFmt w:val="bullet"/>
      <w:lvlText w:val="o"/>
      <w:lvlJc w:val="left"/>
      <w:pPr>
        <w:ind w:left="3600" w:hanging="360"/>
      </w:pPr>
      <w:rPr>
        <w:rFonts w:hint="default" w:ascii="Courier New" w:hAnsi="Courier New"/>
      </w:rPr>
    </w:lvl>
    <w:lvl w:ilvl="5" w:tplc="5BFC4806">
      <w:start w:val="1"/>
      <w:numFmt w:val="bullet"/>
      <w:lvlText w:val=""/>
      <w:lvlJc w:val="left"/>
      <w:pPr>
        <w:ind w:left="4320" w:hanging="360"/>
      </w:pPr>
      <w:rPr>
        <w:rFonts w:hint="default" w:ascii="Wingdings" w:hAnsi="Wingdings"/>
      </w:rPr>
    </w:lvl>
    <w:lvl w:ilvl="6" w:tplc="9F702E34">
      <w:start w:val="1"/>
      <w:numFmt w:val="bullet"/>
      <w:lvlText w:val=""/>
      <w:lvlJc w:val="left"/>
      <w:pPr>
        <w:ind w:left="5040" w:hanging="360"/>
      </w:pPr>
      <w:rPr>
        <w:rFonts w:hint="default" w:ascii="Symbol" w:hAnsi="Symbol"/>
      </w:rPr>
    </w:lvl>
    <w:lvl w:ilvl="7" w:tplc="DE2A71BE">
      <w:start w:val="1"/>
      <w:numFmt w:val="bullet"/>
      <w:lvlText w:val="o"/>
      <w:lvlJc w:val="left"/>
      <w:pPr>
        <w:ind w:left="5760" w:hanging="360"/>
      </w:pPr>
      <w:rPr>
        <w:rFonts w:hint="default" w:ascii="Courier New" w:hAnsi="Courier New"/>
      </w:rPr>
    </w:lvl>
    <w:lvl w:ilvl="8" w:tplc="F96A0CD2">
      <w:start w:val="1"/>
      <w:numFmt w:val="bullet"/>
      <w:lvlText w:val=""/>
      <w:lvlJc w:val="left"/>
      <w:pPr>
        <w:ind w:left="6480" w:hanging="360"/>
      </w:pPr>
      <w:rPr>
        <w:rFonts w:hint="default" w:ascii="Wingdings" w:hAnsi="Wingdings"/>
      </w:rPr>
    </w:lvl>
  </w:abstractNum>
  <w:abstractNum w:abstractNumId="71" w15:restartNumberingAfterBreak="0">
    <w:nsid w:val="736958FB"/>
    <w:multiLevelType w:val="hybridMultilevel"/>
    <w:tmpl w:val="D3AAB826"/>
    <w:lvl w:ilvl="0" w:tplc="02E8C0BA">
      <w:start w:val="1"/>
      <w:numFmt w:val="bullet"/>
      <w:lvlText w:val=""/>
      <w:lvlJc w:val="left"/>
      <w:pPr>
        <w:ind w:left="720" w:hanging="360"/>
      </w:pPr>
      <w:rPr>
        <w:rFonts w:hint="default" w:ascii="Symbol" w:hAnsi="Symbol"/>
      </w:rPr>
    </w:lvl>
    <w:lvl w:ilvl="1" w:tplc="31AC1DA4">
      <w:start w:val="1"/>
      <w:numFmt w:val="bullet"/>
      <w:lvlText w:val="o"/>
      <w:lvlJc w:val="left"/>
      <w:pPr>
        <w:ind w:left="1440" w:hanging="360"/>
      </w:pPr>
      <w:rPr>
        <w:rFonts w:hint="default" w:ascii="Courier New" w:hAnsi="Courier New"/>
      </w:rPr>
    </w:lvl>
    <w:lvl w:ilvl="2" w:tplc="61B6E2B8">
      <w:start w:val="1"/>
      <w:numFmt w:val="bullet"/>
      <w:lvlText w:val=""/>
      <w:lvlJc w:val="left"/>
      <w:pPr>
        <w:ind w:left="2160" w:hanging="360"/>
      </w:pPr>
      <w:rPr>
        <w:rFonts w:hint="default" w:ascii="Wingdings" w:hAnsi="Wingdings"/>
      </w:rPr>
    </w:lvl>
    <w:lvl w:ilvl="3" w:tplc="685E6A80">
      <w:start w:val="1"/>
      <w:numFmt w:val="bullet"/>
      <w:lvlText w:val=""/>
      <w:lvlJc w:val="left"/>
      <w:pPr>
        <w:ind w:left="2880" w:hanging="360"/>
      </w:pPr>
      <w:rPr>
        <w:rFonts w:hint="default" w:ascii="Symbol" w:hAnsi="Symbol"/>
      </w:rPr>
    </w:lvl>
    <w:lvl w:ilvl="4" w:tplc="2026C792">
      <w:start w:val="1"/>
      <w:numFmt w:val="bullet"/>
      <w:lvlText w:val="o"/>
      <w:lvlJc w:val="left"/>
      <w:pPr>
        <w:ind w:left="3600" w:hanging="360"/>
      </w:pPr>
      <w:rPr>
        <w:rFonts w:hint="default" w:ascii="Courier New" w:hAnsi="Courier New"/>
      </w:rPr>
    </w:lvl>
    <w:lvl w:ilvl="5" w:tplc="DEBC4F4C">
      <w:start w:val="1"/>
      <w:numFmt w:val="bullet"/>
      <w:lvlText w:val=""/>
      <w:lvlJc w:val="left"/>
      <w:pPr>
        <w:ind w:left="4320" w:hanging="360"/>
      </w:pPr>
      <w:rPr>
        <w:rFonts w:hint="default" w:ascii="Wingdings" w:hAnsi="Wingdings"/>
      </w:rPr>
    </w:lvl>
    <w:lvl w:ilvl="6" w:tplc="83EA280C">
      <w:start w:val="1"/>
      <w:numFmt w:val="bullet"/>
      <w:lvlText w:val=""/>
      <w:lvlJc w:val="left"/>
      <w:pPr>
        <w:ind w:left="5040" w:hanging="360"/>
      </w:pPr>
      <w:rPr>
        <w:rFonts w:hint="default" w:ascii="Symbol" w:hAnsi="Symbol"/>
      </w:rPr>
    </w:lvl>
    <w:lvl w:ilvl="7" w:tplc="B5EEE9B0">
      <w:start w:val="1"/>
      <w:numFmt w:val="bullet"/>
      <w:lvlText w:val="o"/>
      <w:lvlJc w:val="left"/>
      <w:pPr>
        <w:ind w:left="5760" w:hanging="360"/>
      </w:pPr>
      <w:rPr>
        <w:rFonts w:hint="default" w:ascii="Courier New" w:hAnsi="Courier New"/>
      </w:rPr>
    </w:lvl>
    <w:lvl w:ilvl="8" w:tplc="C54EC348">
      <w:start w:val="1"/>
      <w:numFmt w:val="bullet"/>
      <w:lvlText w:val=""/>
      <w:lvlJc w:val="left"/>
      <w:pPr>
        <w:ind w:left="6480" w:hanging="360"/>
      </w:pPr>
      <w:rPr>
        <w:rFonts w:hint="default" w:ascii="Wingdings" w:hAnsi="Wingdings"/>
      </w:rPr>
    </w:lvl>
  </w:abstractNum>
  <w:abstractNum w:abstractNumId="72" w15:restartNumberingAfterBreak="0">
    <w:nsid w:val="76DE7632"/>
    <w:multiLevelType w:val="hybridMultilevel"/>
    <w:tmpl w:val="7A1AB2A8"/>
    <w:lvl w:ilvl="0" w:tplc="43EC2282">
      <w:start w:val="1"/>
      <w:numFmt w:val="bullet"/>
      <w:lvlText w:val=""/>
      <w:lvlJc w:val="left"/>
      <w:pPr>
        <w:ind w:left="720" w:hanging="360"/>
      </w:pPr>
      <w:rPr>
        <w:rFonts w:hint="default" w:ascii="Symbol" w:hAnsi="Symbol"/>
      </w:rPr>
    </w:lvl>
    <w:lvl w:ilvl="1" w:tplc="5E3451A2">
      <w:start w:val="1"/>
      <w:numFmt w:val="bullet"/>
      <w:lvlText w:val="o"/>
      <w:lvlJc w:val="left"/>
      <w:pPr>
        <w:ind w:left="1440" w:hanging="360"/>
      </w:pPr>
      <w:rPr>
        <w:rFonts w:hint="default" w:ascii="Courier New" w:hAnsi="Courier New"/>
      </w:rPr>
    </w:lvl>
    <w:lvl w:ilvl="2" w:tplc="43BAC1E4">
      <w:start w:val="1"/>
      <w:numFmt w:val="bullet"/>
      <w:lvlText w:val=""/>
      <w:lvlJc w:val="left"/>
      <w:pPr>
        <w:ind w:left="2160" w:hanging="360"/>
      </w:pPr>
      <w:rPr>
        <w:rFonts w:hint="default" w:ascii="Wingdings" w:hAnsi="Wingdings"/>
      </w:rPr>
    </w:lvl>
    <w:lvl w:ilvl="3" w:tplc="C3A084E4">
      <w:start w:val="1"/>
      <w:numFmt w:val="bullet"/>
      <w:lvlText w:val=""/>
      <w:lvlJc w:val="left"/>
      <w:pPr>
        <w:ind w:left="2880" w:hanging="360"/>
      </w:pPr>
      <w:rPr>
        <w:rFonts w:hint="default" w:ascii="Symbol" w:hAnsi="Symbol"/>
      </w:rPr>
    </w:lvl>
    <w:lvl w:ilvl="4" w:tplc="7FA4145E">
      <w:start w:val="1"/>
      <w:numFmt w:val="bullet"/>
      <w:lvlText w:val="o"/>
      <w:lvlJc w:val="left"/>
      <w:pPr>
        <w:ind w:left="3600" w:hanging="360"/>
      </w:pPr>
      <w:rPr>
        <w:rFonts w:hint="default" w:ascii="Courier New" w:hAnsi="Courier New"/>
      </w:rPr>
    </w:lvl>
    <w:lvl w:ilvl="5" w:tplc="CFD0FE46">
      <w:start w:val="1"/>
      <w:numFmt w:val="bullet"/>
      <w:lvlText w:val=""/>
      <w:lvlJc w:val="left"/>
      <w:pPr>
        <w:ind w:left="4320" w:hanging="360"/>
      </w:pPr>
      <w:rPr>
        <w:rFonts w:hint="default" w:ascii="Wingdings" w:hAnsi="Wingdings"/>
      </w:rPr>
    </w:lvl>
    <w:lvl w:ilvl="6" w:tplc="66043722">
      <w:start w:val="1"/>
      <w:numFmt w:val="bullet"/>
      <w:lvlText w:val=""/>
      <w:lvlJc w:val="left"/>
      <w:pPr>
        <w:ind w:left="5040" w:hanging="360"/>
      </w:pPr>
      <w:rPr>
        <w:rFonts w:hint="default" w:ascii="Symbol" w:hAnsi="Symbol"/>
      </w:rPr>
    </w:lvl>
    <w:lvl w:ilvl="7" w:tplc="9A2E5C2C">
      <w:start w:val="1"/>
      <w:numFmt w:val="bullet"/>
      <w:lvlText w:val="o"/>
      <w:lvlJc w:val="left"/>
      <w:pPr>
        <w:ind w:left="5760" w:hanging="360"/>
      </w:pPr>
      <w:rPr>
        <w:rFonts w:hint="default" w:ascii="Courier New" w:hAnsi="Courier New"/>
      </w:rPr>
    </w:lvl>
    <w:lvl w:ilvl="8" w:tplc="9970E4E6">
      <w:start w:val="1"/>
      <w:numFmt w:val="bullet"/>
      <w:lvlText w:val=""/>
      <w:lvlJc w:val="left"/>
      <w:pPr>
        <w:ind w:left="6480" w:hanging="360"/>
      </w:pPr>
      <w:rPr>
        <w:rFonts w:hint="default" w:ascii="Wingdings" w:hAnsi="Wingdings"/>
      </w:rPr>
    </w:lvl>
  </w:abstractNum>
  <w:abstractNum w:abstractNumId="73" w15:restartNumberingAfterBreak="0">
    <w:nsid w:val="79772228"/>
    <w:multiLevelType w:val="hybridMultilevel"/>
    <w:tmpl w:val="28E4FA12"/>
    <w:lvl w:ilvl="0" w:tplc="4E987F7E">
      <w:start w:val="1"/>
      <w:numFmt w:val="bullet"/>
      <w:lvlText w:val=""/>
      <w:lvlJc w:val="left"/>
      <w:pPr>
        <w:ind w:left="720" w:hanging="360"/>
      </w:pPr>
      <w:rPr>
        <w:rFonts w:hint="default" w:ascii="Symbol" w:hAnsi="Symbol"/>
      </w:rPr>
    </w:lvl>
    <w:lvl w:ilvl="1" w:tplc="854C309C">
      <w:start w:val="1"/>
      <w:numFmt w:val="bullet"/>
      <w:lvlText w:val=""/>
      <w:lvlJc w:val="left"/>
      <w:pPr>
        <w:ind w:left="1440" w:hanging="360"/>
      </w:pPr>
      <w:rPr>
        <w:rFonts w:hint="default" w:ascii="Symbol" w:hAnsi="Symbol"/>
      </w:rPr>
    </w:lvl>
    <w:lvl w:ilvl="2" w:tplc="33941ACC">
      <w:start w:val="1"/>
      <w:numFmt w:val="bullet"/>
      <w:lvlText w:val=""/>
      <w:lvlJc w:val="left"/>
      <w:pPr>
        <w:ind w:left="2160" w:hanging="360"/>
      </w:pPr>
      <w:rPr>
        <w:rFonts w:hint="default" w:ascii="Wingdings" w:hAnsi="Wingdings"/>
      </w:rPr>
    </w:lvl>
    <w:lvl w:ilvl="3" w:tplc="8CCAA608">
      <w:start w:val="1"/>
      <w:numFmt w:val="bullet"/>
      <w:lvlText w:val=""/>
      <w:lvlJc w:val="left"/>
      <w:pPr>
        <w:ind w:left="2880" w:hanging="360"/>
      </w:pPr>
      <w:rPr>
        <w:rFonts w:hint="default" w:ascii="Symbol" w:hAnsi="Symbol"/>
      </w:rPr>
    </w:lvl>
    <w:lvl w:ilvl="4" w:tplc="FFE828B2">
      <w:start w:val="1"/>
      <w:numFmt w:val="bullet"/>
      <w:lvlText w:val="o"/>
      <w:lvlJc w:val="left"/>
      <w:pPr>
        <w:ind w:left="3600" w:hanging="360"/>
      </w:pPr>
      <w:rPr>
        <w:rFonts w:hint="default" w:ascii="Courier New" w:hAnsi="Courier New"/>
      </w:rPr>
    </w:lvl>
    <w:lvl w:ilvl="5" w:tplc="AB543570">
      <w:start w:val="1"/>
      <w:numFmt w:val="bullet"/>
      <w:lvlText w:val=""/>
      <w:lvlJc w:val="left"/>
      <w:pPr>
        <w:ind w:left="4320" w:hanging="360"/>
      </w:pPr>
      <w:rPr>
        <w:rFonts w:hint="default" w:ascii="Wingdings" w:hAnsi="Wingdings"/>
      </w:rPr>
    </w:lvl>
    <w:lvl w:ilvl="6" w:tplc="6C0C699C">
      <w:start w:val="1"/>
      <w:numFmt w:val="bullet"/>
      <w:lvlText w:val=""/>
      <w:lvlJc w:val="left"/>
      <w:pPr>
        <w:ind w:left="5040" w:hanging="360"/>
      </w:pPr>
      <w:rPr>
        <w:rFonts w:hint="default" w:ascii="Symbol" w:hAnsi="Symbol"/>
      </w:rPr>
    </w:lvl>
    <w:lvl w:ilvl="7" w:tplc="FF2E0E50">
      <w:start w:val="1"/>
      <w:numFmt w:val="bullet"/>
      <w:lvlText w:val="o"/>
      <w:lvlJc w:val="left"/>
      <w:pPr>
        <w:ind w:left="5760" w:hanging="360"/>
      </w:pPr>
      <w:rPr>
        <w:rFonts w:hint="default" w:ascii="Courier New" w:hAnsi="Courier New"/>
      </w:rPr>
    </w:lvl>
    <w:lvl w:ilvl="8" w:tplc="7C2068AE">
      <w:start w:val="1"/>
      <w:numFmt w:val="bullet"/>
      <w:lvlText w:val=""/>
      <w:lvlJc w:val="left"/>
      <w:pPr>
        <w:ind w:left="6480" w:hanging="360"/>
      </w:pPr>
      <w:rPr>
        <w:rFonts w:hint="default" w:ascii="Wingdings" w:hAnsi="Wingdings"/>
      </w:rPr>
    </w:lvl>
  </w:abstractNum>
  <w:abstractNum w:abstractNumId="74" w15:restartNumberingAfterBreak="0">
    <w:nsid w:val="7DEA5814"/>
    <w:multiLevelType w:val="hybridMultilevel"/>
    <w:tmpl w:val="64023978"/>
    <w:lvl w:ilvl="0" w:tplc="1640DE9E">
      <w:start w:val="1"/>
      <w:numFmt w:val="bullet"/>
      <w:lvlText w:val=""/>
      <w:lvlJc w:val="left"/>
      <w:pPr>
        <w:ind w:left="720" w:hanging="360"/>
      </w:pPr>
      <w:rPr>
        <w:rFonts w:hint="default" w:ascii="Symbol" w:hAnsi="Symbol"/>
      </w:rPr>
    </w:lvl>
    <w:lvl w:ilvl="1" w:tplc="ECEA4BC2">
      <w:start w:val="1"/>
      <w:numFmt w:val="bullet"/>
      <w:lvlText w:val=""/>
      <w:lvlJc w:val="left"/>
      <w:pPr>
        <w:ind w:left="1440" w:hanging="360"/>
      </w:pPr>
      <w:rPr>
        <w:rFonts w:hint="default" w:ascii="Symbol" w:hAnsi="Symbol"/>
      </w:rPr>
    </w:lvl>
    <w:lvl w:ilvl="2" w:tplc="BC64C30E">
      <w:start w:val="1"/>
      <w:numFmt w:val="bullet"/>
      <w:lvlText w:val=""/>
      <w:lvlJc w:val="left"/>
      <w:pPr>
        <w:ind w:left="2160" w:hanging="360"/>
      </w:pPr>
      <w:rPr>
        <w:rFonts w:hint="default" w:ascii="Wingdings" w:hAnsi="Wingdings"/>
      </w:rPr>
    </w:lvl>
    <w:lvl w:ilvl="3" w:tplc="8D0A2AAC">
      <w:start w:val="1"/>
      <w:numFmt w:val="bullet"/>
      <w:lvlText w:val=""/>
      <w:lvlJc w:val="left"/>
      <w:pPr>
        <w:ind w:left="2880" w:hanging="360"/>
      </w:pPr>
      <w:rPr>
        <w:rFonts w:hint="default" w:ascii="Symbol" w:hAnsi="Symbol"/>
      </w:rPr>
    </w:lvl>
    <w:lvl w:ilvl="4" w:tplc="548A9AB4">
      <w:start w:val="1"/>
      <w:numFmt w:val="bullet"/>
      <w:lvlText w:val="o"/>
      <w:lvlJc w:val="left"/>
      <w:pPr>
        <w:ind w:left="3600" w:hanging="360"/>
      </w:pPr>
      <w:rPr>
        <w:rFonts w:hint="default" w:ascii="Courier New" w:hAnsi="Courier New"/>
      </w:rPr>
    </w:lvl>
    <w:lvl w:ilvl="5" w:tplc="68E2386C">
      <w:start w:val="1"/>
      <w:numFmt w:val="bullet"/>
      <w:lvlText w:val=""/>
      <w:lvlJc w:val="left"/>
      <w:pPr>
        <w:ind w:left="4320" w:hanging="360"/>
      </w:pPr>
      <w:rPr>
        <w:rFonts w:hint="default" w:ascii="Wingdings" w:hAnsi="Wingdings"/>
      </w:rPr>
    </w:lvl>
    <w:lvl w:ilvl="6" w:tplc="EEAAAA88">
      <w:start w:val="1"/>
      <w:numFmt w:val="bullet"/>
      <w:lvlText w:val=""/>
      <w:lvlJc w:val="left"/>
      <w:pPr>
        <w:ind w:left="5040" w:hanging="360"/>
      </w:pPr>
      <w:rPr>
        <w:rFonts w:hint="default" w:ascii="Symbol" w:hAnsi="Symbol"/>
      </w:rPr>
    </w:lvl>
    <w:lvl w:ilvl="7" w:tplc="8EBC5394">
      <w:start w:val="1"/>
      <w:numFmt w:val="bullet"/>
      <w:lvlText w:val="o"/>
      <w:lvlJc w:val="left"/>
      <w:pPr>
        <w:ind w:left="5760" w:hanging="360"/>
      </w:pPr>
      <w:rPr>
        <w:rFonts w:hint="default" w:ascii="Courier New" w:hAnsi="Courier New"/>
      </w:rPr>
    </w:lvl>
    <w:lvl w:ilvl="8" w:tplc="CC80DA5A">
      <w:start w:val="1"/>
      <w:numFmt w:val="bullet"/>
      <w:lvlText w:val=""/>
      <w:lvlJc w:val="left"/>
      <w:pPr>
        <w:ind w:left="6480" w:hanging="360"/>
      </w:pPr>
      <w:rPr>
        <w:rFonts w:hint="default" w:ascii="Wingdings" w:hAnsi="Wingdings"/>
      </w:rPr>
    </w:lvl>
  </w:abstractNum>
  <w:abstractNum w:abstractNumId="75" w15:restartNumberingAfterBreak="0">
    <w:nsid w:val="7E84696B"/>
    <w:multiLevelType w:val="hybridMultilevel"/>
    <w:tmpl w:val="F9F23A72"/>
    <w:lvl w:ilvl="0" w:tplc="860C1766">
      <w:start w:val="1"/>
      <w:numFmt w:val="bullet"/>
      <w:lvlText w:val=""/>
      <w:lvlJc w:val="left"/>
      <w:pPr>
        <w:ind w:left="720" w:hanging="360"/>
      </w:pPr>
      <w:rPr>
        <w:rFonts w:hint="default" w:ascii="Symbol" w:hAnsi="Symbol"/>
      </w:rPr>
    </w:lvl>
    <w:lvl w:ilvl="1" w:tplc="1A189412">
      <w:start w:val="1"/>
      <w:numFmt w:val="bullet"/>
      <w:lvlText w:val="o"/>
      <w:lvlJc w:val="left"/>
      <w:pPr>
        <w:ind w:left="1440" w:hanging="360"/>
      </w:pPr>
      <w:rPr>
        <w:rFonts w:hint="default" w:ascii="Courier New" w:hAnsi="Courier New"/>
      </w:rPr>
    </w:lvl>
    <w:lvl w:ilvl="2" w:tplc="F516DB78">
      <w:start w:val="1"/>
      <w:numFmt w:val="bullet"/>
      <w:lvlText w:val=""/>
      <w:lvlJc w:val="left"/>
      <w:pPr>
        <w:ind w:left="2160" w:hanging="360"/>
      </w:pPr>
      <w:rPr>
        <w:rFonts w:hint="default" w:ascii="Wingdings" w:hAnsi="Wingdings"/>
      </w:rPr>
    </w:lvl>
    <w:lvl w:ilvl="3" w:tplc="0B202F24">
      <w:start w:val="1"/>
      <w:numFmt w:val="bullet"/>
      <w:lvlText w:val=""/>
      <w:lvlJc w:val="left"/>
      <w:pPr>
        <w:ind w:left="2880" w:hanging="360"/>
      </w:pPr>
      <w:rPr>
        <w:rFonts w:hint="default" w:ascii="Symbol" w:hAnsi="Symbol"/>
      </w:rPr>
    </w:lvl>
    <w:lvl w:ilvl="4" w:tplc="FBC8BC08">
      <w:start w:val="1"/>
      <w:numFmt w:val="bullet"/>
      <w:lvlText w:val="o"/>
      <w:lvlJc w:val="left"/>
      <w:pPr>
        <w:ind w:left="3600" w:hanging="360"/>
      </w:pPr>
      <w:rPr>
        <w:rFonts w:hint="default" w:ascii="Courier New" w:hAnsi="Courier New"/>
      </w:rPr>
    </w:lvl>
    <w:lvl w:ilvl="5" w:tplc="192AE4F4">
      <w:start w:val="1"/>
      <w:numFmt w:val="bullet"/>
      <w:lvlText w:val=""/>
      <w:lvlJc w:val="left"/>
      <w:pPr>
        <w:ind w:left="4320" w:hanging="360"/>
      </w:pPr>
      <w:rPr>
        <w:rFonts w:hint="default" w:ascii="Wingdings" w:hAnsi="Wingdings"/>
      </w:rPr>
    </w:lvl>
    <w:lvl w:ilvl="6" w:tplc="0126520C">
      <w:start w:val="1"/>
      <w:numFmt w:val="bullet"/>
      <w:lvlText w:val=""/>
      <w:lvlJc w:val="left"/>
      <w:pPr>
        <w:ind w:left="5040" w:hanging="360"/>
      </w:pPr>
      <w:rPr>
        <w:rFonts w:hint="default" w:ascii="Symbol" w:hAnsi="Symbol"/>
      </w:rPr>
    </w:lvl>
    <w:lvl w:ilvl="7" w:tplc="F0941476">
      <w:start w:val="1"/>
      <w:numFmt w:val="bullet"/>
      <w:lvlText w:val="o"/>
      <w:lvlJc w:val="left"/>
      <w:pPr>
        <w:ind w:left="5760" w:hanging="360"/>
      </w:pPr>
      <w:rPr>
        <w:rFonts w:hint="default" w:ascii="Courier New" w:hAnsi="Courier New"/>
      </w:rPr>
    </w:lvl>
    <w:lvl w:ilvl="8" w:tplc="31B090D0">
      <w:start w:val="1"/>
      <w:numFmt w:val="bullet"/>
      <w:lvlText w:val=""/>
      <w:lvlJc w:val="left"/>
      <w:pPr>
        <w:ind w:left="6480" w:hanging="360"/>
      </w:pPr>
      <w:rPr>
        <w:rFonts w:hint="default" w:ascii="Wingdings" w:hAnsi="Wingdings"/>
      </w:r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1">
    <w:abstractNumId w:val="67"/>
  </w:num>
  <w:num w:numId="2">
    <w:abstractNumId w:val="64"/>
  </w:num>
  <w:num w:numId="3">
    <w:abstractNumId w:val="69"/>
  </w:num>
  <w:num w:numId="4">
    <w:abstractNumId w:val="12"/>
  </w:num>
  <w:num w:numId="5">
    <w:abstractNumId w:val="14"/>
  </w:num>
  <w:num w:numId="6">
    <w:abstractNumId w:val="28"/>
  </w:num>
  <w:num w:numId="7">
    <w:abstractNumId w:val="57"/>
  </w:num>
  <w:num w:numId="8">
    <w:abstractNumId w:val="25"/>
  </w:num>
  <w:num w:numId="9">
    <w:abstractNumId w:val="32"/>
  </w:num>
  <w:num w:numId="10">
    <w:abstractNumId w:val="50"/>
  </w:num>
  <w:num w:numId="11">
    <w:abstractNumId w:val="41"/>
  </w:num>
  <w:num w:numId="12">
    <w:abstractNumId w:val="40"/>
  </w:num>
  <w:num w:numId="13">
    <w:abstractNumId w:val="24"/>
  </w:num>
  <w:num w:numId="14">
    <w:abstractNumId w:val="56"/>
  </w:num>
  <w:num w:numId="15">
    <w:abstractNumId w:val="71"/>
  </w:num>
  <w:num w:numId="16">
    <w:abstractNumId w:val="17"/>
  </w:num>
  <w:num w:numId="17">
    <w:abstractNumId w:val="9"/>
  </w:num>
  <w:num w:numId="18">
    <w:abstractNumId w:val="15"/>
  </w:num>
  <w:num w:numId="19">
    <w:abstractNumId w:val="49"/>
  </w:num>
  <w:num w:numId="20">
    <w:abstractNumId w:val="62"/>
  </w:num>
  <w:num w:numId="21">
    <w:abstractNumId w:val="65"/>
  </w:num>
  <w:num w:numId="22">
    <w:abstractNumId w:val="73"/>
  </w:num>
  <w:num w:numId="23">
    <w:abstractNumId w:val="43"/>
  </w:num>
  <w:num w:numId="24">
    <w:abstractNumId w:val="21"/>
  </w:num>
  <w:num w:numId="25">
    <w:abstractNumId w:val="5"/>
  </w:num>
  <w:num w:numId="26">
    <w:abstractNumId w:val="52"/>
  </w:num>
  <w:num w:numId="27">
    <w:abstractNumId w:val="23"/>
  </w:num>
  <w:num w:numId="28">
    <w:abstractNumId w:val="68"/>
  </w:num>
  <w:num w:numId="29">
    <w:abstractNumId w:val="66"/>
  </w:num>
  <w:num w:numId="30">
    <w:abstractNumId w:val="3"/>
  </w:num>
  <w:num w:numId="31">
    <w:abstractNumId w:val="54"/>
  </w:num>
  <w:num w:numId="32">
    <w:abstractNumId w:val="59"/>
  </w:num>
  <w:num w:numId="33">
    <w:abstractNumId w:val="1"/>
  </w:num>
  <w:num w:numId="34">
    <w:abstractNumId w:val="37"/>
  </w:num>
  <w:num w:numId="35">
    <w:abstractNumId w:val="72"/>
  </w:num>
  <w:num w:numId="36">
    <w:abstractNumId w:val="8"/>
  </w:num>
  <w:num w:numId="37">
    <w:abstractNumId w:val="45"/>
  </w:num>
  <w:num w:numId="38">
    <w:abstractNumId w:val="16"/>
  </w:num>
  <w:num w:numId="39">
    <w:abstractNumId w:val="61"/>
  </w:num>
  <w:num w:numId="40">
    <w:abstractNumId w:val="20"/>
  </w:num>
  <w:num w:numId="41">
    <w:abstractNumId w:val="30"/>
  </w:num>
  <w:num w:numId="42">
    <w:abstractNumId w:val="19"/>
  </w:num>
  <w:num w:numId="43">
    <w:abstractNumId w:val="27"/>
  </w:num>
  <w:num w:numId="44">
    <w:abstractNumId w:val="10"/>
  </w:num>
  <w:num w:numId="45">
    <w:abstractNumId w:val="13"/>
  </w:num>
  <w:num w:numId="46">
    <w:abstractNumId w:val="29"/>
  </w:num>
  <w:num w:numId="47">
    <w:abstractNumId w:val="33"/>
  </w:num>
  <w:num w:numId="48">
    <w:abstractNumId w:val="60"/>
  </w:num>
  <w:num w:numId="49">
    <w:abstractNumId w:val="42"/>
  </w:num>
  <w:num w:numId="50">
    <w:abstractNumId w:val="63"/>
  </w:num>
  <w:num w:numId="51">
    <w:abstractNumId w:val="75"/>
  </w:num>
  <w:num w:numId="52">
    <w:abstractNumId w:val="4"/>
  </w:num>
  <w:num w:numId="53">
    <w:abstractNumId w:val="53"/>
  </w:num>
  <w:num w:numId="54">
    <w:abstractNumId w:val="26"/>
  </w:num>
  <w:num w:numId="55">
    <w:abstractNumId w:val="35"/>
  </w:num>
  <w:num w:numId="56">
    <w:abstractNumId w:val="36"/>
  </w:num>
  <w:num w:numId="57">
    <w:abstractNumId w:val="48"/>
  </w:num>
  <w:num w:numId="58">
    <w:abstractNumId w:val="70"/>
  </w:num>
  <w:num w:numId="59">
    <w:abstractNumId w:val="22"/>
  </w:num>
  <w:num w:numId="60">
    <w:abstractNumId w:val="55"/>
  </w:num>
  <w:num w:numId="61">
    <w:abstractNumId w:val="46"/>
  </w:num>
  <w:num w:numId="62">
    <w:abstractNumId w:val="2"/>
  </w:num>
  <w:num w:numId="63">
    <w:abstractNumId w:val="47"/>
  </w:num>
  <w:num w:numId="64">
    <w:abstractNumId w:val="11"/>
  </w:num>
  <w:num w:numId="65">
    <w:abstractNumId w:val="34"/>
  </w:num>
  <w:num w:numId="66">
    <w:abstractNumId w:val="31"/>
  </w:num>
  <w:num w:numId="67">
    <w:abstractNumId w:val="6"/>
  </w:num>
  <w:num w:numId="68">
    <w:abstractNumId w:val="0"/>
  </w:num>
  <w:num w:numId="69">
    <w:abstractNumId w:val="74"/>
  </w:num>
  <w:num w:numId="70">
    <w:abstractNumId w:val="39"/>
  </w:num>
  <w:num w:numId="71">
    <w:abstractNumId w:val="18"/>
  </w:num>
  <w:num w:numId="72">
    <w:abstractNumId w:val="44"/>
  </w:num>
  <w:num w:numId="73">
    <w:abstractNumId w:val="7"/>
  </w:num>
  <w:num w:numId="74">
    <w:abstractNumId w:val="58"/>
  </w:num>
  <w:num w:numId="75">
    <w:abstractNumId w:val="51"/>
  </w:num>
  <w:num w:numId="76">
    <w:abstractNumId w:val="38"/>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liot Leo Garamendi Sarmiento">
    <w15:presenceInfo w15:providerId="Windows Live" w15:userId="bae61777b7f954ce"/>
  </w15:person>
  <w15:person w15:author="Acsafkineret Yonamine">
    <w15:presenceInfo w15:providerId="Windows Live" w15:userId="0db0e3946f35f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22"/>
    <w:rsid w:val="00013AD0"/>
    <w:rsid w:val="00042C11"/>
    <w:rsid w:val="000601F5"/>
    <w:rsid w:val="000621C4"/>
    <w:rsid w:val="00072FF4"/>
    <w:rsid w:val="000B0C3B"/>
    <w:rsid w:val="000D1EC0"/>
    <w:rsid w:val="000D694F"/>
    <w:rsid w:val="00117F63"/>
    <w:rsid w:val="00124E78"/>
    <w:rsid w:val="00127856"/>
    <w:rsid w:val="0014137B"/>
    <w:rsid w:val="00197A97"/>
    <w:rsid w:val="001E4605"/>
    <w:rsid w:val="00211AE4"/>
    <w:rsid w:val="002352E2"/>
    <w:rsid w:val="0027775A"/>
    <w:rsid w:val="002A79BB"/>
    <w:rsid w:val="002B176A"/>
    <w:rsid w:val="002C7632"/>
    <w:rsid w:val="002E1ABB"/>
    <w:rsid w:val="003C4E50"/>
    <w:rsid w:val="003D428B"/>
    <w:rsid w:val="00401DC0"/>
    <w:rsid w:val="0045321C"/>
    <w:rsid w:val="00472051"/>
    <w:rsid w:val="004A285C"/>
    <w:rsid w:val="004B55B9"/>
    <w:rsid w:val="004C4910"/>
    <w:rsid w:val="00515519"/>
    <w:rsid w:val="00522C38"/>
    <w:rsid w:val="00533896"/>
    <w:rsid w:val="00540ED9"/>
    <w:rsid w:val="00586F09"/>
    <w:rsid w:val="005C51CB"/>
    <w:rsid w:val="00601BAF"/>
    <w:rsid w:val="006050AC"/>
    <w:rsid w:val="00632DEF"/>
    <w:rsid w:val="006640B9"/>
    <w:rsid w:val="006965E1"/>
    <w:rsid w:val="00715406"/>
    <w:rsid w:val="007405F7"/>
    <w:rsid w:val="00741969"/>
    <w:rsid w:val="00753B8F"/>
    <w:rsid w:val="00777362"/>
    <w:rsid w:val="007C11E4"/>
    <w:rsid w:val="0082044B"/>
    <w:rsid w:val="00835E3B"/>
    <w:rsid w:val="00847D04"/>
    <w:rsid w:val="00851755"/>
    <w:rsid w:val="00880545"/>
    <w:rsid w:val="00897D30"/>
    <w:rsid w:val="008A1C95"/>
    <w:rsid w:val="008A34FE"/>
    <w:rsid w:val="008D762D"/>
    <w:rsid w:val="008E3368"/>
    <w:rsid w:val="008F652F"/>
    <w:rsid w:val="00902023"/>
    <w:rsid w:val="0097673D"/>
    <w:rsid w:val="0098250B"/>
    <w:rsid w:val="00984B00"/>
    <w:rsid w:val="00986022"/>
    <w:rsid w:val="009C0377"/>
    <w:rsid w:val="009D5346"/>
    <w:rsid w:val="009E5DEF"/>
    <w:rsid w:val="00A43306"/>
    <w:rsid w:val="00A52A20"/>
    <w:rsid w:val="00A83FCD"/>
    <w:rsid w:val="00A867CD"/>
    <w:rsid w:val="00B03D3B"/>
    <w:rsid w:val="00B1483E"/>
    <w:rsid w:val="00B17063"/>
    <w:rsid w:val="00B22771"/>
    <w:rsid w:val="00B52439"/>
    <w:rsid w:val="00B62778"/>
    <w:rsid w:val="00B75F7B"/>
    <w:rsid w:val="00B87676"/>
    <w:rsid w:val="00BA51D2"/>
    <w:rsid w:val="00BC19D9"/>
    <w:rsid w:val="00BD5449"/>
    <w:rsid w:val="00BF03FA"/>
    <w:rsid w:val="00C424DD"/>
    <w:rsid w:val="00C5004E"/>
    <w:rsid w:val="00CC5F5B"/>
    <w:rsid w:val="00D0140A"/>
    <w:rsid w:val="00D35F37"/>
    <w:rsid w:val="00D36E34"/>
    <w:rsid w:val="00D46AFE"/>
    <w:rsid w:val="00D60B8F"/>
    <w:rsid w:val="00DE6E67"/>
    <w:rsid w:val="00DF432E"/>
    <w:rsid w:val="00DF62BD"/>
    <w:rsid w:val="00E3291F"/>
    <w:rsid w:val="00E34BF0"/>
    <w:rsid w:val="00E6062C"/>
    <w:rsid w:val="00E70A73"/>
    <w:rsid w:val="00E75B7D"/>
    <w:rsid w:val="00E81A18"/>
    <w:rsid w:val="00E8706F"/>
    <w:rsid w:val="00EB4F63"/>
    <w:rsid w:val="00EC4BD4"/>
    <w:rsid w:val="00F44793"/>
    <w:rsid w:val="00F45315"/>
    <w:rsid w:val="00F74752"/>
    <w:rsid w:val="00F81694"/>
    <w:rsid w:val="00F90396"/>
    <w:rsid w:val="00F97AF7"/>
    <w:rsid w:val="00FC7092"/>
    <w:rsid w:val="00FE5375"/>
    <w:rsid w:val="01BEFE02"/>
    <w:rsid w:val="02640078"/>
    <w:rsid w:val="03817910"/>
    <w:rsid w:val="0CF004CC"/>
    <w:rsid w:val="19E8A252"/>
    <w:rsid w:val="1C63E6D2"/>
    <w:rsid w:val="1CDB1F91"/>
    <w:rsid w:val="1E9E70D5"/>
    <w:rsid w:val="28F33B11"/>
    <w:rsid w:val="4121A0FD"/>
    <w:rsid w:val="4A5010E8"/>
    <w:rsid w:val="4AFBC8BF"/>
    <w:rsid w:val="51302109"/>
    <w:rsid w:val="67B7A608"/>
    <w:rsid w:val="70B33ACA"/>
    <w:rsid w:val="72490787"/>
    <w:rsid w:val="78924A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B7D2"/>
  <w15:chartTrackingRefBased/>
  <w15:docId w15:val="{014F0335-BE85-4FBF-96FC-018F2D14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586F09"/>
    <w:pPr>
      <w:ind w:left="720"/>
      <w:contextualSpacing/>
    </w:pPr>
  </w:style>
  <w:style w:type="table" w:styleId="Tablaconcuadrcula">
    <w:name w:val="Table Grid"/>
    <w:basedOn w:val="Tablanormal"/>
    <w:uiPriority w:val="39"/>
    <w:rsid w:val="00072F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3">
    <w:name w:val="List Table 3 Accent 3"/>
    <w:basedOn w:val="Tablanormal"/>
    <w:uiPriority w:val="48"/>
    <w:rsid w:val="00072FF4"/>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Descripcin">
    <w:name w:val="caption"/>
    <w:basedOn w:val="Normal"/>
    <w:next w:val="Normal"/>
    <w:uiPriority w:val="35"/>
    <w:unhideWhenUsed/>
    <w:qFormat/>
    <w:rsid w:val="00DF432E"/>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515519"/>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515519"/>
    <w:rPr>
      <w:rFonts w:ascii="Segoe UI" w:hAnsi="Segoe UI" w:cs="Segoe UI"/>
      <w:sz w:val="18"/>
      <w:szCs w:val="18"/>
    </w:rPr>
  </w:style>
  <w:style w:type="table" w:styleId="Tabladelista4-nfasis3">
    <w:name w:val="List Table 4 Accent 3"/>
    <w:basedOn w:val="Tablanormal"/>
    <w:uiPriority w:val="4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5oscura-nfasis3">
    <w:name w:val="List Table 5 Dark Accent 3"/>
    <w:basedOn w:val="Tablanormal"/>
    <w:uiPriority w:val="50"/>
    <w:rsid w:val="00753B8F"/>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6bead8f455b248b7" /><Relationship Type="http://schemas.openxmlformats.org/officeDocument/2006/relationships/footer" Target="/word/footer.xml" Id="R09f9ec705a984f60" /><Relationship Type="http://schemas.openxmlformats.org/officeDocument/2006/relationships/image" Target="/media/image6.png" Id="R8a82082806164236" /><Relationship Type="http://schemas.openxmlformats.org/officeDocument/2006/relationships/image" Target="/media/image7.png" Id="R3d3d0867ebec4deb" /><Relationship Type="http://schemas.openxmlformats.org/officeDocument/2006/relationships/image" Target="/media/image8.png" Id="R73cd74b2b4ce4733" /><Relationship Type="http://schemas.openxmlformats.org/officeDocument/2006/relationships/image" Target="/media/imageb.png" Id="R5f877bce0d0b4554" /><Relationship Type="http://schemas.openxmlformats.org/officeDocument/2006/relationships/image" Target="/media/imagec.png" Id="Re6eb19e74be34f27" /><Relationship Type="http://schemas.openxmlformats.org/officeDocument/2006/relationships/image" Target="/media/image9.png" Id="Ra21765231e9744dd" /><Relationship Type="http://schemas.openxmlformats.org/officeDocument/2006/relationships/image" Target="/media/imagea.png" Id="R5db5e028d9464e2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Acsafkineret Yonamine</dc:creator>
  <keywords/>
  <dc:description/>
  <lastModifiedBy>jose sanchez</lastModifiedBy>
  <revision>29</revision>
  <dcterms:created xsi:type="dcterms:W3CDTF">2020-04-30T02:53:00.0000000Z</dcterms:created>
  <dcterms:modified xsi:type="dcterms:W3CDTF">2020-05-02T17:44:59.3782236Z</dcterms:modified>
</coreProperties>
</file>