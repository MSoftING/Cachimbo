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sdt>
      <w:sdtPr>
        <w:rPr>
          <w:lang w:val="es-ES"/>
        </w:rPr>
        <w:alias w:val="Palabras clave"/>
        <w:tag w:val=""/>
        <w:id w:val="-1755977937"/>
        <w:placeholder>
          <w:docPart w:val="9315A03CCEE84213AF79F30ED7171A6E"/>
        </w:placeholder>
        <w:dataBinding w:prefixMappings="xmlns:ns0='http://purl.org/dc/elements/1.1/' xmlns:ns1='http://schemas.openxmlformats.org/package/2006/metadata/core-properties' " w:xpath="/ns1:coreProperties[1]/ns1:keywords[1]" w:storeItemID="{6C3C8BC8-F283-45AE-878A-BAB7291924A1}"/>
        <w:text/>
      </w:sdtPr>
      <w:sdtEndPr/>
      <w:sdtContent>
        <w:p w:rsidR="005534D6" w:rsidP="009A1A4B" w:rsidRDefault="005534D6" w14:paraId="48FF75B2" w14:textId="77777777">
          <w:pPr>
            <w:pStyle w:val="Ttulo"/>
            <w:rPr>
              <w:lang w:val="es-ES"/>
            </w:rPr>
          </w:pPr>
          <w:r>
            <w:t>&lt;Nomenclatura del Proyecto&gt;</w:t>
          </w:r>
        </w:p>
      </w:sdtContent>
    </w:sdt>
    <w:p w:rsidRPr="00836786" w:rsidR="00DE664D" w:rsidP="009A1A4B" w:rsidRDefault="00105382" w14:paraId="7A4AA8C3" w14:textId="77777777">
      <w:pPr>
        <w:pStyle w:val="Ttulo"/>
        <w:rPr>
          <w:lang w:val="es-ES"/>
        </w:rPr>
      </w:pPr>
      <w:sdt>
        <w:sdtPr>
          <w:rPr>
            <w:lang w:val="es-ES"/>
          </w:rPr>
          <w:alias w:val="Título"/>
          <w:id w:val="19592605"/>
          <w:placeholder>
            <w:docPart w:val="444CBCF0EBB840C1BDC9084F2AA7DB1C"/>
          </w:placeholder>
          <w:dataBinding w:prefixMappings="xmlns:ns0='http://purl.org/dc/elements/1.1/' xmlns:ns1='http://schemas.openxmlformats.org/package/2006/metadata/core-properties' " w:xpath="/ns1:coreProperties[1]/ns0:title[1]" w:storeItemID="{6C3C8BC8-F283-45AE-878A-BAB7291924A1}"/>
          <w:text/>
        </w:sdtPr>
        <w:sdtEndPr/>
        <w:sdtContent>
          <w:r w:rsidR="004A4907">
            <w:t>Modelo de Arquitectura de Soluciones Técnicas</w:t>
          </w:r>
        </w:sdtContent>
      </w:sdt>
      <w:commentRangeStart w:id="1767359707"/>
      <w:commentRangeEnd w:id="1767359707"/>
      <w:r>
        <w:rPr>
          <w:rStyle w:val="CommentReference"/>
        </w:rPr>
        <w:commentReference w:id="1767359707"/>
      </w:r>
      <w:commentRangeStart w:id="1399173768"/>
      <w:commentRangeEnd w:id="1399173768"/>
      <w:r>
        <w:rPr>
          <w:rStyle w:val="CommentReference"/>
        </w:rPr>
        <w:commentReference w:id="1399173768"/>
      </w:r>
    </w:p>
    <w:p w:rsidRPr="00836786" w:rsidR="00DE664D" w:rsidP="009A1A4B" w:rsidRDefault="00DE664D" w14:paraId="3E85656F" w14:textId="16B473F5">
      <w:pPr>
        <w:pStyle w:val="Ttulo"/>
      </w:pPr>
      <w:r w:rsidR="501A6C6F">
        <w:rPr/>
        <w:t>Versión 1.0</w:t>
      </w:r>
    </w:p>
    <w:p w:rsidRPr="00581706" w:rsidR="00DE664D" w:rsidP="00581706" w:rsidRDefault="00061A51" w14:paraId="1DF29348" w14:textId="4B9CF3D2">
      <w:pPr>
        <w:pStyle w:val="Ttulo"/>
      </w:pPr>
      <w:r w:rsidR="2539EDB8">
        <w:rPr/>
        <w:t>30/04/2020</w:t>
      </w:r>
    </w:p>
    <w:p w:rsidRPr="006E1666" w:rsidR="006E1666" w:rsidP="006E1666" w:rsidRDefault="006E1666" w14:paraId="672A6659" w14:textId="77777777">
      <w:pPr>
        <w:rPr>
          <w:lang w:val="es-ES" w:eastAsia="es-ES"/>
        </w:rPr>
      </w:pPr>
    </w:p>
    <w:p w:rsidRPr="000B5434" w:rsidR="000B5434" w:rsidP="0035125C" w:rsidRDefault="000B5434" w14:paraId="0A37501D" w14:textId="77777777">
      <w:pPr>
        <w:rPr>
          <w:lang w:val="es-ES" w:eastAsia="es-ES"/>
        </w:rPr>
        <w:sectPr w:rsidRPr="000B5434" w:rsidR="000B5434" w:rsidSect="005B7566">
          <w:headerReference w:type="default" r:id="rId9"/>
          <w:footerReference w:type="even" r:id="rId10"/>
          <w:pgSz w:w="12240" w:h="15840" w:orient="portrait" w:code="1"/>
          <w:pgMar w:top="1440" w:right="1440" w:bottom="1440" w:left="1440" w:header="720" w:footer="720" w:gutter="0"/>
          <w:cols w:space="720"/>
          <w:vAlign w:val="center"/>
        </w:sectPr>
      </w:pPr>
    </w:p>
    <w:p w:rsidRPr="009A1A4B" w:rsidR="00DE664D" w:rsidP="009A1A4B" w:rsidRDefault="009A6EC1" w14:paraId="59F4C2EA" w14:textId="77777777">
      <w:pPr>
        <w:pStyle w:val="Subttulo"/>
        <w:spacing w:after="240"/>
        <w:jc w:val="center"/>
        <w:rPr>
          <w:szCs w:val="36"/>
        </w:rPr>
      </w:pPr>
      <w:r w:rsidRPr="009A1A4B">
        <w:rPr>
          <w:szCs w:val="36"/>
        </w:rPr>
        <w:lastRenderedPageBreak/>
        <w:t>Histórico de Versiones</w:t>
      </w:r>
    </w:p>
    <w:tbl>
      <w:tblPr>
        <w:tblW w:w="5000"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000" w:firstRow="0" w:lastRow="0" w:firstColumn="0" w:lastColumn="0" w:noHBand="0" w:noVBand="0"/>
      </w:tblPr>
      <w:tblGrid>
        <w:gridCol w:w="1562"/>
        <w:gridCol w:w="1555"/>
        <w:gridCol w:w="3632"/>
        <w:gridCol w:w="2595"/>
      </w:tblGrid>
      <w:tr w:rsidRPr="00D815D9" w:rsidR="00D815D9" w:rsidTr="2539EDB8" w14:paraId="3FC9A0A6" w14:textId="77777777">
        <w:trPr>
          <w:trHeight w:val="23"/>
          <w:tblHeader/>
        </w:trPr>
        <w:tc>
          <w:tcPr>
            <w:tcW w:w="834" w:type="pct"/>
            <w:shd w:val="clear" w:color="auto" w:fill="D9D9D9" w:themeFill="background1" w:themeFillShade="D9"/>
            <w:tcMar/>
            <w:vAlign w:val="center"/>
          </w:tcPr>
          <w:p w:rsidRPr="00D815D9" w:rsidR="009A6EC1" w:rsidP="00B23B8E" w:rsidRDefault="00DE664D" w14:paraId="48FF8E3E" w14:textId="77777777">
            <w:pPr>
              <w:pStyle w:val="Tabletext"/>
              <w:spacing w:after="0"/>
              <w:jc w:val="center"/>
              <w:rPr>
                <w:rFonts w:cs="Arial"/>
                <w:b/>
              </w:rPr>
            </w:pPr>
            <w:r w:rsidRPr="00D815D9">
              <w:rPr>
                <w:rFonts w:cs="Arial"/>
                <w:b/>
              </w:rPr>
              <w:t>Fecha</w:t>
            </w:r>
          </w:p>
        </w:tc>
        <w:tc>
          <w:tcPr>
            <w:tcW w:w="833" w:type="pct"/>
            <w:shd w:val="clear" w:color="auto" w:fill="D9D9D9" w:themeFill="background1" w:themeFillShade="D9"/>
            <w:tcMar/>
            <w:vAlign w:val="center"/>
          </w:tcPr>
          <w:p w:rsidRPr="00D815D9" w:rsidR="00DE664D" w:rsidP="00B23B8E" w:rsidRDefault="00DE664D" w14:paraId="745F5C4E" w14:textId="77777777">
            <w:pPr>
              <w:pStyle w:val="Tabletext"/>
              <w:spacing w:after="0"/>
              <w:jc w:val="center"/>
              <w:rPr>
                <w:rFonts w:cs="Arial"/>
                <w:b/>
              </w:rPr>
            </w:pPr>
            <w:r w:rsidRPr="00D815D9">
              <w:rPr>
                <w:rFonts w:cs="Arial"/>
                <w:b/>
              </w:rPr>
              <w:t>Versión</w:t>
            </w:r>
          </w:p>
        </w:tc>
        <w:tc>
          <w:tcPr>
            <w:tcW w:w="1944" w:type="pct"/>
            <w:shd w:val="clear" w:color="auto" w:fill="D9D9D9" w:themeFill="background1" w:themeFillShade="D9"/>
            <w:tcMar/>
            <w:vAlign w:val="center"/>
          </w:tcPr>
          <w:p w:rsidRPr="00D815D9" w:rsidR="00DE664D" w:rsidP="00B23B8E" w:rsidRDefault="00DE664D" w14:paraId="7CF7CAE3" w14:textId="77777777">
            <w:pPr>
              <w:pStyle w:val="Tabletext"/>
              <w:spacing w:after="0"/>
              <w:jc w:val="center"/>
              <w:rPr>
                <w:rFonts w:cs="Arial"/>
                <w:b/>
              </w:rPr>
            </w:pPr>
            <w:r w:rsidRPr="00D815D9">
              <w:rPr>
                <w:rFonts w:cs="Arial"/>
                <w:b/>
              </w:rPr>
              <w:t>Descripción</w:t>
            </w:r>
          </w:p>
        </w:tc>
        <w:tc>
          <w:tcPr>
            <w:tcW w:w="1389" w:type="pct"/>
            <w:shd w:val="clear" w:color="auto" w:fill="D9D9D9" w:themeFill="background1" w:themeFillShade="D9"/>
            <w:tcMar/>
            <w:vAlign w:val="center"/>
          </w:tcPr>
          <w:p w:rsidRPr="00D815D9" w:rsidR="00DE664D" w:rsidP="00B23B8E" w:rsidRDefault="00DE664D" w14:paraId="4C320DDC" w14:textId="77777777">
            <w:pPr>
              <w:pStyle w:val="Tabletext"/>
              <w:spacing w:after="0"/>
              <w:jc w:val="center"/>
              <w:rPr>
                <w:rFonts w:cs="Arial"/>
                <w:b/>
              </w:rPr>
            </w:pPr>
            <w:r w:rsidRPr="00D815D9">
              <w:rPr>
                <w:rFonts w:cs="Arial"/>
                <w:b/>
              </w:rPr>
              <w:t>Autor</w:t>
            </w:r>
          </w:p>
        </w:tc>
      </w:tr>
      <w:tr w:rsidRPr="008312CF" w:rsidR="00061A51" w:rsidTr="2539EDB8" w14:paraId="76A192B9" w14:textId="77777777">
        <w:trPr>
          <w:trHeight w:val="23"/>
        </w:trPr>
        <w:tc>
          <w:tcPr>
            <w:tcW w:w="834" w:type="pct"/>
            <w:tcMar/>
            <w:vAlign w:val="center"/>
          </w:tcPr>
          <w:p w:rsidRPr="008312CF" w:rsidR="00061A51" w:rsidP="00FB31F9" w:rsidRDefault="00FB31F9" w14:paraId="02A66569" w14:textId="0F675947">
            <w:pPr>
              <w:jc w:val="center"/>
            </w:pPr>
            <w:r w:rsidRPr="501A6C6F" w:rsidR="501A6C6F">
              <w:rPr>
                <w:rFonts w:eastAsia="Times New Roman"/>
                <w:color w:val="000000" w:themeColor="text1" w:themeTint="FF" w:themeShade="FF"/>
                <w:lang w:val="es-ES" w:eastAsia="es-ES"/>
              </w:rPr>
              <w:t>01/05/2020</w:t>
            </w:r>
          </w:p>
        </w:tc>
        <w:tc>
          <w:tcPr>
            <w:tcW w:w="833" w:type="pct"/>
            <w:tcMar/>
            <w:vAlign w:val="center"/>
          </w:tcPr>
          <w:p w:rsidRPr="008312CF" w:rsidR="00061A51" w:rsidP="501A6C6F" w:rsidRDefault="00FB31F9" w14:paraId="4037A6F3" w14:textId="6BA95921">
            <w:pPr>
              <w:jc w:val="center"/>
              <w:rPr>
                <w:rFonts w:eastAsia="Times New Roman"/>
                <w:color w:val="000000" w:themeColor="text1" w:themeTint="FF" w:themeShade="FF"/>
                <w:lang w:val="es-ES" w:eastAsia="es-ES"/>
              </w:rPr>
            </w:pPr>
            <w:r w:rsidRPr="501A6C6F" w:rsidR="501A6C6F">
              <w:rPr>
                <w:rFonts w:eastAsia="Times New Roman"/>
                <w:color w:val="000000" w:themeColor="text1" w:themeTint="FF" w:themeShade="FF"/>
                <w:lang w:val="es-ES" w:eastAsia="es-ES"/>
              </w:rPr>
              <w:t>1.0</w:t>
            </w:r>
          </w:p>
        </w:tc>
        <w:tc>
          <w:tcPr>
            <w:tcW w:w="1944" w:type="pct"/>
            <w:tcMar/>
            <w:vAlign w:val="center"/>
          </w:tcPr>
          <w:p w:rsidRPr="008312CF" w:rsidR="00061A51" w:rsidP="6875CBEA" w:rsidRDefault="00061A51" w14:paraId="5DAB6C7B" w14:textId="77777777">
            <w:pPr>
              <w:jc w:val="left"/>
              <w:rPr>
                <w:sz w:val="20"/>
                <w:szCs w:val="20"/>
                <w:rPrChange w:author="jose sanchez" w:date="2020-05-01T14:34:22.561Z" w:id="1962663321"/>
              </w:rPr>
            </w:pPr>
          </w:p>
        </w:tc>
        <w:tc>
          <w:tcPr>
            <w:tcW w:w="1389" w:type="pct"/>
            <w:tcMar/>
            <w:vAlign w:val="center"/>
          </w:tcPr>
          <w:p w:rsidRPr="008312CF" w:rsidR="00061A51" w:rsidP="6875CBEA" w:rsidRDefault="00061A51" w14:paraId="203C7FC6" w14:textId="74980AD9">
            <w:pPr>
              <w:pStyle w:val="Normal"/>
              <w:jc w:val="left"/>
              <w:rPr>
                <w:ins w:author="jose sanchez" w:date="2020-05-01T14:34:27.508Z" w:id="370771041"/>
                <w:rFonts w:ascii="Arial" w:hAnsi="Arial" w:eastAsia="Arial" w:cs="Arial"/>
                <w:b w:val="0"/>
                <w:bCs w:val="0"/>
                <w:i w:val="0"/>
                <w:iCs w:val="0"/>
                <w:noProof w:val="0"/>
                <w:color w:val="000000" w:themeColor="text1" w:themeTint="FF" w:themeShade="FF"/>
                <w:sz w:val="20"/>
                <w:szCs w:val="20"/>
                <w:lang w:val="es-ES"/>
              </w:rPr>
            </w:pPr>
            <w:ins w:author="jose sanchez" w:date="2020-05-01T14:34:27.508Z" w:id="923080514">
              <w:r w:rsidRPr="6875CBEA" w:rsidR="6875CBEA">
                <w:rPr>
                  <w:rFonts w:ascii="Arial" w:hAnsi="Arial" w:eastAsia="Arial" w:cs="Arial"/>
                  <w:b w:val="0"/>
                  <w:bCs w:val="0"/>
                  <w:i w:val="0"/>
                  <w:iCs w:val="0"/>
                  <w:noProof w:val="0"/>
                  <w:color w:val="000000" w:themeColor="text1" w:themeTint="FF" w:themeShade="FF"/>
                  <w:sz w:val="20"/>
                  <w:szCs w:val="20"/>
                  <w:lang w:val="es-ES"/>
                </w:rPr>
                <w:t>Yonamine</w:t>
              </w:r>
              <w:r w:rsidRPr="6875CBEA" w:rsidR="6875CBEA">
                <w:rPr>
                  <w:rFonts w:ascii="Arial" w:hAnsi="Arial" w:eastAsia="Arial" w:cs="Arial"/>
                  <w:b w:val="0"/>
                  <w:bCs w:val="0"/>
                  <w:i w:val="0"/>
                  <w:iCs w:val="0"/>
                  <w:noProof w:val="0"/>
                  <w:color w:val="000000" w:themeColor="text1" w:themeTint="FF" w:themeShade="FF"/>
                  <w:sz w:val="20"/>
                  <w:szCs w:val="20"/>
                  <w:lang w:val="es-ES"/>
                </w:rPr>
                <w:t xml:space="preserve"> A.</w:t>
              </w:r>
              <w:r w:rsidRPr="6875CBEA" w:rsidR="6875CBEA">
                <w:rPr>
                  <w:rFonts w:ascii="Arial" w:hAnsi="Arial" w:eastAsia="Arial" w:cs="Arial"/>
                  <w:b w:val="0"/>
                  <w:bCs w:val="0"/>
                  <w:i w:val="0"/>
                  <w:iCs w:val="0"/>
                  <w:noProof w:val="0"/>
                  <w:color w:val="000000" w:themeColor="text1" w:themeTint="FF" w:themeShade="FF"/>
                  <w:sz w:val="20"/>
                  <w:szCs w:val="20"/>
                  <w:lang w:val="es-ES"/>
                </w:rPr>
                <w:t xml:space="preserve"> </w:t>
              </w:r>
            </w:ins>
          </w:p>
          <w:p w:rsidRPr="008312CF" w:rsidR="00061A51" w:rsidP="6875CBEA" w:rsidRDefault="00061A51" w14:paraId="02EB378F" w14:textId="18322535">
            <w:pPr>
              <w:pStyle w:val="Normal"/>
              <w:jc w:val="left"/>
              <w:rPr>
                <w:rFonts w:ascii="Arial" w:hAnsi="Arial" w:eastAsia="Arial" w:cs="Arial"/>
                <w:b w:val="0"/>
                <w:bCs w:val="0"/>
                <w:i w:val="0"/>
                <w:iCs w:val="0"/>
                <w:noProof w:val="0"/>
                <w:color w:val="000000" w:themeColor="text1" w:themeTint="FF" w:themeShade="FF"/>
                <w:sz w:val="20"/>
                <w:szCs w:val="20"/>
                <w:lang w:val="es-ES"/>
              </w:rPr>
            </w:pPr>
            <w:del w:author="jose sanchez" w:date="2020-05-01T14:34:25.757Z" w:id="1769617454">
              <w:r w:rsidRPr="6875CBEA" w:rsidDel="6875CBEA">
                <w:rPr>
                  <w:rFonts w:ascii="Arial" w:hAnsi="Arial" w:eastAsia="Arial" w:cs="Arial"/>
                  <w:b w:val="0"/>
                  <w:bCs w:val="0"/>
                  <w:i w:val="0"/>
                  <w:iCs w:val="0"/>
                  <w:noProof w:val="0"/>
                  <w:color w:val="000000" w:themeColor="text1" w:themeTint="FF" w:themeShade="FF"/>
                  <w:sz w:val="20"/>
                  <w:szCs w:val="20"/>
                  <w:lang w:val="es-ES"/>
                  <w:rPrChange w:author="jose sanchez" w:date="2020-05-01T14:34:22.571Z" w:id="515160191">
                    <w:rPr>
                      <w:rFonts w:ascii="Arial" w:hAnsi="Arial" w:eastAsia="Arial" w:cs="Arial"/>
                      <w:b w:val="0"/>
                      <w:bCs w:val="0"/>
                      <w:i w:val="0"/>
                      <w:iCs w:val="0"/>
                      <w:noProof w:val="0"/>
                      <w:color w:val="000000" w:themeColor="text1" w:themeTint="FF" w:themeShade="FF"/>
                      <w:sz w:val="16"/>
                      <w:szCs w:val="16"/>
                      <w:lang w:val="es-ES"/>
                    </w:rPr>
                  </w:rPrChange>
                </w:rPr>
                <w:delText>Yonamine A.</w:delText>
              </w:r>
            </w:del>
          </w:p>
        </w:tc>
      </w:tr>
    </w:tbl>
    <w:p w:rsidR="2539EDB8" w:rsidRDefault="2539EDB8" w14:paraId="1D156F09" w14:textId="662F7466"/>
    <w:p w:rsidRPr="008312CF" w:rsidR="000310C1" w:rsidRDefault="000310C1" w14:paraId="0E27B00A" w14:textId="77777777">
      <w:pPr>
        <w:rPr>
          <w:rFonts w:cs="Arial"/>
          <w:b/>
          <w:sz w:val="16"/>
          <w:szCs w:val="16"/>
        </w:rPr>
      </w:pPr>
      <w:r w:rsidRPr="008312CF">
        <w:rPr>
          <w:rFonts w:cs="Arial"/>
        </w:rPr>
        <w:br w:type="page"/>
      </w:r>
    </w:p>
    <w:p w:rsidRPr="008312CF" w:rsidR="00DE664D" w:rsidP="00F836FD" w:rsidRDefault="00DE664D" w14:paraId="47061B4F" w14:textId="77777777">
      <w:pPr>
        <w:pStyle w:val="Subttulo"/>
        <w:jc w:val="center"/>
      </w:pPr>
      <w:r w:rsidRPr="008312CF">
        <w:lastRenderedPageBreak/>
        <w:t>Tabla de Contenido</w:t>
      </w:r>
    </w:p>
    <w:p w:rsidR="00105382" w:rsidRDefault="00DA0500" w14:paraId="75C1FA66" w14:textId="4EF52053">
      <w:pPr>
        <w:pStyle w:val="TDC1"/>
        <w:rPr>
          <w:rFonts w:asciiTheme="minorHAnsi" w:hAnsiTheme="minorHAnsi" w:eastAsiaTheme="minorEastAsia" w:cstheme="minorBidi"/>
          <w:noProof/>
          <w:sz w:val="22"/>
          <w:szCs w:val="22"/>
          <w:lang w:val="en-US" w:eastAsia="ja-JP"/>
        </w:rPr>
      </w:pPr>
      <w:r>
        <w:rPr>
          <w:rFonts w:cs="Arial"/>
          <w:b/>
          <w:sz w:val="22"/>
        </w:rPr>
        <w:fldChar w:fldCharType="begin"/>
      </w:r>
      <w:r w:rsidR="00966813">
        <w:rPr>
          <w:rFonts w:cs="Arial"/>
          <w:b/>
          <w:sz w:val="22"/>
        </w:rPr>
        <w:instrText xml:space="preserve"> TOC \o "1-3" \h \z \u </w:instrText>
      </w:r>
      <w:r>
        <w:rPr>
          <w:rFonts w:cs="Arial"/>
          <w:b/>
          <w:sz w:val="22"/>
        </w:rPr>
        <w:fldChar w:fldCharType="separate"/>
      </w:r>
      <w:hyperlink w:history="1" w:anchor="_Toc39207851">
        <w:r w:rsidRPr="00F07281" w:rsidR="00105382">
          <w:rPr>
            <w:rStyle w:val="Hipervnculo"/>
            <w:noProof/>
          </w:rPr>
          <w:t>1.</w:t>
        </w:r>
        <w:r w:rsidR="00105382">
          <w:rPr>
            <w:rFonts w:asciiTheme="minorHAnsi" w:hAnsiTheme="minorHAnsi" w:eastAsiaTheme="minorEastAsia" w:cstheme="minorBidi"/>
            <w:noProof/>
            <w:sz w:val="22"/>
            <w:szCs w:val="22"/>
            <w:lang w:val="en-US" w:eastAsia="ja-JP"/>
          </w:rPr>
          <w:tab/>
        </w:r>
        <w:r w:rsidRPr="00F07281" w:rsidR="00105382">
          <w:rPr>
            <w:rStyle w:val="Hipervnculo"/>
            <w:noProof/>
          </w:rPr>
          <w:t>Introducción</w:t>
        </w:r>
        <w:r w:rsidR="00105382">
          <w:rPr>
            <w:noProof/>
            <w:webHidden/>
          </w:rPr>
          <w:tab/>
        </w:r>
        <w:r w:rsidR="00105382">
          <w:rPr>
            <w:noProof/>
            <w:webHidden/>
          </w:rPr>
          <w:fldChar w:fldCharType="begin"/>
        </w:r>
        <w:r w:rsidR="00105382">
          <w:rPr>
            <w:noProof/>
            <w:webHidden/>
          </w:rPr>
          <w:instrText xml:space="preserve"> PAGEREF _Toc39207851 \h </w:instrText>
        </w:r>
        <w:r w:rsidR="00105382">
          <w:rPr>
            <w:noProof/>
            <w:webHidden/>
          </w:rPr>
        </w:r>
        <w:r w:rsidR="00105382">
          <w:rPr>
            <w:noProof/>
            <w:webHidden/>
          </w:rPr>
          <w:fldChar w:fldCharType="separate"/>
        </w:r>
        <w:r w:rsidR="00105382">
          <w:rPr>
            <w:noProof/>
            <w:webHidden/>
          </w:rPr>
          <w:t>4</w:t>
        </w:r>
        <w:r w:rsidR="00105382">
          <w:rPr>
            <w:noProof/>
            <w:webHidden/>
          </w:rPr>
          <w:fldChar w:fldCharType="end"/>
        </w:r>
      </w:hyperlink>
    </w:p>
    <w:p w:rsidR="00105382" w:rsidRDefault="00105382" w14:paraId="2DB01C02" w14:textId="22E6CE1D">
      <w:pPr>
        <w:pStyle w:val="TDC2"/>
        <w:tabs>
          <w:tab w:val="left" w:pos="720"/>
          <w:tab w:val="right" w:leader="dot" w:pos="9350"/>
        </w:tabs>
        <w:rPr>
          <w:rFonts w:asciiTheme="minorHAnsi" w:hAnsiTheme="minorHAnsi" w:eastAsiaTheme="minorEastAsia" w:cstheme="minorBidi"/>
          <w:noProof/>
          <w:sz w:val="22"/>
          <w:szCs w:val="22"/>
          <w:lang w:val="en-US" w:eastAsia="ja-JP"/>
        </w:rPr>
      </w:pPr>
      <w:hyperlink w:history="1" w:anchor="_Toc39207852">
        <w:r w:rsidRPr="00F07281">
          <w:rPr>
            <w:rStyle w:val="Hipervnculo"/>
            <w:bCs/>
            <w:noProof/>
          </w:rPr>
          <w:t>1.1</w:t>
        </w:r>
        <w:r>
          <w:rPr>
            <w:rFonts w:asciiTheme="minorHAnsi" w:hAnsiTheme="minorHAnsi" w:eastAsiaTheme="minorEastAsia" w:cstheme="minorBidi"/>
            <w:noProof/>
            <w:sz w:val="22"/>
            <w:szCs w:val="22"/>
            <w:lang w:val="en-US" w:eastAsia="ja-JP"/>
          </w:rPr>
          <w:tab/>
        </w:r>
        <w:r w:rsidRPr="00F07281">
          <w:rPr>
            <w:rStyle w:val="Hipervnculo"/>
            <w:noProof/>
          </w:rPr>
          <w:t>Objetivo</w:t>
        </w:r>
        <w:r>
          <w:rPr>
            <w:noProof/>
            <w:webHidden/>
          </w:rPr>
          <w:tab/>
        </w:r>
        <w:r>
          <w:rPr>
            <w:noProof/>
            <w:webHidden/>
          </w:rPr>
          <w:fldChar w:fldCharType="begin"/>
        </w:r>
        <w:r>
          <w:rPr>
            <w:noProof/>
            <w:webHidden/>
          </w:rPr>
          <w:instrText xml:space="preserve"> PAGEREF _Toc39207852 \h </w:instrText>
        </w:r>
        <w:r>
          <w:rPr>
            <w:noProof/>
            <w:webHidden/>
          </w:rPr>
        </w:r>
        <w:r>
          <w:rPr>
            <w:noProof/>
            <w:webHidden/>
          </w:rPr>
          <w:fldChar w:fldCharType="separate"/>
        </w:r>
        <w:r>
          <w:rPr>
            <w:noProof/>
            <w:webHidden/>
          </w:rPr>
          <w:t>4</w:t>
        </w:r>
        <w:r>
          <w:rPr>
            <w:noProof/>
            <w:webHidden/>
          </w:rPr>
          <w:fldChar w:fldCharType="end"/>
        </w:r>
      </w:hyperlink>
    </w:p>
    <w:p w:rsidR="00105382" w:rsidRDefault="00105382" w14:paraId="582F436E" w14:textId="1F7FB923">
      <w:pPr>
        <w:pStyle w:val="TDC2"/>
        <w:tabs>
          <w:tab w:val="left" w:pos="720"/>
          <w:tab w:val="right" w:leader="dot" w:pos="9350"/>
        </w:tabs>
        <w:rPr>
          <w:rFonts w:asciiTheme="minorHAnsi" w:hAnsiTheme="minorHAnsi" w:eastAsiaTheme="minorEastAsia" w:cstheme="minorBidi"/>
          <w:noProof/>
          <w:sz w:val="22"/>
          <w:szCs w:val="22"/>
          <w:lang w:val="en-US" w:eastAsia="ja-JP"/>
        </w:rPr>
      </w:pPr>
      <w:hyperlink w:history="1" w:anchor="_Toc39207853">
        <w:r w:rsidRPr="00F07281">
          <w:rPr>
            <w:rStyle w:val="Hipervnculo"/>
            <w:bCs/>
            <w:noProof/>
          </w:rPr>
          <w:t>1.2</w:t>
        </w:r>
        <w:r>
          <w:rPr>
            <w:rFonts w:asciiTheme="minorHAnsi" w:hAnsiTheme="minorHAnsi" w:eastAsiaTheme="minorEastAsia" w:cstheme="minorBidi"/>
            <w:noProof/>
            <w:sz w:val="22"/>
            <w:szCs w:val="22"/>
            <w:lang w:val="en-US" w:eastAsia="ja-JP"/>
          </w:rPr>
          <w:tab/>
        </w:r>
        <w:r w:rsidRPr="00F07281">
          <w:rPr>
            <w:rStyle w:val="Hipervnculo"/>
            <w:noProof/>
          </w:rPr>
          <w:t>Definiciones, acrónimos y abreviaturas</w:t>
        </w:r>
        <w:r>
          <w:rPr>
            <w:noProof/>
            <w:webHidden/>
          </w:rPr>
          <w:tab/>
        </w:r>
        <w:r>
          <w:rPr>
            <w:noProof/>
            <w:webHidden/>
          </w:rPr>
          <w:fldChar w:fldCharType="begin"/>
        </w:r>
        <w:r>
          <w:rPr>
            <w:noProof/>
            <w:webHidden/>
          </w:rPr>
          <w:instrText xml:space="preserve"> PAGEREF _Toc39207853 \h </w:instrText>
        </w:r>
        <w:r>
          <w:rPr>
            <w:noProof/>
            <w:webHidden/>
          </w:rPr>
        </w:r>
        <w:r>
          <w:rPr>
            <w:noProof/>
            <w:webHidden/>
          </w:rPr>
          <w:fldChar w:fldCharType="separate"/>
        </w:r>
        <w:r>
          <w:rPr>
            <w:noProof/>
            <w:webHidden/>
          </w:rPr>
          <w:t>4</w:t>
        </w:r>
        <w:r>
          <w:rPr>
            <w:noProof/>
            <w:webHidden/>
          </w:rPr>
          <w:fldChar w:fldCharType="end"/>
        </w:r>
      </w:hyperlink>
    </w:p>
    <w:p w:rsidR="00105382" w:rsidRDefault="00105382" w14:paraId="283AB079" w14:textId="26CF14CA">
      <w:pPr>
        <w:pStyle w:val="TDC2"/>
        <w:tabs>
          <w:tab w:val="left" w:pos="720"/>
          <w:tab w:val="right" w:leader="dot" w:pos="9350"/>
        </w:tabs>
        <w:rPr>
          <w:rFonts w:asciiTheme="minorHAnsi" w:hAnsiTheme="minorHAnsi" w:eastAsiaTheme="minorEastAsia" w:cstheme="minorBidi"/>
          <w:noProof/>
          <w:sz w:val="22"/>
          <w:szCs w:val="22"/>
          <w:lang w:val="en-US" w:eastAsia="ja-JP"/>
        </w:rPr>
      </w:pPr>
      <w:hyperlink w:history="1" w:anchor="_Toc39207854">
        <w:r w:rsidRPr="00F07281">
          <w:rPr>
            <w:rStyle w:val="Hipervnculo"/>
            <w:bCs/>
            <w:noProof/>
          </w:rPr>
          <w:t>1.3</w:t>
        </w:r>
        <w:r>
          <w:rPr>
            <w:rFonts w:asciiTheme="minorHAnsi" w:hAnsiTheme="minorHAnsi" w:eastAsiaTheme="minorEastAsia" w:cstheme="minorBidi"/>
            <w:noProof/>
            <w:sz w:val="22"/>
            <w:szCs w:val="22"/>
            <w:lang w:val="en-US" w:eastAsia="ja-JP"/>
          </w:rPr>
          <w:tab/>
        </w:r>
        <w:r w:rsidRPr="00F07281">
          <w:rPr>
            <w:rStyle w:val="Hipervnculo"/>
            <w:noProof/>
          </w:rPr>
          <w:t>Referencias</w:t>
        </w:r>
        <w:r>
          <w:rPr>
            <w:noProof/>
            <w:webHidden/>
          </w:rPr>
          <w:tab/>
        </w:r>
        <w:r>
          <w:rPr>
            <w:noProof/>
            <w:webHidden/>
          </w:rPr>
          <w:fldChar w:fldCharType="begin"/>
        </w:r>
        <w:r>
          <w:rPr>
            <w:noProof/>
            <w:webHidden/>
          </w:rPr>
          <w:instrText xml:space="preserve"> PAGEREF _Toc39207854 \h </w:instrText>
        </w:r>
        <w:r>
          <w:rPr>
            <w:noProof/>
            <w:webHidden/>
          </w:rPr>
        </w:r>
        <w:r>
          <w:rPr>
            <w:noProof/>
            <w:webHidden/>
          </w:rPr>
          <w:fldChar w:fldCharType="separate"/>
        </w:r>
        <w:r>
          <w:rPr>
            <w:noProof/>
            <w:webHidden/>
          </w:rPr>
          <w:t>4</w:t>
        </w:r>
        <w:r>
          <w:rPr>
            <w:noProof/>
            <w:webHidden/>
          </w:rPr>
          <w:fldChar w:fldCharType="end"/>
        </w:r>
      </w:hyperlink>
    </w:p>
    <w:p w:rsidR="00105382" w:rsidRDefault="00105382" w14:paraId="6E90DFCE" w14:textId="295FEDF9">
      <w:pPr>
        <w:pStyle w:val="TDC1"/>
        <w:rPr>
          <w:rFonts w:asciiTheme="minorHAnsi" w:hAnsiTheme="minorHAnsi" w:eastAsiaTheme="minorEastAsia" w:cstheme="minorBidi"/>
          <w:noProof/>
          <w:sz w:val="22"/>
          <w:szCs w:val="22"/>
          <w:lang w:val="en-US" w:eastAsia="ja-JP"/>
        </w:rPr>
      </w:pPr>
      <w:hyperlink w:history="1" w:anchor="_Toc39207855">
        <w:r w:rsidRPr="00F07281">
          <w:rPr>
            <w:rStyle w:val="Hipervnculo"/>
            <w:noProof/>
          </w:rPr>
          <w:t>2.</w:t>
        </w:r>
        <w:r>
          <w:rPr>
            <w:rFonts w:asciiTheme="minorHAnsi" w:hAnsiTheme="minorHAnsi" w:eastAsiaTheme="minorEastAsia" w:cstheme="minorBidi"/>
            <w:noProof/>
            <w:sz w:val="22"/>
            <w:szCs w:val="22"/>
            <w:lang w:val="en-US" w:eastAsia="ja-JP"/>
          </w:rPr>
          <w:tab/>
        </w:r>
        <w:r w:rsidRPr="00F07281">
          <w:rPr>
            <w:rStyle w:val="Hipervnculo"/>
            <w:noProof/>
          </w:rPr>
          <w:t>Descripción general de la solución</w:t>
        </w:r>
        <w:r>
          <w:rPr>
            <w:noProof/>
            <w:webHidden/>
          </w:rPr>
          <w:tab/>
        </w:r>
        <w:r>
          <w:rPr>
            <w:noProof/>
            <w:webHidden/>
          </w:rPr>
          <w:fldChar w:fldCharType="begin"/>
        </w:r>
        <w:r>
          <w:rPr>
            <w:noProof/>
            <w:webHidden/>
          </w:rPr>
          <w:instrText xml:space="preserve"> PAGEREF _Toc39207855 \h </w:instrText>
        </w:r>
        <w:r>
          <w:rPr>
            <w:noProof/>
            <w:webHidden/>
          </w:rPr>
        </w:r>
        <w:r>
          <w:rPr>
            <w:noProof/>
            <w:webHidden/>
          </w:rPr>
          <w:fldChar w:fldCharType="separate"/>
        </w:r>
        <w:r>
          <w:rPr>
            <w:noProof/>
            <w:webHidden/>
          </w:rPr>
          <w:t>4</w:t>
        </w:r>
        <w:r>
          <w:rPr>
            <w:noProof/>
            <w:webHidden/>
          </w:rPr>
          <w:fldChar w:fldCharType="end"/>
        </w:r>
      </w:hyperlink>
    </w:p>
    <w:p w:rsidR="00105382" w:rsidRDefault="00105382" w14:paraId="46E6D779" w14:textId="292D0FD4">
      <w:pPr>
        <w:pStyle w:val="TDC1"/>
        <w:rPr>
          <w:rFonts w:asciiTheme="minorHAnsi" w:hAnsiTheme="minorHAnsi" w:eastAsiaTheme="minorEastAsia" w:cstheme="minorBidi"/>
          <w:noProof/>
          <w:sz w:val="22"/>
          <w:szCs w:val="22"/>
          <w:lang w:val="en-US" w:eastAsia="ja-JP"/>
        </w:rPr>
      </w:pPr>
      <w:hyperlink w:history="1" w:anchor="_Toc39207856">
        <w:r w:rsidRPr="00F07281">
          <w:rPr>
            <w:rStyle w:val="Hipervnculo"/>
            <w:noProof/>
          </w:rPr>
          <w:t>3.</w:t>
        </w:r>
        <w:r>
          <w:rPr>
            <w:rFonts w:asciiTheme="minorHAnsi" w:hAnsiTheme="minorHAnsi" w:eastAsiaTheme="minorEastAsia" w:cstheme="minorBidi"/>
            <w:noProof/>
            <w:sz w:val="22"/>
            <w:szCs w:val="22"/>
            <w:lang w:val="en-US" w:eastAsia="ja-JP"/>
          </w:rPr>
          <w:tab/>
        </w:r>
        <w:r w:rsidRPr="00F07281">
          <w:rPr>
            <w:rStyle w:val="Hipervnculo"/>
            <w:noProof/>
          </w:rPr>
          <w:t>Criterios técnicos</w:t>
        </w:r>
        <w:r>
          <w:rPr>
            <w:noProof/>
            <w:webHidden/>
          </w:rPr>
          <w:tab/>
        </w:r>
        <w:r>
          <w:rPr>
            <w:noProof/>
            <w:webHidden/>
          </w:rPr>
          <w:fldChar w:fldCharType="begin"/>
        </w:r>
        <w:r>
          <w:rPr>
            <w:noProof/>
            <w:webHidden/>
          </w:rPr>
          <w:instrText xml:space="preserve"> PAGEREF _Toc39207856 \h </w:instrText>
        </w:r>
        <w:r>
          <w:rPr>
            <w:noProof/>
            <w:webHidden/>
          </w:rPr>
        </w:r>
        <w:r>
          <w:rPr>
            <w:noProof/>
            <w:webHidden/>
          </w:rPr>
          <w:fldChar w:fldCharType="separate"/>
        </w:r>
        <w:r>
          <w:rPr>
            <w:noProof/>
            <w:webHidden/>
          </w:rPr>
          <w:t>4</w:t>
        </w:r>
        <w:r>
          <w:rPr>
            <w:noProof/>
            <w:webHidden/>
          </w:rPr>
          <w:fldChar w:fldCharType="end"/>
        </w:r>
      </w:hyperlink>
    </w:p>
    <w:p w:rsidR="00105382" w:rsidRDefault="00105382" w14:paraId="20E51DB1" w14:textId="5AB1FF3E">
      <w:pPr>
        <w:pStyle w:val="TDC1"/>
        <w:rPr>
          <w:rFonts w:asciiTheme="minorHAnsi" w:hAnsiTheme="minorHAnsi" w:eastAsiaTheme="minorEastAsia" w:cstheme="minorBidi"/>
          <w:noProof/>
          <w:sz w:val="22"/>
          <w:szCs w:val="22"/>
          <w:lang w:val="en-US" w:eastAsia="ja-JP"/>
        </w:rPr>
      </w:pPr>
      <w:hyperlink w:history="1" w:anchor="_Toc39207857">
        <w:r w:rsidRPr="00F07281">
          <w:rPr>
            <w:rStyle w:val="Hipervnculo"/>
            <w:noProof/>
          </w:rPr>
          <w:t>4.</w:t>
        </w:r>
        <w:r>
          <w:rPr>
            <w:rFonts w:asciiTheme="minorHAnsi" w:hAnsiTheme="minorHAnsi" w:eastAsiaTheme="minorEastAsia" w:cstheme="minorBidi"/>
            <w:noProof/>
            <w:sz w:val="22"/>
            <w:szCs w:val="22"/>
            <w:lang w:val="en-US" w:eastAsia="ja-JP"/>
          </w:rPr>
          <w:tab/>
        </w:r>
        <w:r w:rsidRPr="00F07281">
          <w:rPr>
            <w:rStyle w:val="Hipervnculo"/>
            <w:noProof/>
          </w:rPr>
          <w:t>Requerimientos específicos de arquitectura</w:t>
        </w:r>
        <w:r>
          <w:rPr>
            <w:noProof/>
            <w:webHidden/>
          </w:rPr>
          <w:tab/>
        </w:r>
        <w:r>
          <w:rPr>
            <w:noProof/>
            <w:webHidden/>
          </w:rPr>
          <w:fldChar w:fldCharType="begin"/>
        </w:r>
        <w:r>
          <w:rPr>
            <w:noProof/>
            <w:webHidden/>
          </w:rPr>
          <w:instrText xml:space="preserve"> PAGEREF _Toc39207857 \h </w:instrText>
        </w:r>
        <w:r>
          <w:rPr>
            <w:noProof/>
            <w:webHidden/>
          </w:rPr>
        </w:r>
        <w:r>
          <w:rPr>
            <w:noProof/>
            <w:webHidden/>
          </w:rPr>
          <w:fldChar w:fldCharType="separate"/>
        </w:r>
        <w:r>
          <w:rPr>
            <w:noProof/>
            <w:webHidden/>
          </w:rPr>
          <w:t>4</w:t>
        </w:r>
        <w:r>
          <w:rPr>
            <w:noProof/>
            <w:webHidden/>
          </w:rPr>
          <w:fldChar w:fldCharType="end"/>
        </w:r>
      </w:hyperlink>
    </w:p>
    <w:p w:rsidR="00105382" w:rsidRDefault="00105382" w14:paraId="10B0D5E3" w14:textId="46109671">
      <w:pPr>
        <w:pStyle w:val="TDC1"/>
        <w:rPr>
          <w:rFonts w:asciiTheme="minorHAnsi" w:hAnsiTheme="minorHAnsi" w:eastAsiaTheme="minorEastAsia" w:cstheme="minorBidi"/>
          <w:noProof/>
          <w:sz w:val="22"/>
          <w:szCs w:val="22"/>
          <w:lang w:val="en-US" w:eastAsia="ja-JP"/>
        </w:rPr>
      </w:pPr>
      <w:hyperlink w:history="1" w:anchor="_Toc39207858">
        <w:r w:rsidRPr="00F07281">
          <w:rPr>
            <w:rStyle w:val="Hipervnculo"/>
            <w:noProof/>
          </w:rPr>
          <w:t>5.</w:t>
        </w:r>
        <w:r>
          <w:rPr>
            <w:rFonts w:asciiTheme="minorHAnsi" w:hAnsiTheme="minorHAnsi" w:eastAsiaTheme="minorEastAsia" w:cstheme="minorBidi"/>
            <w:noProof/>
            <w:sz w:val="22"/>
            <w:szCs w:val="22"/>
            <w:lang w:val="en-US" w:eastAsia="ja-JP"/>
          </w:rPr>
          <w:tab/>
        </w:r>
        <w:r w:rsidRPr="00F07281">
          <w:rPr>
            <w:rStyle w:val="Hipervnculo"/>
            <w:noProof/>
          </w:rPr>
          <w:t>Arquitecturas de solución viables</w:t>
        </w:r>
        <w:r>
          <w:rPr>
            <w:noProof/>
            <w:webHidden/>
          </w:rPr>
          <w:tab/>
        </w:r>
        <w:r>
          <w:rPr>
            <w:noProof/>
            <w:webHidden/>
          </w:rPr>
          <w:fldChar w:fldCharType="begin"/>
        </w:r>
        <w:r>
          <w:rPr>
            <w:noProof/>
            <w:webHidden/>
          </w:rPr>
          <w:instrText xml:space="preserve"> PAGEREF _Toc39207858 \h </w:instrText>
        </w:r>
        <w:r>
          <w:rPr>
            <w:noProof/>
            <w:webHidden/>
          </w:rPr>
        </w:r>
        <w:r>
          <w:rPr>
            <w:noProof/>
            <w:webHidden/>
          </w:rPr>
          <w:fldChar w:fldCharType="separate"/>
        </w:r>
        <w:r>
          <w:rPr>
            <w:noProof/>
            <w:webHidden/>
          </w:rPr>
          <w:t>4</w:t>
        </w:r>
        <w:r>
          <w:rPr>
            <w:noProof/>
            <w:webHidden/>
          </w:rPr>
          <w:fldChar w:fldCharType="end"/>
        </w:r>
      </w:hyperlink>
    </w:p>
    <w:p w:rsidR="00105382" w:rsidRDefault="00105382" w14:paraId="6B0A1CFC" w14:textId="5ED36936">
      <w:pPr>
        <w:pStyle w:val="TDC1"/>
        <w:rPr>
          <w:rFonts w:asciiTheme="minorHAnsi" w:hAnsiTheme="minorHAnsi" w:eastAsiaTheme="minorEastAsia" w:cstheme="minorBidi"/>
          <w:noProof/>
          <w:sz w:val="22"/>
          <w:szCs w:val="22"/>
          <w:lang w:val="en-US" w:eastAsia="ja-JP"/>
        </w:rPr>
      </w:pPr>
      <w:hyperlink w:history="1" w:anchor="_Toc39207859">
        <w:r w:rsidRPr="00F07281">
          <w:rPr>
            <w:rStyle w:val="Hipervnculo"/>
            <w:noProof/>
          </w:rPr>
          <w:t>6.</w:t>
        </w:r>
        <w:r>
          <w:rPr>
            <w:rFonts w:asciiTheme="minorHAnsi" w:hAnsiTheme="minorHAnsi" w:eastAsiaTheme="minorEastAsia" w:cstheme="minorBidi"/>
            <w:noProof/>
            <w:sz w:val="22"/>
            <w:szCs w:val="22"/>
            <w:lang w:val="en-US" w:eastAsia="ja-JP"/>
          </w:rPr>
          <w:tab/>
        </w:r>
        <w:r w:rsidRPr="00F07281">
          <w:rPr>
            <w:rStyle w:val="Hipervnculo"/>
            <w:noProof/>
          </w:rPr>
          <w:t>Firmas de elaboración, revisión y aprobación</w:t>
        </w:r>
        <w:r>
          <w:rPr>
            <w:noProof/>
            <w:webHidden/>
          </w:rPr>
          <w:tab/>
        </w:r>
        <w:r>
          <w:rPr>
            <w:noProof/>
            <w:webHidden/>
          </w:rPr>
          <w:fldChar w:fldCharType="begin"/>
        </w:r>
        <w:r>
          <w:rPr>
            <w:noProof/>
            <w:webHidden/>
          </w:rPr>
          <w:instrText xml:space="preserve"> PAGEREF _Toc39207859 \h </w:instrText>
        </w:r>
        <w:r>
          <w:rPr>
            <w:noProof/>
            <w:webHidden/>
          </w:rPr>
        </w:r>
        <w:r>
          <w:rPr>
            <w:noProof/>
            <w:webHidden/>
          </w:rPr>
          <w:fldChar w:fldCharType="separate"/>
        </w:r>
        <w:r>
          <w:rPr>
            <w:noProof/>
            <w:webHidden/>
          </w:rPr>
          <w:t>5</w:t>
        </w:r>
        <w:r>
          <w:rPr>
            <w:noProof/>
            <w:webHidden/>
          </w:rPr>
          <w:fldChar w:fldCharType="end"/>
        </w:r>
      </w:hyperlink>
    </w:p>
    <w:p w:rsidRPr="00620231" w:rsidR="00DE664D" w:rsidP="00620231" w:rsidRDefault="00DA0500" w14:paraId="60061E4C" w14:textId="7E06E03C">
      <w:pPr>
        <w:rPr>
          <w:b/>
          <w:sz w:val="16"/>
          <w:szCs w:val="16"/>
        </w:rPr>
      </w:pPr>
      <w:r>
        <w:fldChar w:fldCharType="end"/>
      </w:r>
      <w:r w:rsidRPr="008312CF" w:rsidR="00DE664D">
        <w:br w:type="page"/>
      </w:r>
    </w:p>
    <w:bookmarkStart w:name="_Toc273438550" w:displacedByCustomXml="next" w:id="0"/>
    <w:sdt>
      <w:sdtPr>
        <w:rPr>
          <w:rFonts w:cs="Arial"/>
          <w:b/>
          <w:sz w:val="36"/>
          <w:szCs w:val="36"/>
        </w:rPr>
        <w:alias w:val="Título"/>
        <w:tag w:val=""/>
        <w:id w:val="-191845716"/>
        <w:placeholder>
          <w:docPart w:val="8638A4B7B99F4B938E46D909E701FE0E"/>
        </w:placeholder>
        <w:dataBinding w:prefixMappings="xmlns:ns0='http://purl.org/dc/elements/1.1/' xmlns:ns1='http://schemas.openxmlformats.org/package/2006/metadata/core-properties' " w:xpath="/ns1:coreProperties[1]/ns0:title[1]" w:storeItemID="{6C3C8BC8-F283-45AE-878A-BAB7291924A1}"/>
        <w:text/>
      </w:sdtPr>
      <w:sdtEndPr/>
      <w:sdtContent>
        <w:p w:rsidRPr="00620231" w:rsidR="00620231" w:rsidP="00620231" w:rsidRDefault="004A4907" w14:paraId="46EBA3D5" w14:textId="77777777">
          <w:pPr>
            <w:jc w:val="center"/>
            <w:rPr>
              <w:rFonts w:cs="Arial"/>
              <w:b/>
              <w:sz w:val="36"/>
              <w:szCs w:val="36"/>
            </w:rPr>
          </w:pPr>
          <w:r>
            <w:rPr>
              <w:rFonts w:cs="Arial"/>
              <w:b/>
              <w:sz w:val="36"/>
              <w:szCs w:val="36"/>
            </w:rPr>
            <w:t>Modelo de Arquitectura de Soluciones Técnicas</w:t>
          </w:r>
        </w:p>
      </w:sdtContent>
    </w:sdt>
    <w:p w:rsidRPr="00AA10A1" w:rsidR="00204FAF" w:rsidP="0069472C" w:rsidRDefault="00204FAF" w14:paraId="218C1D73" w14:textId="77777777">
      <w:pPr>
        <w:pStyle w:val="Ttulo1"/>
        <w:rPr/>
      </w:pPr>
      <w:bookmarkStart w:name="_Toc39207851" w:id="1"/>
      <w:r w:rsidR="6875CBEA">
        <w:rPr/>
        <w:t>Introducción</w:t>
      </w:r>
      <w:bookmarkEnd w:id="1"/>
    </w:p>
    <w:bookmarkStart w:name="_Toc269837783" w:id="2"/>
    <w:p w:rsidR="501A6C6F" w:rsidP="6875CBEA" w:rsidRDefault="501A6C6F" w14:paraId="42FD7427" w14:textId="3FA2D23B">
      <w:pPr>
        <w:pStyle w:val="Normal"/>
        <w:ind w:firstLine="720"/>
        <w:rPr>
          <w:ins w:author="jose sanchez" w:date="2020-05-01T14:33:49Z" w:id="753356724"/>
          <w:rFonts w:ascii="Arial" w:hAnsi="Arial" w:eastAsia="Arial" w:cs="Arial"/>
          <w:noProof w:val="0"/>
          <w:sz w:val="20"/>
          <w:szCs w:val="20"/>
          <w:lang w:val="es-MX"/>
        </w:rPr>
      </w:pPr>
      <w:ins w:author="jose sanchez" w:date="2020-05-01T14:33:49Z" w:id="1120279952">
        <w:r w:rsidRPr="58981B7D" w:rsidR="58981B7D">
          <w:rPr>
            <w:rFonts w:ascii="Arial" w:hAnsi="Arial" w:eastAsia="Arial" w:cs="Arial"/>
            <w:noProof w:val="0"/>
            <w:sz w:val="20"/>
            <w:szCs w:val="20"/>
            <w:lang w:val="es-MX"/>
          </w:rPr>
          <w:t>El proyecto de “Cachimbo a Crack” es un impulso de BASE2 S.A., que tiene como público objetivo a los alumnos que buscan mejorar su rendimiento académico y para aquellos que desean impartir su conocimiento. La meta es una aplicación web, de alumnos para alumnos, donde se podrá publicar citas académicas de los cursos que se imparten en la Universidad Tecnológica del Perú. Es por ello, que el presente documento fue redactado para exponer los procesos a seguir para el diseño de la arquitectura del software, así como, los elementos que guiarán la construcción y evolución del aplicativo web a implementar en la institución anteriormente mencionada, como de igual manera, ayudara a guiar el proceso de toma de decisiones durante la implementación del aplicativo.</w:t>
        </w:r>
        <w:r w:rsidRPr="58981B7D" w:rsidR="58981B7D">
          <w:rPr>
            <w:rFonts w:ascii="Arial" w:hAnsi="Arial" w:eastAsia="Arial" w:cs="Arial"/>
            <w:noProof w:val="0"/>
            <w:sz w:val="20"/>
            <w:szCs w:val="20"/>
            <w:lang w:val="es-MX"/>
          </w:rPr>
          <w:t xml:space="preserve"> </w:t>
        </w:r>
      </w:ins>
    </w:p>
    <w:p w:rsidR="501A6C6F" w:rsidP="501A6C6F" w:rsidRDefault="501A6C6F" w14:paraId="49B83F9A" w14:textId="3E93B49A">
      <w:pPr>
        <w:pStyle w:val="Normal"/>
        <w:ind w:firstLine="720"/>
        <w:rPr>
          <w:del w:author="jose sanchez" w:date="2020-05-01T14:33:47Z" w:id="1305694158"/>
          <w:rFonts w:ascii="Arial" w:hAnsi="Arial" w:eastAsia="Arial" w:cs="Arial"/>
          <w:noProof w:val="0"/>
          <w:sz w:val="20"/>
          <w:szCs w:val="20"/>
          <w:lang w:val="es-MX"/>
        </w:rPr>
      </w:pPr>
      <w:del w:author="jose sanchez" w:date="2020-05-01T14:33:47Z" w:id="2113465176">
        <w:r w:rsidRPr="58981B7D" w:rsidDel="58981B7D">
          <w:rPr>
            <w:rFonts w:ascii="Arial" w:hAnsi="Arial" w:eastAsia="Arial" w:cs="Arial"/>
            <w:noProof w:val="0"/>
            <w:sz w:val="20"/>
            <w:szCs w:val="20"/>
            <w:lang w:val="es-MX"/>
          </w:rPr>
          <w:delText>El proyecto de “Cachimbo a Crack” es un impulso de BASE2 S.A., que tiene como público objetivo a los alumnos que buscan mejorar su rendimiento académico y para aquellos que desean impartir su conocimiento. La meta es una aplicación web, de alumnos para alumnos, donde se podrá publicar citas académicas de los cursos que se imparten en la Universidad Tecnológica del Perú. Es por ello, que el presente documento fue redactado para exponer los procesos a seguir para el diseño de la arquitectura del software, así como, los elementos que guiarán la construcción y evolución del aplicativo web a implementar en la institución anteriormente mencionada, como de igual manera, ayudara a guiar el proceso de toma de decisiones durante la implementación del aplicativo</w:delText>
        </w:r>
        <w:r w:rsidRPr="58981B7D" w:rsidDel="58981B7D">
          <w:rPr>
            <w:rFonts w:ascii="Arial" w:hAnsi="Arial" w:eastAsia="Arial" w:cs="Arial"/>
            <w:noProof w:val="0"/>
            <w:sz w:val="20"/>
            <w:szCs w:val="20"/>
            <w:lang w:val="es-MX"/>
          </w:rPr>
          <w:delText>.</w:delText>
        </w:r>
      </w:del>
    </w:p>
    <w:p w:rsidR="004F515F" w:rsidP="004F515F" w:rsidRDefault="004F515F" w14:paraId="652ADDA2" w14:textId="77777777">
      <w:pPr>
        <w:pStyle w:val="Ttulo2"/>
        <w:spacing w:after="60"/>
        <w:rPr>
          <w:sz w:val="20"/>
          <w:szCs w:val="20"/>
        </w:rPr>
      </w:pPr>
      <w:bookmarkStart w:name="_Toc288661800" w:id="3"/>
      <w:bookmarkStart w:name="_Toc293677788" w:id="4"/>
      <w:bookmarkStart w:name="_Toc39207852" w:id="5"/>
      <w:r w:rsidRPr="58981B7D" w:rsidR="58981B7D">
        <w:rPr>
          <w:sz w:val="20"/>
          <w:szCs w:val="20"/>
        </w:rPr>
        <w:t>Objetivo</w:t>
      </w:r>
      <w:bookmarkEnd w:id="3"/>
      <w:bookmarkEnd w:id="4"/>
      <w:bookmarkEnd w:id="5"/>
    </w:p>
    <w:p w:rsidR="501A6C6F" w:rsidP="6875CBEA" w:rsidRDefault="501A6C6F" w14:textId="2A9BB414" w14:paraId="00BB0602">
      <w:pPr>
        <w:pStyle w:val="Normal"/>
        <w:ind w:firstLine="720"/>
        <w:jc w:val="both"/>
        <w:rPr>
          <w:ins w:author="jose sanchez" w:date="2020-05-01T14:33:59Z" w:id="2035227818"/>
          <w:rFonts w:ascii="Arial" w:hAnsi="Arial" w:eastAsia="Arial" w:cs="Arial"/>
          <w:noProof w:val="0"/>
          <w:sz w:val="20"/>
          <w:szCs w:val="20"/>
          <w:lang w:val="es-MX"/>
        </w:rPr>
      </w:pPr>
      <w:ins w:author="jose sanchez" w:date="2020-05-01T14:33:59Z" w:id="754540879">
        <w:r w:rsidRPr="58981B7D" w:rsidR="58981B7D">
          <w:rPr>
            <w:rFonts w:ascii="Arial" w:hAnsi="Arial" w:eastAsia="Arial" w:cs="Arial"/>
            <w:noProof w:val="0"/>
            <w:sz w:val="20"/>
            <w:szCs w:val="20"/>
            <w:lang w:val="es-MX"/>
          </w:rPr>
          <w:t xml:space="preserve">El objetivo principal de este documento es orientar a los desarrolladores del proyecto "Cachimbo a Crack", redactando de forma explícita, los lineamentos a seguir, en términos de arquitectura y soluciones técnicas, definidos por </w:t>
        </w:r>
        <w:r w:rsidRPr="58981B7D" w:rsidR="58981B7D">
          <w:rPr>
            <w:rFonts w:ascii="Arial" w:hAnsi="Arial" w:eastAsia="Arial" w:cs="Arial"/>
            <w:noProof w:val="0"/>
            <w:sz w:val="20"/>
            <w:szCs w:val="20"/>
            <w:lang w:val="es-PE" w:eastAsia="en-US"/>
          </w:rPr>
          <w:t xml:space="preserve">Elliot G. (especialista de TI), </w:t>
        </w:r>
        <w:r w:rsidRPr="58981B7D" w:rsidR="58981B7D">
          <w:rPr>
            <w:rFonts w:ascii="Arial" w:hAnsi="Arial" w:eastAsia="Arial" w:cs="Arial"/>
            <w:noProof w:val="0"/>
            <w:sz w:val="20"/>
            <w:szCs w:val="20"/>
            <w:lang w:val="es-MX" w:eastAsia="en-US"/>
          </w:rPr>
          <w:t xml:space="preserve">con el fin de crear una guiar y exponer las consideraciones necesarias para situaciones que requieran tomar decisiones relacionadas con la evolución del aplicativo. </w:t>
        </w:r>
      </w:ins>
    </w:p>
    <w:p w:rsidR="501A6C6F" w:rsidP="6875CBEA" w:rsidRDefault="501A6C6F" w14:paraId="56A31722" w14:textId="7F3E7B90">
      <w:pPr>
        <w:pStyle w:val="Normal"/>
        <w:ind w:firstLine="720"/>
        <w:jc w:val="both"/>
        <w:rPr>
          <w:ins w:author="jose sanchez" w:date="2020-05-01T14:33:59Z" w:id="1098373296"/>
          <w:rFonts w:ascii="Arial" w:hAnsi="Arial" w:eastAsia="Arial" w:cs="Arial"/>
          <w:noProof w:val="0"/>
          <w:sz w:val="20"/>
          <w:szCs w:val="20"/>
          <w:lang w:val="es-MX"/>
        </w:rPr>
      </w:pPr>
      <w:ins w:author="jose sanchez" w:date="2020-05-01T14:33:59Z" w:id="1002273136">
        <w:r w:rsidRPr="58981B7D" w:rsidR="58981B7D">
          <w:rPr>
            <w:rFonts w:ascii="Arial" w:hAnsi="Arial" w:eastAsia="Arial" w:cs="Arial"/>
            <w:noProof w:val="0"/>
            <w:sz w:val="20"/>
            <w:szCs w:val="20"/>
            <w:lang w:val="es-MX"/>
          </w:rPr>
          <w:t>Es presente archivo busca servir como una guía metodológica para el entendimiento y ejecución de iteraciones del proceso de Arquitectura de Solución, convirtiéndose en un insumo fundamental de la estructuración y desarrollo del programa, siendo también, un instrumento para materializar los proyectos de mejoras futuras en cuento a arquitectura, o en el desarrollo de procesos de Planeación Estratégica de TI.</w:t>
        </w:r>
        <w:r w:rsidRPr="58981B7D" w:rsidR="58981B7D">
          <w:rPr>
            <w:rFonts w:ascii="Arial" w:hAnsi="Arial" w:eastAsia="Arial" w:cs="Arial"/>
            <w:noProof w:val="0"/>
            <w:sz w:val="20"/>
            <w:szCs w:val="20"/>
            <w:lang w:val="es-MX"/>
          </w:rPr>
          <w:t xml:space="preserve"> </w:t>
        </w:r>
      </w:ins>
    </w:p>
    <w:p w:rsidR="501A6C6F" w:rsidP="501A6C6F" w:rsidRDefault="501A6C6F" w14:paraId="4C127841" w14:textId="0BDDB813">
      <w:pPr>
        <w:pStyle w:val="Normal"/>
        <w:ind w:firstLine="720"/>
        <w:jc w:val="both"/>
        <w:rPr>
          <w:del w:author="jose sanchez" w:date="2020-05-01T14:33:56Z" w:id="1933769686"/>
          <w:rFonts w:ascii="Arial" w:hAnsi="Arial" w:eastAsia="Arial" w:cs="Arial"/>
          <w:noProof w:val="0"/>
          <w:sz w:val="20"/>
          <w:szCs w:val="20"/>
          <w:lang w:val="es-MX"/>
        </w:rPr>
      </w:pPr>
      <w:del w:author="jose sanchez" w:date="2020-05-01T14:33:56Z" w:id="545789680">
        <w:r w:rsidRPr="58981B7D" w:rsidDel="58981B7D">
          <w:rPr>
            <w:rFonts w:ascii="Arial" w:hAnsi="Arial" w:eastAsia="Arial" w:cs="Arial"/>
            <w:noProof w:val="0"/>
            <w:sz w:val="20"/>
            <w:szCs w:val="20"/>
            <w:lang w:val="es-MX"/>
          </w:rPr>
          <w:delText xml:space="preserve">El objetivo principal de este documento es orientar a los desarrolladores del proyecto "Cachimbo a Crack", redactando de forma explícita, los lineamentos a seguir, en términos de arquitectura y soluciones técnicas, definidos por </w:delText>
        </w:r>
        <w:r w:rsidRPr="58981B7D" w:rsidDel="58981B7D">
          <w:rPr>
            <w:rFonts w:ascii="Arial" w:hAnsi="Arial" w:eastAsia="Arial" w:cs="Arial"/>
            <w:noProof w:val="0"/>
            <w:sz w:val="20"/>
            <w:szCs w:val="20"/>
            <w:lang w:val="es-PE" w:eastAsia="en-US"/>
          </w:rPr>
          <w:delText xml:space="preserve">Elliot G. (especialista de TI), </w:delText>
        </w:r>
        <w:r w:rsidRPr="58981B7D" w:rsidDel="58981B7D">
          <w:rPr>
            <w:rFonts w:ascii="Arial" w:hAnsi="Arial" w:eastAsia="Arial" w:cs="Arial"/>
            <w:noProof w:val="0"/>
            <w:sz w:val="20"/>
            <w:szCs w:val="20"/>
            <w:lang w:val="es-MX" w:eastAsia="en-US"/>
          </w:rPr>
          <w:delText xml:space="preserve">con el fin de crear una guiar y exponer las consideraciones necesarias para situaciones que requieran tomar decisiones relacionadas con la evolución del aplicativo. </w:delText>
        </w:r>
      </w:del>
    </w:p>
    <w:p w:rsidR="501A6C6F" w:rsidP="501A6C6F" w:rsidRDefault="501A6C6F" w14:paraId="490BEA8E" w14:textId="49C66AA1">
      <w:pPr>
        <w:pStyle w:val="Normal"/>
        <w:ind w:firstLine="720"/>
        <w:jc w:val="both"/>
        <w:rPr>
          <w:del w:author="jose sanchez" w:date="2020-05-01T14:33:56Z" w:id="1704543303"/>
          <w:rFonts w:ascii="Arial" w:hAnsi="Arial" w:eastAsia="Arial" w:cs="Arial"/>
          <w:noProof w:val="0"/>
          <w:sz w:val="20"/>
          <w:szCs w:val="20"/>
          <w:lang w:val="es-MX"/>
        </w:rPr>
      </w:pPr>
      <w:del w:author="jose sanchez" w:date="2020-05-01T14:33:56Z" w:id="456503421">
        <w:r w:rsidRPr="58981B7D" w:rsidDel="58981B7D">
          <w:rPr>
            <w:rFonts w:ascii="Arial" w:hAnsi="Arial" w:eastAsia="Arial" w:cs="Arial"/>
            <w:noProof w:val="0"/>
            <w:sz w:val="20"/>
            <w:szCs w:val="20"/>
            <w:lang w:val="es-MX"/>
          </w:rPr>
          <w:delText>Es presente archivo busca servir como una guía metodológica para el entendimiento y ejecución de iteraciones del proceso de Arquitectura de Solución, convirtiéndose en un insumo fundamental de la estructuración y desarrollo del programa, siendo también, un instrumento para materializar los proyectos de mejoras futuras en cuento a arquitectura, o en el desarrollo de procesos de Planeación Estratégica de TI.</w:delText>
        </w:r>
      </w:del>
    </w:p>
    <w:p w:rsidR="004F515F" w:rsidP="004F515F" w:rsidRDefault="004F515F" w14:paraId="00220023" w14:textId="77777777">
      <w:pPr>
        <w:pStyle w:val="Ttulo2"/>
        <w:spacing w:after="60"/>
        <w:rPr>
          <w:sz w:val="20"/>
          <w:szCs w:val="20"/>
        </w:rPr>
      </w:pPr>
      <w:bookmarkStart w:name="_Toc288661801" w:id="6"/>
      <w:bookmarkStart w:name="_Toc293677789" w:id="7"/>
      <w:bookmarkStart w:name="_Toc39207853" w:id="8"/>
      <w:r w:rsidRPr="58981B7D" w:rsidR="58981B7D">
        <w:rPr>
          <w:sz w:val="20"/>
          <w:szCs w:val="20"/>
        </w:rPr>
        <w:t>Definiciones, acrónimos y a</w:t>
      </w:r>
      <w:r w:rsidRPr="58981B7D" w:rsidR="58981B7D">
        <w:rPr>
          <w:sz w:val="20"/>
          <w:szCs w:val="20"/>
        </w:rPr>
        <w:t>breviaturas</w:t>
      </w:r>
      <w:bookmarkEnd w:id="6"/>
      <w:bookmarkEnd w:id="7"/>
      <w:bookmarkEnd w:id="8"/>
    </w:p>
    <w:p w:rsidRPr="00537924" w:rsidR="004F515F" w:rsidP="58981B7D" w:rsidRDefault="004F515F" w14:paraId="32DE8696" w14:textId="66D54FE3">
      <w:pPr>
        <w:pStyle w:val="Prrafodelista"/>
        <w:numPr>
          <w:ilvl w:val="0"/>
          <w:numId w:val="44"/>
        </w:numPr>
        <w:rPr>
          <w:ins w:author="jose sanchez" w:date="2020-05-01T18:13:13Z" w:id="1476193687"/>
          <w:rFonts w:ascii="Arial" w:hAnsi="Arial" w:eastAsia="Arial" w:cs="Arial"/>
          <w:sz w:val="20"/>
          <w:szCs w:val="20"/>
        </w:rPr>
        <w:pPrChange w:author="jose sanchez" w:date="2020-05-01T18:27:17Z">
          <w:pPr>
            <w:pStyle w:val="infoblue0"/>
          </w:pPr>
        </w:pPrChange>
      </w:pPr>
      <w:r w:rsidRPr="58981B7D" w:rsidR="58981B7D">
        <w:rPr>
          <w:rFonts w:cs="Arial"/>
          <w:b w:val="1"/>
          <w:bCs w:val="1"/>
          <w:sz w:val="20"/>
          <w:szCs w:val="20"/>
          <w:rPrChange w:author="jose sanchez" w:date="2020-05-01T18:27:28Z" w:id="1492112602">
            <w:rPr>
              <w:rFonts w:cs="Arial"/>
            </w:rPr>
          </w:rPrChange>
        </w:rPr>
        <w:t>TI (</w:t>
      </w:r>
      <w:ins w:author="jose sanchez" w:date="2020-05-01T18:12:10Z" w:id="1687265003">
        <w:r w:rsidRPr="58981B7D" w:rsidR="58981B7D">
          <w:rPr>
            <w:rFonts w:ascii="Arial" w:hAnsi="Arial" w:eastAsia="Arial" w:cs="Arial"/>
            <w:b w:val="1"/>
            <w:bCs w:val="1"/>
            <w:i w:val="0"/>
            <w:iCs w:val="0"/>
            <w:noProof w:val="0"/>
            <w:color w:val="222222"/>
            <w:sz w:val="20"/>
            <w:szCs w:val="20"/>
            <w:lang w:val="es-ES"/>
            <w:rPrChange w:author="jose sanchez" w:date="2020-05-01T18:27:14Z" w:id="766505332">
              <w:rPr>
                <w:rFonts w:ascii="Arial" w:hAnsi="Arial" w:eastAsia="Arial" w:cs="Arial"/>
                <w:b w:val="1"/>
                <w:bCs w:val="1"/>
                <w:i w:val="0"/>
                <w:iCs w:val="0"/>
                <w:noProof w:val="0"/>
                <w:color w:val="222222"/>
                <w:sz w:val="24"/>
                <w:szCs w:val="24"/>
                <w:lang w:val="es-ES"/>
              </w:rPr>
            </w:rPrChange>
          </w:rPr>
          <w:t>tecnología de la información</w:t>
        </w:r>
      </w:ins>
      <w:r w:rsidRPr="58981B7D" w:rsidR="58981B7D">
        <w:rPr>
          <w:rFonts w:cs="Arial"/>
          <w:b w:val="1"/>
          <w:bCs w:val="1"/>
          <w:sz w:val="20"/>
          <w:szCs w:val="20"/>
          <w:rPrChange w:author="jose sanchez" w:date="2020-05-01T18:27:14Z" w:id="97011893">
            <w:rPr>
              <w:rFonts w:cs="Arial"/>
            </w:rPr>
          </w:rPrChange>
        </w:rPr>
        <w:t>):</w:t>
      </w:r>
      <w:ins w:author="jose sanchez" w:date="2020-05-01T18:12:15Z" w:id="1171114431">
        <w:r w:rsidRPr="58981B7D" w:rsidR="58981B7D">
          <w:rPr>
            <w:rFonts w:cs="Arial"/>
            <w:sz w:val="20"/>
            <w:szCs w:val="20"/>
            <w:rPrChange w:author="jose sanchez" w:date="2020-05-01T18:27:14Z" w:id="514139553">
              <w:rPr>
                <w:rFonts w:cs="Arial"/>
              </w:rPr>
            </w:rPrChange>
          </w:rPr>
          <w:t xml:space="preserve"> Se refiere al uso de equipos de telecomunicaciones y computadoras</w:t>
        </w:r>
      </w:ins>
      <w:ins w:author="jose sanchez" w:date="2020-05-01T18:13:00Z" w:id="318253914">
        <w:r w:rsidRPr="58981B7D" w:rsidR="58981B7D">
          <w:rPr>
            <w:rFonts w:cs="Arial"/>
            <w:sz w:val="20"/>
            <w:szCs w:val="20"/>
            <w:rPrChange w:author="jose sanchez" w:date="2020-05-01T18:27:14Z" w:id="2030447803">
              <w:rPr>
                <w:rFonts w:cs="Arial"/>
              </w:rPr>
            </w:rPrChange>
          </w:rPr>
          <w:t>,</w:t>
        </w:r>
      </w:ins>
      <w:ins w:author="jose sanchez" w:date="2020-05-01T18:12:15Z" w:id="509151649">
        <w:r w:rsidRPr="58981B7D" w:rsidR="58981B7D">
          <w:rPr>
            <w:rFonts w:cs="Arial"/>
            <w:sz w:val="20"/>
            <w:szCs w:val="20"/>
            <w:rPrChange w:author="jose sanchez" w:date="2020-05-01T18:27:14Z" w:id="31682834">
              <w:rPr>
                <w:rFonts w:cs="Arial"/>
              </w:rPr>
            </w:rPrChange>
          </w:rPr>
          <w:t xml:space="preserve"> para la transmisión, el procesamiento y el almacenamiento de datos.</w:t>
        </w:r>
      </w:ins>
    </w:p>
    <w:p w:rsidR="58981B7D" w:rsidP="58981B7D" w:rsidRDefault="58981B7D" w14:paraId="5226CA38" w14:textId="4A453246">
      <w:pPr>
        <w:pStyle w:val="Prrafodelista"/>
        <w:numPr>
          <w:ilvl w:val="0"/>
          <w:numId w:val="44"/>
        </w:numPr>
        <w:rPr>
          <w:ins w:author="jose sanchez" w:date="2020-05-01T18:27:43Z" w:id="117957556"/>
          <w:rFonts w:ascii="Arial" w:hAnsi="Arial" w:eastAsia="Arial" w:cs="Arial"/>
          <w:b w:val="1"/>
          <w:bCs w:val="1"/>
          <w:i w:val="0"/>
          <w:iCs w:val="0"/>
          <w:noProof w:val="0"/>
          <w:color w:val="222222"/>
          <w:sz w:val="20"/>
          <w:szCs w:val="20"/>
          <w:lang w:val="es-MX"/>
        </w:rPr>
        <w:pPrChange w:author="jose sanchez" w:date="2020-05-01T18:27:17Z">
          <w:pPr>
            <w:pStyle w:val="Normal"/>
          </w:pPr>
        </w:pPrChange>
      </w:pPr>
      <w:ins w:author="jose sanchez" w:date="2020-05-01T18:14:16Z" w:id="1435048597">
        <w:r w:rsidRPr="58981B7D" w:rsidR="58981B7D">
          <w:rPr>
            <w:rFonts w:ascii="Arial" w:hAnsi="Arial" w:eastAsia="Arial" w:cs="Arial"/>
            <w:b w:val="1"/>
            <w:bCs w:val="1"/>
            <w:i w:val="0"/>
            <w:iCs w:val="0"/>
            <w:noProof w:val="0"/>
            <w:color w:val="222222"/>
            <w:sz w:val="20"/>
            <w:szCs w:val="20"/>
            <w:lang w:val="es-MX"/>
            <w:rPrChange w:author="jose sanchez" w:date="2020-05-01T18:27:14Z" w:id="471657877">
              <w:rPr>
                <w:rFonts w:ascii="Arial" w:hAnsi="Arial" w:eastAsia="Arial" w:cs="Arial"/>
                <w:b w:val="1"/>
                <w:bCs w:val="1"/>
                <w:i w:val="0"/>
                <w:iCs w:val="0"/>
                <w:noProof w:val="0"/>
                <w:color w:val="222222"/>
                <w:sz w:val="24"/>
                <w:szCs w:val="24"/>
                <w:lang w:val="es-MX"/>
              </w:rPr>
            </w:rPrChange>
          </w:rPr>
          <w:t xml:space="preserve">Aplicación web: </w:t>
        </w:r>
        <w:r w:rsidRPr="58981B7D" w:rsidR="58981B7D">
          <w:rPr>
            <w:rFonts w:ascii="Arial" w:hAnsi="Arial" w:eastAsia="Arial" w:cs="Arial"/>
            <w:b w:val="0"/>
            <w:bCs w:val="0"/>
            <w:i w:val="0"/>
            <w:iCs w:val="0"/>
            <w:noProof w:val="0"/>
            <w:color w:val="222222"/>
            <w:sz w:val="20"/>
            <w:szCs w:val="20"/>
            <w:lang w:val="es-MX"/>
            <w:rPrChange w:author="jose sanchez" w:date="2020-05-01T18:27:33Z" w:id="1314980196">
              <w:rPr>
                <w:rFonts w:ascii="Arial" w:hAnsi="Arial" w:eastAsia="Arial" w:cs="Arial"/>
                <w:b w:val="1"/>
                <w:bCs w:val="1"/>
                <w:i w:val="0"/>
                <w:iCs w:val="0"/>
                <w:noProof w:val="0"/>
                <w:color w:val="222222"/>
                <w:sz w:val="24"/>
                <w:szCs w:val="24"/>
                <w:lang w:val="es-MX"/>
              </w:rPr>
            </w:rPrChange>
          </w:rPr>
          <w:t>H</w:t>
        </w:r>
        <w:r w:rsidRPr="58981B7D" w:rsidR="58981B7D">
          <w:rPr>
            <w:rFonts w:ascii="Arial" w:hAnsi="Arial" w:eastAsia="Arial" w:cs="Arial"/>
            <w:b w:val="0"/>
            <w:bCs w:val="0"/>
            <w:i w:val="0"/>
            <w:iCs w:val="0"/>
            <w:noProof w:val="0"/>
            <w:color w:val="4D5156"/>
            <w:sz w:val="20"/>
            <w:szCs w:val="20"/>
            <w:lang w:val="es-MX"/>
            <w:rPrChange w:author="jose sanchez" w:date="2020-05-01T18:27:14Z" w:id="545584139">
              <w:rPr>
                <w:rFonts w:ascii="Arial" w:hAnsi="Arial" w:eastAsia="Arial" w:cs="Arial"/>
                <w:b w:val="0"/>
                <w:bCs w:val="0"/>
                <w:i w:val="0"/>
                <w:iCs w:val="0"/>
                <w:noProof w:val="0"/>
                <w:color w:val="4D5156"/>
                <w:sz w:val="21"/>
                <w:szCs w:val="21"/>
                <w:lang w:val="es-MX"/>
              </w:rPr>
            </w:rPrChange>
          </w:rPr>
          <w:t>erramientas que los usuarios pueden utilizar accediendo a un servidor web a través de internet o de una intranet mediante un navegador.</w:t>
        </w:r>
      </w:ins>
    </w:p>
    <w:p w:rsidR="58981B7D" w:rsidP="2539EDB8" w:rsidRDefault="58981B7D" w14:paraId="6F2AE344" w14:textId="0D1EE04F">
      <w:pPr>
        <w:pStyle w:val="Prrafodelista"/>
        <w:numPr>
          <w:ilvl w:val="0"/>
          <w:numId w:val="44"/>
        </w:numPr>
        <w:rPr>
          <w:ins w:author="jose sanchez" w:date="2020-05-01T18:16:12.941Z" w:id="1280352455"/>
          <w:rFonts w:ascii="Arial" w:hAnsi="Arial" w:eastAsia="Arial" w:cs="Arial"/>
          <w:b w:val="1"/>
          <w:bCs w:val="1"/>
          <w:i w:val="0"/>
          <w:iCs w:val="0"/>
          <w:noProof w:val="0"/>
          <w:color w:val="222222"/>
          <w:sz w:val="20"/>
          <w:szCs w:val="20"/>
          <w:lang w:val="es-MX"/>
        </w:rPr>
        <w:pPrChange w:author="jose sanchez" w:date="2020-05-01T18:27:43.172Z">
          <w:pPr/>
        </w:pPrChange>
      </w:pPr>
      <w:r w:rsidRPr="2539EDB8" w:rsidR="2539EDB8">
        <w:rPr>
          <w:b w:val="1"/>
          <w:bCs w:val="1"/>
          <w:i w:val="0"/>
          <w:iCs w:val="0"/>
          <w:noProof w:val="0"/>
          <w:color w:val="222222"/>
          <w:sz w:val="20"/>
          <w:szCs w:val="20"/>
          <w:lang w:val="es-MX"/>
        </w:rPr>
        <w:t>Arquitectura:</w:t>
      </w:r>
      <w:r w:rsidRPr="2539EDB8" w:rsidR="2539EDB8">
        <w:rPr>
          <w:b w:val="0"/>
          <w:bCs w:val="0"/>
          <w:i w:val="0"/>
          <w:iCs w:val="0"/>
          <w:noProof w:val="0"/>
          <w:color w:val="222222"/>
          <w:sz w:val="20"/>
          <w:szCs w:val="20"/>
          <w:lang w:val="es-MX"/>
        </w:rPr>
        <w:t xml:space="preserve"> Indican la estructura, funcionamiento e interacción entre las partes del software.</w:t>
      </w:r>
    </w:p>
    <w:p w:rsidR="58981B7D" w:rsidP="58981B7D" w:rsidRDefault="58981B7D" w14:paraId="4EFDB83A" w14:textId="1F61396B">
      <w:pPr>
        <w:pStyle w:val="Normal"/>
        <w:rPr>
          <w:rFonts w:ascii="Arial" w:hAnsi="Arial" w:eastAsia="Arial" w:cs="Arial"/>
          <w:b w:val="0"/>
          <w:bCs w:val="0"/>
          <w:i w:val="0"/>
          <w:iCs w:val="0"/>
          <w:noProof w:val="0"/>
          <w:color w:val="4D5156"/>
          <w:sz w:val="20"/>
          <w:szCs w:val="20"/>
          <w:lang w:val="es-MX"/>
          <w:rPrChange w:author="jose sanchez" w:date="2020-05-01T18:27:14Z" w:id="1975734723">
            <w:rPr>
              <w:rFonts w:cs="Arial"/>
            </w:rPr>
          </w:rPrChange>
        </w:rPr>
      </w:pPr>
    </w:p>
    <w:p w:rsidR="004F515F" w:rsidP="004F515F" w:rsidRDefault="004F515F" w14:paraId="4E1F9A16" w14:textId="77777777">
      <w:pPr>
        <w:pStyle w:val="Ttulo2"/>
        <w:spacing w:after="60"/>
        <w:rPr>
          <w:sz w:val="20"/>
          <w:szCs w:val="20"/>
        </w:rPr>
      </w:pPr>
      <w:bookmarkStart w:name="_Toc288661802" w:id="9"/>
      <w:bookmarkStart w:name="_Toc293677790" w:id="10"/>
      <w:bookmarkStart w:name="_Toc39207854" w:id="11"/>
      <w:r w:rsidRPr="2539EDB8" w:rsidR="2539EDB8">
        <w:rPr>
          <w:sz w:val="20"/>
          <w:szCs w:val="20"/>
        </w:rPr>
        <w:t>Referencias</w:t>
      </w:r>
      <w:bookmarkEnd w:id="9"/>
      <w:bookmarkEnd w:id="10"/>
      <w:bookmarkEnd w:id="11"/>
    </w:p>
    <w:p w:rsidRPr="007F2C25" w:rsidR="007F2C25" w:rsidP="2539EDB8" w:rsidRDefault="004F515F" w14:paraId="5441A419" w14:textId="02755632">
      <w:pPr>
        <w:pStyle w:val="Normal"/>
        <w:ind w:firstLine="720"/>
        <w:rPr>
          <w:noProof w:val="0"/>
          <w:sz w:val="20"/>
          <w:szCs w:val="20"/>
          <w:highlight w:val="yellow"/>
          <w:lang w:val="es-ES"/>
        </w:rPr>
      </w:pPr>
      <w:r w:rsidRPr="2539EDB8" w:rsidR="2539EDB8">
        <w:rPr>
          <w:noProof w:val="0"/>
          <w:sz w:val="20"/>
          <w:szCs w:val="20"/>
          <w:highlight w:val="yellow"/>
          <w:lang w:val="es-ES"/>
        </w:rPr>
        <w:t>El Presente documento se basa en el contenido de los siguientes documentos:</w:t>
      </w:r>
    </w:p>
    <w:p w:rsidR="2539EDB8" w:rsidP="2539EDB8" w:rsidRDefault="2539EDB8" w14:paraId="30DDEE31" w14:textId="55971879">
      <w:pPr>
        <w:pStyle w:val="Prrafodelista"/>
        <w:numPr>
          <w:ilvl w:val="1"/>
          <w:numId w:val="47"/>
        </w:numPr>
        <w:rPr>
          <w:rFonts w:ascii="Arial" w:hAnsi="Arial" w:eastAsia="Arial" w:cs="Arial"/>
          <w:noProof w:val="0"/>
          <w:sz w:val="20"/>
          <w:szCs w:val="20"/>
          <w:lang w:val="es-ES"/>
        </w:rPr>
      </w:pPr>
    </w:p>
    <w:p w:rsidR="003439CE" w:rsidP="0069472C" w:rsidRDefault="00385A85" w14:paraId="13E9AEED" w14:textId="77777777">
      <w:pPr>
        <w:pStyle w:val="Ttulo1"/>
        <w:rPr>
          <w:sz w:val="20"/>
          <w:szCs w:val="20"/>
        </w:rPr>
      </w:pPr>
      <w:bookmarkStart w:name="_Toc39207855" w:id="12"/>
      <w:r w:rsidRPr="2539EDB8" w:rsidR="2539EDB8">
        <w:rPr>
          <w:sz w:val="20"/>
          <w:szCs w:val="20"/>
        </w:rPr>
        <w:t>Descripción general de la solución</w:t>
      </w:r>
      <w:bookmarkEnd w:id="12"/>
    </w:p>
    <w:p w:rsidRPr="00FE0CDB" w:rsidR="00010695" w:rsidP="58981B7D" w:rsidRDefault="006C4D9E" w14:paraId="126B90EF" w14:textId="77777777">
      <w:pPr>
        <w:pStyle w:val="infoblue0"/>
        <w:numPr>
          <w:numId w:val="0"/>
        </w:numPr>
        <w:rPr>
          <w:del w:author="jose sanchez" w:date="2020-05-01T18:34:24Z" w:id="164523219"/>
          <w:sz w:val="20"/>
          <w:szCs w:val="20"/>
        </w:rPr>
      </w:pPr>
      <w:del w:author="jose sanchez" w:date="2020-05-01T18:34:24Z" w:id="1758794166">
        <w:r w:rsidRPr="58981B7D" w:rsidDel="58981B7D">
          <w:rPr>
            <w:sz w:val="20"/>
            <w:szCs w:val="20"/>
          </w:rPr>
          <w:delText xml:space="preserve">[La arquitectura es el diseño de la estructura de alto nivel de una solución técnica, es la forma de ensamblar los elementos que la componen, de la mejor forma posible tal que, satisfagan los requerimientos funcionales y los no funcionales (desempeño, fiabilidad, portabilidad, disponibilidad, escalabilidad, </w:delText>
        </w:r>
        <w:r w:rsidRPr="58981B7D" w:rsidDel="58981B7D">
          <w:rPr>
            <w:sz w:val="20"/>
            <w:szCs w:val="20"/>
          </w:rPr>
          <w:delText>etc</w:delText>
        </w:r>
        <w:r w:rsidRPr="58981B7D" w:rsidDel="58981B7D">
          <w:rPr>
            <w:sz w:val="20"/>
            <w:szCs w:val="20"/>
          </w:rPr>
          <w:delText>). Especifique de manera detallada la solución técnica propuesta, así como los factores relevantes para el desarrollo y uso, debe contemplar los servicios, los componentes y el diagrama de arquitectura.</w:delText>
        </w:r>
      </w:del>
    </w:p>
    <w:p w:rsidR="58981B7D" w:rsidP="58981B7D" w:rsidRDefault="58981B7D" w14:paraId="64613905" w14:textId="16E99175">
      <w:pPr>
        <w:pStyle w:val="Normal"/>
        <w:rPr>
          <w:ins w:author="jose sanchez" w:date="2020-05-01T18:34:24Z" w:id="1273839233"/>
          <w:sz w:val="20"/>
          <w:szCs w:val="20"/>
        </w:rPr>
        <w:pPrChange w:author="jose sanchez" w:date="2020-05-01T18:34:24Z">
          <w:pPr>
            <w:pStyle w:val="infoblue0"/>
          </w:pPr>
        </w:pPrChange>
      </w:pPr>
      <w:del w:author="jose sanchez" w:date="2020-05-01T18:34:24Z" w:id="658349395">
        <w:r w:rsidRPr="58981B7D" w:rsidDel="58981B7D">
          <w:rPr>
            <w:sz w:val="20"/>
            <w:szCs w:val="20"/>
          </w:rPr>
          <w:delText>Verificar que el modelo de arquitectura de la solución técnica propuesta, se encuentre alineada a las estrategias de TIC, al Programa de tecnología, a los principios y las directrices de la arquitectura tecnológica de la UTIC de la SCT. Para atender este punto, se sugiere consultar el proceso: Determinación de la dirección tecnológica (DDT) del “Marco rector de procesos en materia de TIC”.]</w:delText>
        </w:r>
      </w:del>
      <w:ins w:author="jose sanchez" w:date="2020-05-01T18:34:24Z" w:id="1196297068">
        <w:r w:rsidRPr="58981B7D" w:rsidR="58981B7D">
          <w:rPr>
            <w:sz w:val="20"/>
            <w:szCs w:val="20"/>
          </w:rPr>
          <w:t xml:space="preserve"> </w:t>
        </w:r>
      </w:ins>
    </w:p>
    <w:p w:rsidR="58981B7D" w:rsidP="58981B7D" w:rsidRDefault="58981B7D" w14:paraId="78FA8DE7" w14:textId="1779841F">
      <w:pPr>
        <w:pStyle w:val="Normal"/>
        <w:ind w:firstLine="720"/>
        <w:rPr>
          <w:ins w:author="jose sanchez" w:date="2020-05-01T18:37:36Z" w:id="1491819482"/>
          <w:noProof w:val="0"/>
          <w:sz w:val="20"/>
          <w:szCs w:val="20"/>
          <w:lang w:val="es-ES"/>
        </w:rPr>
        <w:pPrChange w:author="jose sanchez" w:date="2020-05-01T18:34:48Z">
          <w:pPr>
            <w:pStyle w:val="Normal"/>
          </w:pPr>
        </w:pPrChange>
      </w:pPr>
      <w:ins w:author="jose sanchez" w:date="2020-05-01T18:34:24Z" w:id="1846997722">
        <w:r w:rsidRPr="58981B7D" w:rsidR="58981B7D">
          <w:rPr>
            <w:noProof w:val="0"/>
            <w:sz w:val="20"/>
            <w:szCs w:val="20"/>
            <w:lang w:val="es-ES"/>
            <w:rPrChange w:author="jose sanchez" w:date="2020-05-01T18:49:10Z" w:id="1521088265">
              <w:rPr>
                <w:noProof w:val="0"/>
                <w:lang w:val="es-ES"/>
              </w:rPr>
            </w:rPrChange>
          </w:rPr>
          <w:t xml:space="preserve">Se </w:t>
        </w:r>
        <w:r w:rsidRPr="58981B7D" w:rsidR="58981B7D">
          <w:rPr>
            <w:noProof w:val="0"/>
            <w:sz w:val="20"/>
            <w:szCs w:val="20"/>
            <w:lang w:val="es-ES"/>
            <w:rPrChange w:author="jose sanchez" w:date="2020-05-01T18:49:10Z" w:id="876506020">
              <w:rPr>
                <w:noProof w:val="0"/>
                <w:lang w:val="es-ES"/>
              </w:rPr>
            </w:rPrChange>
          </w:rPr>
          <w:t>desarrollarán</w:t>
        </w:r>
        <w:r w:rsidRPr="58981B7D" w:rsidR="58981B7D">
          <w:rPr>
            <w:noProof w:val="0"/>
            <w:sz w:val="20"/>
            <w:szCs w:val="20"/>
            <w:lang w:val="es-ES"/>
            <w:rPrChange w:author="jose sanchez" w:date="2020-05-01T18:49:10Z" w:id="970590302">
              <w:rPr>
                <w:noProof w:val="0"/>
                <w:lang w:val="es-ES"/>
              </w:rPr>
            </w:rPrChange>
          </w:rPr>
          <w:t xml:space="preserve"> </w:t>
        </w:r>
        <w:r w:rsidRPr="58981B7D" w:rsidR="58981B7D">
          <w:rPr>
            <w:noProof w:val="0"/>
            <w:sz w:val="20"/>
            <w:szCs w:val="20"/>
            <w:lang w:val="es-ES"/>
            <w:rPrChange w:author="jose sanchez" w:date="2020-05-01T18:49:10Z" w:id="737347185">
              <w:rPr>
                <w:noProof w:val="0"/>
                <w:lang w:val="es-ES"/>
              </w:rPr>
            </w:rPrChange>
          </w:rPr>
          <w:t>dos formas de proporcionar citas académicas: enseñanza y aprendizaje. Para publicar una cita, los estudiantes deben registrarse en el formulario de solicitud, dependiendo de si el estudiante está enseñando o estudiando. Para enseñar, debe asignar un curso a su dominio. Esto será evaluado por otro estudiante en su cita académica. el que quiere aprender solo deberá buscar en las citas de enseñanza ya publicadas e inscribirse o publicar una cita de aprendizaje en la cual un alumno que domine el curso se inscribirá y procederá la cita académica.</w:t>
        </w:r>
      </w:ins>
    </w:p>
    <w:p w:rsidR="58981B7D" w:rsidP="58981B7D" w:rsidRDefault="58981B7D" w14:paraId="40C36EDA" w14:textId="14E72F40">
      <w:pPr>
        <w:pStyle w:val="Normal"/>
        <w:ind w:firstLine="720"/>
        <w:rPr>
          <w:ins w:author="jose sanchez" w:date="2020-05-01T18:42:24Z" w:id="1037223781"/>
          <w:b w:val="1"/>
          <w:bCs w:val="1"/>
          <w:noProof w:val="0"/>
          <w:sz w:val="20"/>
          <w:szCs w:val="20"/>
          <w:lang w:val="es-ES"/>
        </w:rPr>
      </w:pPr>
    </w:p>
    <w:p w:rsidR="58981B7D" w:rsidP="58981B7D" w:rsidRDefault="58981B7D" w14:paraId="125FE231" w14:textId="60999E7C">
      <w:pPr>
        <w:pStyle w:val="Normal"/>
        <w:ind w:firstLine="720"/>
        <w:rPr>
          <w:ins w:author="jose sanchez" w:date="2020-05-01T18:37:49Z" w:id="740090476"/>
          <w:b w:val="1"/>
          <w:bCs w:val="1"/>
          <w:noProof w:val="0"/>
          <w:sz w:val="20"/>
          <w:szCs w:val="20"/>
          <w:lang w:val="es-ES"/>
          <w:rPrChange w:author="jose sanchez" w:date="2020-05-01T18:49:25Z" w:id="132119902">
            <w:rPr>
              <w:ins w:author="jose sanchez" w:date="2020-05-01T18:37:49Z" w:id="356673517"/>
              <w:b w:val="1"/>
              <w:bCs w:val="1"/>
              <w:noProof w:val="0"/>
              <w:lang w:val="es-ES"/>
            </w:rPr>
          </w:rPrChange>
        </w:rPr>
      </w:pPr>
      <w:ins w:author="jose sanchez" w:date="2020-05-01T18:37:49Z" w:id="1354942946">
        <w:r w:rsidRPr="58981B7D" w:rsidR="58981B7D">
          <w:rPr>
            <w:b w:val="1"/>
            <w:bCs w:val="1"/>
            <w:noProof w:val="0"/>
            <w:sz w:val="20"/>
            <w:szCs w:val="20"/>
            <w:lang w:val="es-ES"/>
            <w:rPrChange w:author="jose sanchez" w:date="2020-05-01T18:49:25Z" w:id="1586585747">
              <w:rPr>
                <w:noProof w:val="0"/>
                <w:lang w:val="es-ES"/>
              </w:rPr>
            </w:rPrChange>
          </w:rPr>
          <w:t>2.1 Actores:</w:t>
        </w:r>
      </w:ins>
    </w:p>
    <w:tbl>
      <w:tblPr>
        <w:tblStyle w:val="Tablaconcuadrcula"/>
        <w:tblW w:w="9360" w:type="dxa"/>
        <w:tblLayout w:type="fixed"/>
        <w:tblLook w:val="06A0" w:firstRow="1" w:lastRow="0" w:firstColumn="1" w:lastColumn="0" w:noHBand="1" w:noVBand="1"/>
        <w:tblPrChange w:author="jose sanchez" w:date="2020-05-01T18:40:20.492Z">
          <w:tblPr>
            <w:tblStyle w:val="Tablaconcuadrcula"/>
            <w:tblLook w:val="06A0" w:firstRow="1" w:lastRow="0" w:firstColumn="1" w:lastColumn="0" w:noHBand="1" w:noVBand="1"/>
          </w:tblPr>
        </w:tblPrChange>
      </w:tblPr>
      <w:tblGrid>
        <w:tblGridChange>
          <w:tblGrid>
            <w:gridCol w:w="3120"/>
            <w:gridCol w:w="3120"/>
            <w:gridCol w:w="3120"/>
          </w:tblGrid>
        </w:tblGridChange>
        <w:gridCol w:w="2280"/>
        <w:gridCol w:w="3240"/>
        <w:gridCol w:w="3840"/>
      </w:tblGrid>
      <w:tr w:rsidR="58981B7D" w:rsidTr="1038F071" w14:paraId="733FE0F1">
        <w:trPr>
          <w:ins w:author="jose sanchez" w:date="2020-05-01T18:38:17Z" w:id="1649122744"/>
        </w:trPr>
        <w:tc>
          <w:tcPr>
            <w:tcW w:w="2280" w:type="dxa"/>
            <w:tcMar/>
            <w:tcPrChange w:author="jose sanchez" w:date="2020-05-01T18:40:20Z">
              <w:tcPr>
                <w:tcW w:w="3120" w:type="dxa"/>
                <w:tcMar/>
              </w:tcPr>
            </w:tcPrChange>
          </w:tcPr>
          <w:p w:rsidR="58981B7D" w:rsidP="58981B7D" w:rsidRDefault="58981B7D" w14:paraId="4D1D8757" w14:textId="64967386">
            <w:pPr>
              <w:pStyle w:val="Normal"/>
              <w:jc w:val="center"/>
              <w:rPr>
                <w:b w:val="1"/>
                <w:bCs w:val="1"/>
                <w:noProof w:val="0"/>
                <w:sz w:val="20"/>
                <w:szCs w:val="20"/>
                <w:lang w:val="es-ES"/>
                <w:rPrChange w:author="jose sanchez" w:date="2020-05-01T18:49:25Z" w:id="776699202">
                  <w:rPr>
                    <w:b w:val="1"/>
                    <w:bCs w:val="1"/>
                    <w:noProof w:val="0"/>
                    <w:lang w:val="es-ES"/>
                  </w:rPr>
                </w:rPrChange>
              </w:rPr>
              <w:pPrChange w:author="jose sanchez" w:date="2020-05-01T18:38:55Z">
                <w:pPr>
                  <w:pStyle w:val="Normal"/>
                </w:pPr>
              </w:pPrChange>
            </w:pPr>
            <w:ins w:author="jose sanchez" w:date="2020-05-01T18:38:20Z" w:id="2014643262">
              <w:r w:rsidRPr="58981B7D" w:rsidR="58981B7D">
                <w:rPr>
                  <w:b w:val="1"/>
                  <w:bCs w:val="1"/>
                  <w:noProof w:val="0"/>
                  <w:sz w:val="20"/>
                  <w:szCs w:val="20"/>
                  <w:lang w:val="es-ES"/>
                  <w:rPrChange w:author="jose sanchez" w:date="2020-05-01T18:49:25Z" w:id="1890718251">
                    <w:rPr>
                      <w:noProof w:val="0"/>
                      <w:lang w:val="es-ES"/>
                    </w:rPr>
                  </w:rPrChange>
                </w:rPr>
                <w:t>Nombre del actor</w:t>
              </w:r>
            </w:ins>
          </w:p>
        </w:tc>
        <w:tc>
          <w:tcPr>
            <w:tcW w:w="3240" w:type="dxa"/>
            <w:tcMar/>
            <w:tcPrChange w:author="jose sanchez" w:date="2020-05-01T18:40:20Z">
              <w:tcPr>
                <w:tcW w:w="3120" w:type="dxa"/>
                <w:tcMar/>
              </w:tcPr>
            </w:tcPrChange>
          </w:tcPr>
          <w:p w:rsidR="58981B7D" w:rsidP="58981B7D" w:rsidRDefault="58981B7D" w14:paraId="4EAAD33D" w14:textId="28AE9F90">
            <w:pPr>
              <w:pStyle w:val="Normal"/>
              <w:jc w:val="center"/>
              <w:rPr>
                <w:b w:val="1"/>
                <w:bCs w:val="1"/>
                <w:noProof w:val="0"/>
                <w:sz w:val="20"/>
                <w:szCs w:val="20"/>
                <w:lang w:val="es-ES"/>
                <w:rPrChange w:author="jose sanchez" w:date="2020-05-01T18:49:25Z" w:id="1283155862">
                  <w:rPr>
                    <w:noProof w:val="0"/>
                    <w:lang w:val="es-ES"/>
                  </w:rPr>
                </w:rPrChange>
              </w:rPr>
              <w:pPrChange w:author="jose sanchez" w:date="2020-05-01T18:38:55Z">
                <w:pPr>
                  <w:pStyle w:val="Normal"/>
                </w:pPr>
              </w:pPrChange>
            </w:pPr>
            <w:ins w:author="jose sanchez" w:date="2020-05-01T18:38:34Z" w:id="310774935">
              <w:r w:rsidRPr="58981B7D" w:rsidR="58981B7D">
                <w:rPr>
                  <w:b w:val="1"/>
                  <w:bCs w:val="1"/>
                  <w:noProof w:val="0"/>
                  <w:sz w:val="20"/>
                  <w:szCs w:val="20"/>
                  <w:lang w:val="es-ES"/>
                  <w:rPrChange w:author="jose sanchez" w:date="2020-05-01T18:49:25Z" w:id="1631701280">
                    <w:rPr>
                      <w:noProof w:val="0"/>
                      <w:lang w:val="es-ES"/>
                    </w:rPr>
                  </w:rPrChange>
                </w:rPr>
                <w:t>Descripción</w:t>
              </w:r>
            </w:ins>
          </w:p>
        </w:tc>
        <w:tc>
          <w:tcPr>
            <w:tcW w:w="3840" w:type="dxa"/>
            <w:tcMar/>
            <w:tcPrChange w:author="jose sanchez" w:date="2020-05-01T18:40:20Z">
              <w:tcPr>
                <w:tcW w:w="3120" w:type="dxa"/>
                <w:tcMar/>
              </w:tcPr>
            </w:tcPrChange>
          </w:tcPr>
          <w:p w:rsidR="58981B7D" w:rsidP="58981B7D" w:rsidRDefault="58981B7D" w14:paraId="4138C7E0" w14:textId="5586F379">
            <w:pPr>
              <w:pStyle w:val="Normal"/>
              <w:jc w:val="center"/>
              <w:rPr>
                <w:b w:val="1"/>
                <w:bCs w:val="1"/>
                <w:noProof w:val="0"/>
                <w:sz w:val="20"/>
                <w:szCs w:val="20"/>
                <w:lang w:val="es-ES"/>
                <w:rPrChange w:author="jose sanchez" w:date="2020-05-01T18:49:25Z" w:id="1991334259">
                  <w:rPr>
                    <w:noProof w:val="0"/>
                    <w:lang w:val="es-ES"/>
                  </w:rPr>
                </w:rPrChange>
              </w:rPr>
              <w:pPrChange w:author="jose sanchez" w:date="2020-05-01T18:38:55Z">
                <w:pPr>
                  <w:pStyle w:val="Normal"/>
                </w:pPr>
              </w:pPrChange>
            </w:pPr>
            <w:ins w:author="jose sanchez" w:date="2020-05-01T18:38:44Z" w:id="1041538371">
              <w:r w:rsidRPr="58981B7D" w:rsidR="58981B7D">
                <w:rPr>
                  <w:b w:val="1"/>
                  <w:bCs w:val="1"/>
                  <w:noProof w:val="0"/>
                  <w:sz w:val="20"/>
                  <w:szCs w:val="20"/>
                  <w:lang w:val="es-ES"/>
                  <w:rPrChange w:author="jose sanchez" w:date="2020-05-01T18:49:25Z" w:id="1592123231">
                    <w:rPr>
                      <w:noProof w:val="0"/>
                      <w:lang w:val="es-ES"/>
                    </w:rPr>
                  </w:rPrChange>
                </w:rPr>
                <w:t>Rol dentro del proceso</w:t>
              </w:r>
            </w:ins>
          </w:p>
        </w:tc>
      </w:tr>
      <w:tr w:rsidR="58981B7D" w:rsidTr="1038F071" w14:paraId="7DCF7109">
        <w:trPr>
          <w:ins w:author="jose sanchez" w:date="2020-05-01T18:38:17Z" w:id="197415845"/>
        </w:trPr>
        <w:tc>
          <w:tcPr>
            <w:tcW w:w="2280" w:type="dxa"/>
            <w:tcMar/>
            <w:tcPrChange w:author="jose sanchez" w:date="2020-05-01T18:40:20Z">
              <w:tcPr>
                <w:tcW w:w="3120" w:type="dxa"/>
                <w:tcMar/>
              </w:tcPr>
            </w:tcPrChange>
          </w:tcPr>
          <w:p w:rsidR="58981B7D" w:rsidP="58981B7D" w:rsidRDefault="58981B7D" w14:paraId="1E10B91B" w14:textId="5E323BA9">
            <w:pPr>
              <w:pStyle w:val="Normal"/>
              <w:rPr>
                <w:noProof w:val="0"/>
                <w:sz w:val="20"/>
                <w:szCs w:val="20"/>
                <w:lang w:val="es-ES"/>
                <w:rPrChange w:author="jose sanchez" w:date="2020-05-01T18:49:25Z" w:id="1398851811">
                  <w:rPr>
                    <w:noProof w:val="0"/>
                    <w:lang w:val="es-ES"/>
                  </w:rPr>
                </w:rPrChange>
              </w:rPr>
            </w:pPr>
            <w:ins w:author="jose sanchez" w:date="2020-05-01T18:39:34Z" w:id="483915241">
              <w:r w:rsidRPr="58981B7D" w:rsidR="58981B7D">
                <w:rPr>
                  <w:noProof w:val="0"/>
                  <w:sz w:val="20"/>
                  <w:szCs w:val="20"/>
                  <w:lang w:val="es-ES"/>
                  <w:rPrChange w:author="jose sanchez" w:date="2020-05-01T18:49:25Z" w:id="1309718688">
                    <w:rPr>
                      <w:noProof w:val="0"/>
                      <w:lang w:val="es-ES"/>
                    </w:rPr>
                  </w:rPrChange>
                </w:rPr>
                <w:t>Alumno</w:t>
              </w:r>
            </w:ins>
          </w:p>
        </w:tc>
        <w:tc>
          <w:tcPr>
            <w:tcW w:w="3240" w:type="dxa"/>
            <w:tcMar/>
            <w:tcPrChange w:author="jose sanchez" w:date="2020-05-01T18:40:20Z">
              <w:tcPr>
                <w:tcW w:w="3120" w:type="dxa"/>
                <w:tcMar/>
              </w:tcPr>
            </w:tcPrChange>
          </w:tcPr>
          <w:p w:rsidR="58981B7D" w:rsidP="58981B7D" w:rsidRDefault="58981B7D" w14:paraId="39E14795" w14:textId="75E3D59D">
            <w:pPr>
              <w:pStyle w:val="Normal"/>
              <w:rPr>
                <w:noProof w:val="0"/>
                <w:sz w:val="20"/>
                <w:szCs w:val="20"/>
                <w:lang w:val="es-ES"/>
                <w:rPrChange w:author="jose sanchez" w:date="2020-05-01T18:49:25Z" w:id="933670824">
                  <w:rPr>
                    <w:noProof w:val="0"/>
                    <w:lang w:val="es-ES"/>
                  </w:rPr>
                </w:rPrChange>
              </w:rPr>
            </w:pPr>
            <w:r w:rsidRPr="1038F071" w:rsidR="1038F071">
              <w:rPr>
                <w:noProof w:val="0"/>
                <w:sz w:val="20"/>
                <w:szCs w:val="20"/>
                <w:lang w:val="es-ES"/>
              </w:rPr>
              <w:t xml:space="preserve">Estudiantes de la Universidad </w:t>
            </w:r>
            <w:r w:rsidRPr="1038F071" w:rsidR="1038F071">
              <w:rPr>
                <w:noProof w:val="0"/>
                <w:sz w:val="20"/>
                <w:szCs w:val="20"/>
                <w:lang w:val="es-ES"/>
              </w:rPr>
              <w:t>Tecnológica</w:t>
            </w:r>
            <w:r w:rsidRPr="1038F071" w:rsidR="1038F071">
              <w:rPr>
                <w:noProof w:val="0"/>
                <w:sz w:val="20"/>
                <w:szCs w:val="20"/>
                <w:lang w:val="es-ES"/>
              </w:rPr>
              <w:t xml:space="preserve"> el Perú (UTP). Aquellos que </w:t>
            </w:r>
            <w:r w:rsidRPr="1038F071" w:rsidR="1038F071">
              <w:rPr>
                <w:noProof w:val="0"/>
                <w:sz w:val="20"/>
                <w:szCs w:val="20"/>
                <w:lang w:val="es-ES"/>
              </w:rPr>
              <w:t>todavía</w:t>
            </w:r>
            <w:r w:rsidRPr="1038F071" w:rsidR="1038F071">
              <w:rPr>
                <w:noProof w:val="0"/>
                <w:sz w:val="20"/>
                <w:szCs w:val="20"/>
                <w:lang w:val="es-ES"/>
              </w:rPr>
              <w:t xml:space="preserve"> no emplean el aplicativo con una intensión definida</w:t>
            </w:r>
            <w:r w:rsidRPr="1038F071" w:rsidR="1038F071">
              <w:rPr>
                <w:noProof w:val="0"/>
                <w:sz w:val="20"/>
                <w:szCs w:val="20"/>
                <w:lang w:val="es-ES"/>
              </w:rPr>
              <w:t>.</w:t>
            </w:r>
          </w:p>
        </w:tc>
        <w:tc>
          <w:tcPr>
            <w:tcW w:w="3840" w:type="dxa"/>
            <w:tcMar/>
            <w:tcPrChange w:author="jose sanchez" w:date="2020-05-01T18:40:20Z">
              <w:tcPr>
                <w:tcW w:w="3120" w:type="dxa"/>
                <w:tcMar/>
              </w:tcPr>
            </w:tcPrChange>
          </w:tcPr>
          <w:p w:rsidR="58981B7D" w:rsidP="58981B7D" w:rsidRDefault="58981B7D" w14:paraId="0DA02A55" w14:textId="13B1EBDD">
            <w:pPr>
              <w:pStyle w:val="Normal"/>
              <w:rPr>
                <w:noProof w:val="0"/>
                <w:sz w:val="20"/>
                <w:szCs w:val="20"/>
                <w:lang w:val="es-ES"/>
                <w:rPrChange w:author="jose sanchez" w:date="2020-05-01T18:49:25Z" w:id="272936886">
                  <w:rPr>
                    <w:noProof w:val="0"/>
                    <w:lang w:val="es-ES"/>
                  </w:rPr>
                </w:rPrChange>
              </w:rPr>
            </w:pPr>
            <w:r w:rsidRPr="1038F071" w:rsidR="1038F071">
              <w:rPr>
                <w:noProof w:val="0"/>
                <w:sz w:val="20"/>
                <w:szCs w:val="20"/>
                <w:lang w:val="es-ES"/>
              </w:rPr>
              <w:t xml:space="preserve">Ingreso, registro de usuario en el aplicativo e </w:t>
            </w:r>
            <w:r w:rsidRPr="1038F071" w:rsidR="1038F071">
              <w:rPr>
                <w:noProof w:val="0"/>
                <w:sz w:val="20"/>
                <w:szCs w:val="20"/>
                <w:lang w:val="es-ES"/>
              </w:rPr>
              <w:t>inicio</w:t>
            </w:r>
            <w:r w:rsidRPr="1038F071" w:rsidR="1038F071">
              <w:rPr>
                <w:noProof w:val="0"/>
                <w:sz w:val="20"/>
                <w:szCs w:val="20"/>
                <w:lang w:val="es-ES"/>
              </w:rPr>
              <w:t xml:space="preserve"> de </w:t>
            </w:r>
            <w:r w:rsidRPr="1038F071" w:rsidR="1038F071">
              <w:rPr>
                <w:noProof w:val="0"/>
                <w:sz w:val="20"/>
                <w:szCs w:val="20"/>
                <w:lang w:val="es-ES"/>
              </w:rPr>
              <w:t>sesión.</w:t>
            </w:r>
          </w:p>
        </w:tc>
      </w:tr>
      <w:tr w:rsidR="58981B7D" w:rsidTr="1038F071" w14:paraId="6854EDCD">
        <w:trPr>
          <w:ins w:author="jose sanchez" w:date="2020-05-01T18:38:17Z" w:id="74253314"/>
        </w:trPr>
        <w:tc>
          <w:tcPr>
            <w:tcW w:w="2280" w:type="dxa"/>
            <w:tcMar/>
            <w:tcPrChange w:author="jose sanchez" w:date="2020-05-01T18:40:20Z">
              <w:tcPr>
                <w:tcW w:w="3120" w:type="dxa"/>
                <w:tcMar/>
              </w:tcPr>
            </w:tcPrChange>
          </w:tcPr>
          <w:p w:rsidR="58981B7D" w:rsidP="58981B7D" w:rsidRDefault="58981B7D" w14:paraId="50AE7CCA" w14:textId="6973034A">
            <w:pPr>
              <w:pStyle w:val="Normal"/>
              <w:rPr>
                <w:noProof w:val="0"/>
                <w:sz w:val="20"/>
                <w:szCs w:val="20"/>
                <w:lang w:val="es-ES"/>
                <w:rPrChange w:author="jose sanchez" w:date="2020-05-01T18:49:25Z" w:id="738201458">
                  <w:rPr>
                    <w:noProof w:val="0"/>
                    <w:lang w:val="es-ES"/>
                  </w:rPr>
                </w:rPrChange>
              </w:rPr>
            </w:pPr>
            <w:ins w:author="jose sanchez" w:date="2020-05-01T18:39:38Z" w:id="347240118">
              <w:r w:rsidRPr="58981B7D" w:rsidR="58981B7D">
                <w:rPr>
                  <w:noProof w:val="0"/>
                  <w:sz w:val="20"/>
                  <w:szCs w:val="20"/>
                  <w:lang w:val="es-ES"/>
                  <w:rPrChange w:author="jose sanchez" w:date="2020-05-01T18:49:25Z" w:id="1893534045">
                    <w:rPr>
                      <w:noProof w:val="0"/>
                      <w:lang w:val="es-ES"/>
                    </w:rPr>
                  </w:rPrChange>
                </w:rPr>
                <w:t>Aprendiz</w:t>
              </w:r>
            </w:ins>
          </w:p>
        </w:tc>
        <w:tc>
          <w:tcPr>
            <w:tcW w:w="3240" w:type="dxa"/>
            <w:tcMar/>
            <w:tcPrChange w:author="jose sanchez" w:date="2020-05-01T18:40:20Z">
              <w:tcPr>
                <w:tcW w:w="3120" w:type="dxa"/>
                <w:tcMar/>
              </w:tcPr>
            </w:tcPrChange>
          </w:tcPr>
          <w:p w:rsidR="58981B7D" w:rsidP="58981B7D" w:rsidRDefault="58981B7D" w14:paraId="5822F80A" w14:textId="43414FAD">
            <w:pPr>
              <w:pStyle w:val="Normal"/>
              <w:rPr>
                <w:noProof w:val="0"/>
                <w:sz w:val="20"/>
                <w:szCs w:val="20"/>
                <w:lang w:val="es-ES"/>
                <w:rPrChange w:author="jose sanchez" w:date="2020-05-01T18:49:25Z" w:id="1548438167">
                  <w:rPr>
                    <w:noProof w:val="0"/>
                    <w:lang w:val="es-ES"/>
                  </w:rPr>
                </w:rPrChange>
              </w:rPr>
            </w:pPr>
            <w:r w:rsidRPr="1038F071" w:rsidR="1038F071">
              <w:rPr>
                <w:noProof w:val="0"/>
                <w:sz w:val="20"/>
                <w:szCs w:val="20"/>
                <w:lang w:val="es-ES"/>
              </w:rPr>
              <w:t>Denominación</w:t>
            </w:r>
            <w:r w:rsidRPr="1038F071" w:rsidR="1038F071">
              <w:rPr>
                <w:noProof w:val="0"/>
                <w:sz w:val="20"/>
                <w:szCs w:val="20"/>
                <w:lang w:val="es-ES"/>
              </w:rPr>
              <w:t xml:space="preserve"> que se les da a aquellos estudiantes que usan el aplicativo con el fin de buscar asistencia </w:t>
            </w:r>
            <w:r w:rsidRPr="1038F071" w:rsidR="1038F071">
              <w:rPr>
                <w:noProof w:val="0"/>
                <w:sz w:val="20"/>
                <w:szCs w:val="20"/>
                <w:lang w:val="es-ES"/>
              </w:rPr>
              <w:t>académica</w:t>
            </w:r>
          </w:p>
        </w:tc>
        <w:tc>
          <w:tcPr>
            <w:tcW w:w="3840" w:type="dxa"/>
            <w:tcMar/>
            <w:tcPrChange w:author="jose sanchez" w:date="2020-05-01T18:40:20Z">
              <w:tcPr>
                <w:tcW w:w="3120" w:type="dxa"/>
                <w:tcMar/>
              </w:tcPr>
            </w:tcPrChange>
          </w:tcPr>
          <w:p w:rsidR="58981B7D" w:rsidP="58981B7D" w:rsidRDefault="58981B7D" w14:paraId="2F09704F" w14:textId="21B486D2">
            <w:pPr>
              <w:pStyle w:val="Normal"/>
              <w:rPr>
                <w:noProof w:val="0"/>
                <w:sz w:val="20"/>
                <w:szCs w:val="20"/>
                <w:lang w:val="es-ES"/>
                <w:rPrChange w:author="jose sanchez" w:date="2020-05-01T18:49:25Z" w:id="1707775373">
                  <w:rPr>
                    <w:noProof w:val="0"/>
                    <w:lang w:val="es-ES"/>
                  </w:rPr>
                </w:rPrChange>
              </w:rPr>
            </w:pPr>
            <w:r w:rsidRPr="1038F071" w:rsidR="1038F071">
              <w:rPr>
                <w:noProof w:val="0"/>
                <w:sz w:val="20"/>
                <w:szCs w:val="20"/>
                <w:lang w:val="es-ES"/>
              </w:rPr>
              <w:t xml:space="preserve">Uso de la herramienta de </w:t>
            </w:r>
            <w:r w:rsidRPr="1038F071" w:rsidR="1038F071">
              <w:rPr>
                <w:noProof w:val="0"/>
                <w:sz w:val="20"/>
                <w:szCs w:val="20"/>
                <w:lang w:val="es-ES"/>
              </w:rPr>
              <w:t>búsqueda</w:t>
            </w:r>
            <w:r w:rsidRPr="1038F071" w:rsidR="1038F071">
              <w:rPr>
                <w:noProof w:val="0"/>
                <w:sz w:val="20"/>
                <w:szCs w:val="20"/>
                <w:lang w:val="es-ES"/>
              </w:rPr>
              <w:t xml:space="preserve"> para encontrar reuniones </w:t>
            </w:r>
            <w:r w:rsidRPr="1038F071" w:rsidR="1038F071">
              <w:rPr>
                <w:noProof w:val="0"/>
                <w:sz w:val="20"/>
                <w:szCs w:val="20"/>
                <w:lang w:val="es-ES"/>
              </w:rPr>
              <w:t>académicas</w:t>
            </w:r>
            <w:r w:rsidRPr="1038F071" w:rsidR="1038F071">
              <w:rPr>
                <w:noProof w:val="0"/>
                <w:sz w:val="20"/>
                <w:szCs w:val="20"/>
                <w:lang w:val="es-ES"/>
              </w:rPr>
              <w:t xml:space="preserve"> ofrecidas por los “instructores” para una determinada </w:t>
            </w:r>
            <w:r w:rsidRPr="1038F071" w:rsidR="1038F071">
              <w:rPr>
                <w:noProof w:val="0"/>
                <w:sz w:val="20"/>
                <w:szCs w:val="20"/>
                <w:lang w:val="es-ES"/>
              </w:rPr>
              <w:t>área</w:t>
            </w:r>
            <w:r w:rsidRPr="1038F071" w:rsidR="1038F071">
              <w:rPr>
                <w:noProof w:val="0"/>
                <w:sz w:val="20"/>
                <w:szCs w:val="20"/>
                <w:lang w:val="es-ES"/>
              </w:rPr>
              <w:t xml:space="preserve"> del conocimiento y curso, </w:t>
            </w:r>
            <w:r w:rsidRPr="1038F071" w:rsidR="1038F071">
              <w:rPr>
                <w:noProof w:val="0"/>
                <w:sz w:val="20"/>
                <w:szCs w:val="20"/>
                <w:lang w:val="es-ES"/>
              </w:rPr>
              <w:t>creación</w:t>
            </w:r>
            <w:r w:rsidRPr="1038F071" w:rsidR="1038F071">
              <w:rPr>
                <w:noProof w:val="0"/>
                <w:sz w:val="20"/>
                <w:szCs w:val="20"/>
                <w:lang w:val="es-ES"/>
              </w:rPr>
              <w:t xml:space="preserve"> de </w:t>
            </w:r>
            <w:r w:rsidRPr="1038F071" w:rsidR="1038F071">
              <w:rPr>
                <w:noProof w:val="0"/>
                <w:sz w:val="20"/>
                <w:szCs w:val="20"/>
                <w:lang w:val="es-ES"/>
              </w:rPr>
              <w:t>un horario</w:t>
            </w:r>
            <w:r w:rsidRPr="1038F071" w:rsidR="1038F071">
              <w:rPr>
                <w:noProof w:val="0"/>
                <w:sz w:val="20"/>
                <w:szCs w:val="20"/>
                <w:lang w:val="es-ES"/>
              </w:rPr>
              <w:t xml:space="preserve"> de </w:t>
            </w:r>
            <w:r w:rsidRPr="1038F071" w:rsidR="1038F071">
              <w:rPr>
                <w:noProof w:val="0"/>
                <w:sz w:val="20"/>
                <w:szCs w:val="20"/>
                <w:lang w:val="es-ES"/>
              </w:rPr>
              <w:t xml:space="preserve">aprendizaje y </w:t>
            </w:r>
            <w:r w:rsidRPr="1038F071" w:rsidR="1038F071">
              <w:rPr>
                <w:noProof w:val="0"/>
                <w:sz w:val="20"/>
                <w:szCs w:val="20"/>
                <w:lang w:val="es-ES"/>
              </w:rPr>
              <w:t>generación</w:t>
            </w:r>
            <w:r w:rsidRPr="1038F071" w:rsidR="1038F071">
              <w:rPr>
                <w:noProof w:val="0"/>
                <w:sz w:val="20"/>
                <w:szCs w:val="20"/>
                <w:lang w:val="es-ES"/>
              </w:rPr>
              <w:t xml:space="preserve"> de citas </w:t>
            </w:r>
            <w:r w:rsidRPr="1038F071" w:rsidR="1038F071">
              <w:rPr>
                <w:noProof w:val="0"/>
                <w:sz w:val="20"/>
                <w:szCs w:val="20"/>
                <w:lang w:val="es-ES"/>
              </w:rPr>
              <w:t>académicas.</w:t>
            </w:r>
            <w:r w:rsidRPr="1038F071" w:rsidR="1038F071">
              <w:rPr>
                <w:noProof w:val="0"/>
                <w:sz w:val="20"/>
                <w:szCs w:val="20"/>
                <w:lang w:val="es-ES"/>
              </w:rPr>
              <w:t xml:space="preserve"> </w:t>
            </w:r>
          </w:p>
        </w:tc>
      </w:tr>
      <w:tr w:rsidR="58981B7D" w:rsidTr="1038F071" w14:paraId="0EFDFD37">
        <w:trPr>
          <w:ins w:author="jose sanchez" w:date="2020-05-01T18:38:17Z" w:id="1187704980"/>
        </w:trPr>
        <w:tc>
          <w:tcPr>
            <w:tcW w:w="2280" w:type="dxa"/>
            <w:tcMar/>
            <w:tcPrChange w:author="jose sanchez" w:date="2020-05-01T18:40:20Z">
              <w:tcPr>
                <w:tcW w:w="3120" w:type="dxa"/>
                <w:tcMar/>
              </w:tcPr>
            </w:tcPrChange>
          </w:tcPr>
          <w:p w:rsidR="58981B7D" w:rsidP="58981B7D" w:rsidRDefault="58981B7D" w14:paraId="1B2E3BD8" w14:textId="5FDAB830">
            <w:pPr>
              <w:pStyle w:val="Normal"/>
              <w:rPr>
                <w:noProof w:val="0"/>
                <w:sz w:val="20"/>
                <w:szCs w:val="20"/>
                <w:lang w:val="es-ES"/>
                <w:rPrChange w:author="jose sanchez" w:date="2020-05-01T18:49:25Z" w:id="779554882">
                  <w:rPr>
                    <w:noProof w:val="0"/>
                    <w:lang w:val="es-ES"/>
                  </w:rPr>
                </w:rPrChange>
              </w:rPr>
            </w:pPr>
            <w:ins w:author="jose sanchez" w:date="2020-05-01T18:39:42Z" w:id="1553006148">
              <w:r w:rsidRPr="58981B7D" w:rsidR="58981B7D">
                <w:rPr>
                  <w:noProof w:val="0"/>
                  <w:sz w:val="20"/>
                  <w:szCs w:val="20"/>
                  <w:lang w:val="es-ES"/>
                  <w:rPrChange w:author="jose sanchez" w:date="2020-05-01T18:49:25Z" w:id="1150807016">
                    <w:rPr>
                      <w:noProof w:val="0"/>
                      <w:lang w:val="es-ES"/>
                    </w:rPr>
                  </w:rPrChange>
                </w:rPr>
                <w:t>Instructor</w:t>
              </w:r>
            </w:ins>
          </w:p>
        </w:tc>
        <w:tc>
          <w:tcPr>
            <w:tcW w:w="3240" w:type="dxa"/>
            <w:tcMar/>
            <w:tcPrChange w:author="jose sanchez" w:date="2020-05-01T18:40:20Z">
              <w:tcPr>
                <w:tcW w:w="3120" w:type="dxa"/>
                <w:tcMar/>
              </w:tcPr>
            </w:tcPrChange>
          </w:tcPr>
          <w:p w:rsidR="58981B7D" w:rsidP="58981B7D" w:rsidRDefault="58981B7D" w14:paraId="6B22CEBE" w14:textId="1BFC6ADD">
            <w:pPr>
              <w:pStyle w:val="Normal"/>
              <w:rPr>
                <w:noProof w:val="0"/>
                <w:sz w:val="20"/>
                <w:szCs w:val="20"/>
                <w:lang w:val="es-ES"/>
                <w:rPrChange w:author="jose sanchez" w:date="2020-05-01T18:49:25Z" w:id="232934352">
                  <w:rPr>
                    <w:noProof w:val="0"/>
                    <w:lang w:val="es-ES"/>
                  </w:rPr>
                </w:rPrChange>
              </w:rPr>
            </w:pPr>
            <w:r w:rsidRPr="1038F071" w:rsidR="1038F071">
              <w:rPr>
                <w:noProof w:val="0"/>
                <w:sz w:val="20"/>
                <w:szCs w:val="20"/>
                <w:lang w:val="es-ES"/>
              </w:rPr>
              <w:t>Forma en la que se definen dentro del proceso a aquellos alumnos interesados en impartir clases.</w:t>
            </w:r>
          </w:p>
        </w:tc>
        <w:tc>
          <w:tcPr>
            <w:tcW w:w="3840" w:type="dxa"/>
            <w:tcMar/>
            <w:tcPrChange w:author="jose sanchez" w:date="2020-05-01T18:40:20Z">
              <w:tcPr>
                <w:tcW w:w="3120" w:type="dxa"/>
                <w:tcMar/>
              </w:tcPr>
            </w:tcPrChange>
          </w:tcPr>
          <w:p w:rsidR="58981B7D" w:rsidP="58981B7D" w:rsidRDefault="58981B7D" w14:paraId="6CEA1D39" w14:textId="2FBB9F96">
            <w:pPr>
              <w:pStyle w:val="Normal"/>
              <w:rPr>
                <w:noProof w:val="0"/>
                <w:sz w:val="20"/>
                <w:szCs w:val="20"/>
                <w:lang w:val="es-ES"/>
                <w:rPrChange w:author="jose sanchez" w:date="2020-05-01T18:49:25Z" w:id="580147031">
                  <w:rPr>
                    <w:noProof w:val="0"/>
                    <w:lang w:val="es-ES"/>
                  </w:rPr>
                </w:rPrChange>
              </w:rPr>
            </w:pPr>
            <w:r w:rsidRPr="1038F071" w:rsidR="1038F071">
              <w:rPr>
                <w:noProof w:val="0"/>
                <w:sz w:val="20"/>
                <w:szCs w:val="20"/>
                <w:lang w:val="es-ES"/>
              </w:rPr>
              <w:t xml:space="preserve">Emplean la herramienta de </w:t>
            </w:r>
            <w:r w:rsidRPr="1038F071" w:rsidR="1038F071">
              <w:rPr>
                <w:noProof w:val="0"/>
                <w:sz w:val="20"/>
                <w:szCs w:val="20"/>
                <w:lang w:val="es-ES"/>
              </w:rPr>
              <w:t>búsqueda</w:t>
            </w:r>
            <w:r w:rsidRPr="1038F071" w:rsidR="1038F071">
              <w:rPr>
                <w:noProof w:val="0"/>
                <w:sz w:val="20"/>
                <w:szCs w:val="20"/>
                <w:lang w:val="es-ES"/>
              </w:rPr>
              <w:t xml:space="preserve"> para ubicar los horarios de </w:t>
            </w:r>
            <w:r w:rsidRPr="1038F071" w:rsidR="1038F071">
              <w:rPr>
                <w:noProof w:val="0"/>
                <w:sz w:val="20"/>
                <w:szCs w:val="20"/>
                <w:lang w:val="es-ES"/>
              </w:rPr>
              <w:t>aprendizaje</w:t>
            </w:r>
            <w:r w:rsidRPr="1038F071" w:rsidR="1038F071">
              <w:rPr>
                <w:noProof w:val="0"/>
                <w:sz w:val="20"/>
                <w:szCs w:val="20"/>
                <w:lang w:val="es-ES"/>
              </w:rPr>
              <w:t xml:space="preserve"> definidos por el “aprendiz”, </w:t>
            </w:r>
            <w:r w:rsidRPr="1038F071" w:rsidR="1038F071">
              <w:rPr>
                <w:noProof w:val="0"/>
                <w:sz w:val="20"/>
                <w:szCs w:val="20"/>
                <w:lang w:val="es-ES"/>
              </w:rPr>
              <w:t>creación</w:t>
            </w:r>
            <w:r w:rsidRPr="1038F071" w:rsidR="1038F071">
              <w:rPr>
                <w:noProof w:val="0"/>
                <w:sz w:val="20"/>
                <w:szCs w:val="20"/>
                <w:lang w:val="es-ES"/>
              </w:rPr>
              <w:t xml:space="preserve"> de horarios de clases dispuestas a impartir y selección de </w:t>
            </w:r>
            <w:r w:rsidRPr="1038F071" w:rsidR="1038F071">
              <w:rPr>
                <w:noProof w:val="0"/>
                <w:sz w:val="20"/>
                <w:szCs w:val="20"/>
                <w:lang w:val="es-ES"/>
              </w:rPr>
              <w:t>área</w:t>
            </w:r>
            <w:r w:rsidRPr="1038F071" w:rsidR="1038F071">
              <w:rPr>
                <w:noProof w:val="0"/>
                <w:sz w:val="20"/>
                <w:szCs w:val="20"/>
                <w:lang w:val="es-ES"/>
              </w:rPr>
              <w:t xml:space="preserve"> y materia, </w:t>
            </w:r>
            <w:r w:rsidRPr="1038F071" w:rsidR="1038F071">
              <w:rPr>
                <w:noProof w:val="0"/>
                <w:sz w:val="20"/>
                <w:szCs w:val="20"/>
                <w:lang w:val="es-ES"/>
              </w:rPr>
              <w:t>además</w:t>
            </w:r>
            <w:r w:rsidRPr="1038F071" w:rsidR="1038F071">
              <w:rPr>
                <w:noProof w:val="0"/>
                <w:sz w:val="20"/>
                <w:szCs w:val="20"/>
                <w:lang w:val="es-ES"/>
              </w:rPr>
              <w:t xml:space="preserve">, </w:t>
            </w:r>
            <w:r w:rsidRPr="1038F071" w:rsidR="1038F071">
              <w:rPr>
                <w:noProof w:val="0"/>
                <w:sz w:val="20"/>
                <w:szCs w:val="20"/>
                <w:lang w:val="es-ES"/>
              </w:rPr>
              <w:t>tendrá</w:t>
            </w:r>
            <w:r w:rsidRPr="1038F071" w:rsidR="1038F071">
              <w:rPr>
                <w:noProof w:val="0"/>
                <w:sz w:val="20"/>
                <w:szCs w:val="20"/>
                <w:lang w:val="es-ES"/>
              </w:rPr>
              <w:t xml:space="preserve"> la capacidad de generar citas </w:t>
            </w:r>
            <w:r w:rsidRPr="1038F071" w:rsidR="1038F071">
              <w:rPr>
                <w:noProof w:val="0"/>
                <w:sz w:val="20"/>
                <w:szCs w:val="20"/>
                <w:lang w:val="es-ES"/>
              </w:rPr>
              <w:t>académicas</w:t>
            </w:r>
            <w:r w:rsidRPr="1038F071" w:rsidR="1038F071">
              <w:rPr>
                <w:noProof w:val="0"/>
                <w:sz w:val="20"/>
                <w:szCs w:val="20"/>
                <w:lang w:val="es-ES"/>
              </w:rPr>
              <w:t>.</w:t>
            </w:r>
          </w:p>
        </w:tc>
      </w:tr>
    </w:tbl>
    <w:p w:rsidR="58981B7D" w:rsidP="58981B7D" w:rsidRDefault="58981B7D" w14:paraId="5AF33348" w14:textId="34AA0E4A">
      <w:pPr>
        <w:ind w:left="720"/>
        <w:rPr>
          <w:ins w:author="jose sanchez" w:date="2020-05-01T18:43:24Z" w:id="786236082"/>
          <w:sz w:val="20"/>
          <w:szCs w:val="20"/>
        </w:rPr>
        <w:pPrChange w:author="jose sanchez" w:date="2020-05-01T18:43:05Z">
          <w:pPr/>
        </w:pPrChange>
      </w:pPr>
      <w:r w:rsidRPr="58981B7D">
        <w:rPr>
          <w:sz w:val="20"/>
          <w:szCs w:val="20"/>
          <w:rPrChange w:author="jose sanchez" w:date="2020-05-01T18:49:25Z" w:id="974179444"/>
        </w:rPr>
        <w:br w:type="page"/>
      </w:r>
      <w:ins w:author="jose sanchez" w:date="2020-05-01T18:42:59Z" w:id="274941123">
        <w:r w:rsidRPr="58981B7D" w:rsidR="58981B7D">
          <w:rPr>
            <w:sz w:val="20"/>
            <w:szCs w:val="20"/>
            <w:rPrChange w:author="jose sanchez" w:date="2020-05-01T18:49:25Z" w:id="534606550"/>
          </w:rPr>
          <w:t>2.2</w:t>
        </w:r>
      </w:ins>
      <w:ins w:author="jose sanchez" w:date="2020-05-01T18:43:23Z" w:id="1516201576">
        <w:r w:rsidRPr="58981B7D" w:rsidR="58981B7D">
          <w:rPr>
            <w:sz w:val="20"/>
            <w:szCs w:val="20"/>
            <w:rPrChange w:author="jose sanchez" w:date="2020-05-01T18:49:25Z" w:id="112808990"/>
          </w:rPr>
          <w:t xml:space="preserve"> Actividades:</w:t>
        </w:r>
      </w:ins>
    </w:p>
    <w:tbl>
      <w:tblPr>
        <w:tblStyle w:val="Tablaconcuadrcula"/>
        <w:tblW w:w="0" w:type="auto"/>
        <w:tblLayout w:type="fixed"/>
        <w:tblLook w:val="06A0" w:firstRow="1" w:lastRow="0" w:firstColumn="1" w:lastColumn="0" w:noHBand="1" w:noVBand="1"/>
        <w:tblPrChange w:author="jose sanchez" w:date="2020-05-01T18:55:26.864Z">
          <w:tblPr>
            <w:tblStyle w:val="Tablaconcuadrcula"/>
            <w:tblLayout w:type="fixed"/>
            <w:tblLook w:val="06A0" w:firstRow="1" w:lastRow="0" w:firstColumn="1" w:lastColumn="0" w:noHBand="1" w:noVBand="1"/>
          </w:tblPr>
        </w:tblPrChange>
      </w:tblPr>
      <w:tblGrid>
        <w:tblGridChange>
          <w:tblGrid>
            <w:gridCol w:w="2340"/>
            <w:gridCol w:w="2340"/>
            <w:gridCol w:w="2340"/>
            <w:gridCol w:w="2340"/>
          </w:tblGrid>
        </w:tblGridChange>
        <w:gridCol w:w="495"/>
        <w:gridCol w:w="3105"/>
        <w:gridCol w:w="5745"/>
      </w:tblGrid>
      <w:tr w:rsidR="58981B7D" w:rsidTr="58981B7D" w14:paraId="6F7034E5">
        <w:trPr>
          <w:ins w:author="jose sanchez" w:date="2020-05-01T18:44:59.108Z" w:id="296582574"/>
        </w:trPr>
        <w:tc>
          <w:tcPr>
            <w:tcW w:w="495" w:type="dxa"/>
            <w:tcMar/>
            <w:tcPrChange w:author="jose sanchez" w:date="2020-05-01T18:55:26.865Z">
              <w:tcPr>
                <w:tcW w:w="2340" w:type="dxa"/>
                <w:tcMar/>
              </w:tcPr>
            </w:tcPrChange>
          </w:tcPr>
          <w:p w:rsidR="58981B7D" w:rsidP="58981B7D" w:rsidRDefault="58981B7D" w14:paraId="7C519942" w14:textId="0DFC87F1">
            <w:pPr>
              <w:pStyle w:val="Normal"/>
              <w:jc w:val="center"/>
              <w:rPr>
                <w:b w:val="1"/>
                <w:bCs w:val="1"/>
                <w:sz w:val="20"/>
                <w:szCs w:val="20"/>
                <w:rPrChange w:author="jose sanchez" w:date="2020-05-01T18:49:25Z" w:id="1916278608">
                  <w:rPr>
                    <w:b w:val="1"/>
                    <w:bCs w:val="1"/>
                  </w:rPr>
                </w:rPrChange>
              </w:rPr>
              <w:pPrChange w:author="jose sanchez" w:date="2020-05-01T18:50:14Z">
                <w:pPr>
                  <w:pStyle w:val="Normal"/>
                </w:pPr>
              </w:pPrChange>
            </w:pPr>
            <w:ins w:author="jose sanchez" w:date="2020-05-01T18:45:57Z" w:id="887903572">
              <w:r w:rsidRPr="58981B7D" w:rsidR="58981B7D">
                <w:rPr>
                  <w:b w:val="1"/>
                  <w:bCs w:val="1"/>
                  <w:sz w:val="20"/>
                  <w:szCs w:val="20"/>
                  <w:rPrChange w:author="jose sanchez" w:date="2020-05-01T18:49:25Z" w:id="602157893"/>
                </w:rPr>
                <w:t>ID</w:t>
              </w:r>
            </w:ins>
          </w:p>
        </w:tc>
        <w:tc>
          <w:tcPr>
            <w:tcW w:w="3105" w:type="dxa"/>
            <w:tcMar/>
            <w:tcPrChange w:author="jose sanchez" w:date="2020-05-01T18:55:26.865Z">
              <w:tcPr>
                <w:tcW w:w="2340" w:type="dxa"/>
                <w:tcMar/>
              </w:tcPr>
            </w:tcPrChange>
          </w:tcPr>
          <w:p w:rsidR="58981B7D" w:rsidP="58981B7D" w:rsidRDefault="58981B7D" w14:paraId="654744E7" w14:textId="3D96AB4A">
            <w:pPr>
              <w:pStyle w:val="Normal"/>
              <w:jc w:val="center"/>
              <w:rPr>
                <w:b w:val="1"/>
                <w:bCs w:val="1"/>
                <w:sz w:val="20"/>
                <w:szCs w:val="20"/>
                <w:rPrChange w:author="jose sanchez" w:date="2020-05-01T18:49:25Z" w:id="627333893">
                  <w:rPr>
                    <w:b w:val="1"/>
                    <w:bCs w:val="1"/>
                  </w:rPr>
                </w:rPrChange>
              </w:rPr>
              <w:pPrChange w:author="jose sanchez" w:date="2020-05-01T18:46:25Z">
                <w:pPr>
                  <w:pStyle w:val="Normal"/>
                </w:pPr>
              </w:pPrChange>
            </w:pPr>
            <w:ins w:author="jose sanchez" w:date="2020-05-01T18:46:07Z" w:id="785947659">
              <w:r w:rsidRPr="58981B7D" w:rsidR="58981B7D">
                <w:rPr>
                  <w:b w:val="1"/>
                  <w:bCs w:val="1"/>
                  <w:sz w:val="20"/>
                  <w:szCs w:val="20"/>
                  <w:rPrChange w:author="jose sanchez" w:date="2020-05-01T18:49:25Z" w:id="1993329310"/>
                </w:rPr>
                <w:t>Actividad</w:t>
              </w:r>
            </w:ins>
          </w:p>
        </w:tc>
        <w:tc>
          <w:tcPr>
            <w:tcW w:w="5745" w:type="dxa"/>
            <w:tcMar/>
            <w:tcPrChange w:author="jose sanchez" w:date="2020-05-01T18:55:26.865Z">
              <w:tcPr>
                <w:tcW w:w="2340" w:type="dxa"/>
                <w:tcMar/>
              </w:tcPr>
            </w:tcPrChange>
          </w:tcPr>
          <w:p w:rsidR="58981B7D" w:rsidP="58981B7D" w:rsidRDefault="58981B7D" w14:paraId="1F2227FD" w14:textId="4C81E316">
            <w:pPr>
              <w:pStyle w:val="Normal"/>
              <w:jc w:val="center"/>
              <w:rPr>
                <w:b w:val="1"/>
                <w:bCs w:val="1"/>
                <w:sz w:val="20"/>
                <w:szCs w:val="20"/>
                <w:rPrChange w:author="jose sanchez" w:date="2020-05-01T18:49:25Z" w:id="404342811">
                  <w:rPr>
                    <w:b w:val="1"/>
                    <w:bCs w:val="1"/>
                  </w:rPr>
                </w:rPrChange>
              </w:rPr>
              <w:pPrChange w:author="jose sanchez" w:date="2020-05-01T18:46:25Z">
                <w:pPr>
                  <w:pStyle w:val="Normal"/>
                </w:pPr>
              </w:pPrChange>
            </w:pPr>
            <w:ins w:author="jose sanchez" w:date="2020-05-01T18:46:18Z" w:id="1212147592">
              <w:r w:rsidRPr="58981B7D" w:rsidR="58981B7D">
                <w:rPr>
                  <w:b w:val="1"/>
                  <w:bCs w:val="1"/>
                  <w:sz w:val="20"/>
                  <w:szCs w:val="20"/>
                  <w:rPrChange w:author="jose sanchez" w:date="2020-05-01T18:49:25Z" w:id="1788377099"/>
                </w:rPr>
                <w:t>Descripción</w:t>
              </w:r>
            </w:ins>
          </w:p>
        </w:tc>
      </w:tr>
      <w:tr w:rsidR="58981B7D" w:rsidTr="58981B7D" w14:paraId="1E5A224D">
        <w:trPr>
          <w:ins w:author="jose sanchez" w:date="2020-05-01T18:44:59.108Z" w:id="171987267"/>
        </w:trPr>
        <w:tc>
          <w:tcPr>
            <w:tcW w:w="495" w:type="dxa"/>
            <w:tcMar/>
            <w:tcPrChange w:author="jose sanchez" w:date="2020-05-01T18:55:26.865Z">
              <w:tcPr>
                <w:tcW w:w="2340" w:type="dxa"/>
                <w:tcMar/>
              </w:tcPr>
            </w:tcPrChange>
          </w:tcPr>
          <w:p w:rsidR="58981B7D" w:rsidP="58981B7D" w:rsidRDefault="58981B7D" w14:paraId="682E5F1A" w14:textId="79602901">
            <w:pPr>
              <w:pStyle w:val="Normal"/>
              <w:jc w:val="center"/>
              <w:rPr>
                <w:sz w:val="20"/>
                <w:szCs w:val="20"/>
              </w:rPr>
              <w:pPrChange w:author="jose sanchez" w:date="2020-05-01T18:50:14Z">
                <w:pPr>
                  <w:pStyle w:val="Normal"/>
                </w:pPr>
              </w:pPrChange>
            </w:pPr>
            <w:ins w:author="jose sanchez" w:date="2020-05-01T18:46:54Z" w:id="498231381">
              <w:r w:rsidRPr="58981B7D" w:rsidR="58981B7D">
                <w:rPr>
                  <w:sz w:val="20"/>
                  <w:szCs w:val="20"/>
                  <w:rPrChange w:author="jose sanchez" w:date="2020-05-01T18:49:25Z" w:id="713587760"/>
                </w:rPr>
                <w:t>1</w:t>
              </w:r>
            </w:ins>
          </w:p>
        </w:tc>
        <w:tc>
          <w:tcPr>
            <w:tcW w:w="3105" w:type="dxa"/>
            <w:tcMar/>
            <w:tcPrChange w:author="jose sanchez" w:date="2020-05-01T18:55:26.865Z">
              <w:tcPr>
                <w:tcW w:w="2340" w:type="dxa"/>
                <w:tcMar/>
              </w:tcPr>
            </w:tcPrChange>
          </w:tcPr>
          <w:p w:rsidR="58981B7D" w:rsidP="58981B7D" w:rsidRDefault="58981B7D" w14:paraId="11210C07" w14:textId="78307F57">
            <w:pPr>
              <w:pStyle w:val="Normal"/>
              <w:jc w:val="left"/>
              <w:rPr>
                <w:rFonts w:ascii="Arial" w:hAnsi="Arial" w:eastAsia="Arial" w:cs="Arial"/>
                <w:noProof w:val="0"/>
                <w:sz w:val="20"/>
                <w:szCs w:val="20"/>
                <w:lang w:val="es-MX"/>
              </w:rPr>
            </w:pPr>
            <w:ins w:author="jose sanchez" w:date="2020-05-01T18:48:15Z" w:id="1369483529">
              <w:r w:rsidRPr="58981B7D" w:rsidR="58981B7D">
                <w:rPr>
                  <w:rFonts w:ascii="Arial" w:hAnsi="Arial" w:eastAsia="Arial" w:cs="Arial"/>
                  <w:noProof w:val="0"/>
                  <w:sz w:val="20"/>
                  <w:szCs w:val="20"/>
                  <w:lang w:val="es-MX"/>
                  <w:rPrChange w:author="jose sanchez" w:date="2020-05-01T18:49:25Z" w:id="321361213">
                    <w:rPr>
                      <w:rFonts w:ascii="Arial" w:hAnsi="Arial" w:eastAsia="Arial" w:cs="Arial"/>
                      <w:noProof w:val="0"/>
                      <w:sz w:val="22"/>
                      <w:szCs w:val="22"/>
                      <w:lang w:val="es-MX"/>
                    </w:rPr>
                  </w:rPrChange>
                </w:rPr>
                <w:t>Registro</w:t>
              </w:r>
            </w:ins>
          </w:p>
        </w:tc>
        <w:tc>
          <w:tcPr>
            <w:tcW w:w="5745" w:type="dxa"/>
            <w:tcMar/>
            <w:tcPrChange w:author="jose sanchez" w:date="2020-05-01T18:55:26.866Z">
              <w:tcPr>
                <w:tcW w:w="2340" w:type="dxa"/>
                <w:tcMar/>
              </w:tcPr>
            </w:tcPrChange>
          </w:tcPr>
          <w:p w:rsidR="58981B7D" w:rsidP="58981B7D" w:rsidRDefault="58981B7D" w14:paraId="358F5999" w14:textId="745DCA73">
            <w:pPr>
              <w:pStyle w:val="Normal"/>
              <w:rPr>
                <w:sz w:val="20"/>
                <w:szCs w:val="20"/>
                <w:rPrChange w:author="jose sanchez" w:date="2020-05-01T18:49:25Z" w:id="1653245770"/>
              </w:rPr>
            </w:pPr>
            <w:ins w:author="jose sanchez" w:date="2020-05-01T18:55:13Z" w:id="1628894114">
              <w:r w:rsidRPr="58981B7D" w:rsidR="58981B7D">
                <w:rPr>
                  <w:sz w:val="20"/>
                  <w:szCs w:val="20"/>
                </w:rPr>
                <w:t>Acción</w:t>
              </w:r>
            </w:ins>
            <w:ins w:author="jose sanchez" w:date="2020-05-01T18:54:48Z" w:id="471428987">
              <w:r w:rsidRPr="58981B7D" w:rsidR="58981B7D">
                <w:rPr>
                  <w:sz w:val="20"/>
                  <w:szCs w:val="20"/>
                </w:rPr>
                <w:t xml:space="preserve"> por la cual los “alumnos” registran sus datos en la aplicación a fin de poder acceder como usuarios.</w:t>
              </w:r>
            </w:ins>
          </w:p>
        </w:tc>
      </w:tr>
      <w:tr w:rsidR="58981B7D" w:rsidTr="58981B7D" w14:paraId="060276EF">
        <w:trPr>
          <w:ins w:author="jose sanchez" w:date="2020-05-01T18:44:59.109Z" w:id="937426567"/>
        </w:trPr>
        <w:tc>
          <w:tcPr>
            <w:tcW w:w="495" w:type="dxa"/>
            <w:tcMar/>
            <w:tcPrChange w:author="jose sanchez" w:date="2020-05-01T18:55:26.866Z">
              <w:tcPr>
                <w:tcW w:w="2340" w:type="dxa"/>
                <w:tcMar/>
              </w:tcPr>
            </w:tcPrChange>
          </w:tcPr>
          <w:p w:rsidR="58981B7D" w:rsidP="58981B7D" w:rsidRDefault="58981B7D" w14:paraId="5D76D826" w14:textId="47EFB424">
            <w:pPr>
              <w:pStyle w:val="Normal"/>
              <w:jc w:val="center"/>
              <w:rPr>
                <w:sz w:val="20"/>
                <w:szCs w:val="20"/>
              </w:rPr>
              <w:pPrChange w:author="jose sanchez" w:date="2020-05-01T18:50:14Z">
                <w:pPr>
                  <w:pStyle w:val="Normal"/>
                </w:pPr>
              </w:pPrChange>
            </w:pPr>
            <w:ins w:author="jose sanchez" w:date="2020-05-01T18:46:54Z" w:id="776625210">
              <w:r w:rsidRPr="58981B7D" w:rsidR="58981B7D">
                <w:rPr>
                  <w:sz w:val="20"/>
                  <w:szCs w:val="20"/>
                  <w:rPrChange w:author="jose sanchez" w:date="2020-05-01T18:49:25Z" w:id="2030064660"/>
                </w:rPr>
                <w:t>2</w:t>
              </w:r>
            </w:ins>
          </w:p>
        </w:tc>
        <w:tc>
          <w:tcPr>
            <w:tcW w:w="3105" w:type="dxa"/>
            <w:tcMar/>
            <w:tcPrChange w:author="jose sanchez" w:date="2020-05-01T18:55:26.867Z">
              <w:tcPr>
                <w:tcW w:w="2340" w:type="dxa"/>
                <w:tcMar/>
              </w:tcPr>
            </w:tcPrChange>
          </w:tcPr>
          <w:p w:rsidR="58981B7D" w:rsidP="58981B7D" w:rsidRDefault="58981B7D" w14:paraId="3784C322" w14:textId="4AC7B063">
            <w:pPr>
              <w:pStyle w:val="Normal"/>
              <w:jc w:val="left"/>
              <w:rPr>
                <w:rFonts w:ascii="Arial" w:hAnsi="Arial" w:eastAsia="Arial" w:cs="Arial"/>
                <w:noProof w:val="0"/>
                <w:sz w:val="20"/>
                <w:szCs w:val="20"/>
                <w:lang w:val="es-MX"/>
              </w:rPr>
            </w:pPr>
            <w:ins w:author="jose sanchez" w:date="2020-05-01T18:48:24Z" w:id="1440646712">
              <w:r w:rsidRPr="58981B7D" w:rsidR="58981B7D">
                <w:rPr>
                  <w:rFonts w:ascii="Arial" w:hAnsi="Arial" w:eastAsia="Arial" w:cs="Arial"/>
                  <w:noProof w:val="0"/>
                  <w:sz w:val="20"/>
                  <w:szCs w:val="20"/>
                  <w:lang w:val="es-MX"/>
                  <w:rPrChange w:author="jose sanchez" w:date="2020-05-01T18:49:25Z" w:id="241710463">
                    <w:rPr>
                      <w:rFonts w:ascii="Arial" w:hAnsi="Arial" w:eastAsia="Arial" w:cs="Arial"/>
                      <w:noProof w:val="0"/>
                      <w:sz w:val="22"/>
                      <w:szCs w:val="22"/>
                      <w:lang w:val="es-MX"/>
                    </w:rPr>
                  </w:rPrChange>
                </w:rPr>
                <w:t>Inicio de sesión</w:t>
              </w:r>
            </w:ins>
          </w:p>
        </w:tc>
        <w:tc>
          <w:tcPr>
            <w:tcW w:w="5745" w:type="dxa"/>
            <w:tcMar/>
            <w:tcPrChange w:author="jose sanchez" w:date="2020-05-01T18:55:26.867Z">
              <w:tcPr>
                <w:tcW w:w="2340" w:type="dxa"/>
                <w:tcMar/>
              </w:tcPr>
            </w:tcPrChange>
          </w:tcPr>
          <w:p w:rsidR="58981B7D" w:rsidP="58981B7D" w:rsidRDefault="58981B7D" w14:paraId="1BA344E3" w14:textId="5A2B2DBE">
            <w:pPr>
              <w:pStyle w:val="Normal"/>
              <w:rPr>
                <w:sz w:val="20"/>
                <w:szCs w:val="20"/>
                <w:rPrChange w:author="jose sanchez" w:date="2020-05-01T18:49:25Z" w:id="173145861"/>
              </w:rPr>
            </w:pPr>
            <w:ins w:author="jose sanchez" w:date="2020-05-01T18:55:44Z" w:id="1772402980">
              <w:r w:rsidRPr="58981B7D" w:rsidR="58981B7D">
                <w:rPr>
                  <w:sz w:val="20"/>
                  <w:szCs w:val="20"/>
                </w:rPr>
                <w:t>Por medio de las credenciales registradas en sistema,</w:t>
              </w:r>
            </w:ins>
            <w:ins w:author="jose sanchez" w:date="2020-05-01T18:56:02Z" w:id="81175182">
              <w:r w:rsidRPr="58981B7D" w:rsidR="58981B7D">
                <w:rPr>
                  <w:sz w:val="20"/>
                  <w:szCs w:val="20"/>
                </w:rPr>
                <w:t xml:space="preserve"> los</w:t>
              </w:r>
            </w:ins>
            <w:ins w:author="jose sanchez" w:date="2020-05-01T18:55:44Z" w:id="1603408586">
              <w:r w:rsidRPr="58981B7D" w:rsidR="58981B7D">
                <w:rPr>
                  <w:sz w:val="20"/>
                  <w:szCs w:val="20"/>
                </w:rPr>
                <w:t xml:space="preserve"> “alumnos</w:t>
              </w:r>
              <w:r w:rsidRPr="58981B7D" w:rsidR="58981B7D">
                <w:rPr>
                  <w:sz w:val="20"/>
                  <w:szCs w:val="20"/>
                </w:rPr>
                <w:t>”</w:t>
              </w:r>
            </w:ins>
            <w:ins w:author="jose sanchez" w:date="2020-05-01T18:56:13Z" w:id="1032337535">
              <w:r w:rsidRPr="58981B7D" w:rsidR="58981B7D">
                <w:rPr>
                  <w:sz w:val="20"/>
                  <w:szCs w:val="20"/>
                </w:rPr>
                <w:t xml:space="preserve"> podrán</w:t>
              </w:r>
              <w:r w:rsidRPr="58981B7D" w:rsidR="58981B7D">
                <w:rPr>
                  <w:sz w:val="20"/>
                  <w:szCs w:val="20"/>
                </w:rPr>
                <w:t xml:space="preserve"> acceder al aplicativo.</w:t>
              </w:r>
            </w:ins>
          </w:p>
        </w:tc>
      </w:tr>
      <w:tr w:rsidR="58981B7D" w:rsidTr="58981B7D" w14:paraId="3C59A118">
        <w:trPr>
          <w:ins w:author="jose sanchez" w:date="2020-05-01T18:44:59.109Z" w:id="1632958744"/>
        </w:trPr>
        <w:tc>
          <w:tcPr>
            <w:tcW w:w="495" w:type="dxa"/>
            <w:tcMar/>
            <w:tcPrChange w:author="jose sanchez" w:date="2020-05-01T18:55:26.867Z">
              <w:tcPr>
                <w:tcW w:w="2340" w:type="dxa"/>
                <w:tcMar/>
              </w:tcPr>
            </w:tcPrChange>
          </w:tcPr>
          <w:p w:rsidR="58981B7D" w:rsidP="58981B7D" w:rsidRDefault="58981B7D" w14:paraId="3A296250" w14:textId="274C08EB">
            <w:pPr>
              <w:pStyle w:val="Normal"/>
              <w:jc w:val="center"/>
              <w:rPr>
                <w:sz w:val="20"/>
                <w:szCs w:val="20"/>
              </w:rPr>
              <w:pPrChange w:author="jose sanchez" w:date="2020-05-01T18:50:14Z">
                <w:pPr>
                  <w:pStyle w:val="Normal"/>
                </w:pPr>
              </w:pPrChange>
            </w:pPr>
            <w:ins w:author="jose sanchez" w:date="2020-05-01T18:46:55Z" w:id="1914240859">
              <w:r w:rsidRPr="58981B7D" w:rsidR="58981B7D">
                <w:rPr>
                  <w:sz w:val="20"/>
                  <w:szCs w:val="20"/>
                  <w:rPrChange w:author="jose sanchez" w:date="2020-05-01T18:49:25Z" w:id="1721572137"/>
                </w:rPr>
                <w:t>3</w:t>
              </w:r>
            </w:ins>
          </w:p>
        </w:tc>
        <w:tc>
          <w:tcPr>
            <w:tcW w:w="3105" w:type="dxa"/>
            <w:tcMar/>
            <w:tcPrChange w:author="jose sanchez" w:date="2020-05-01T18:55:26.867Z">
              <w:tcPr>
                <w:tcW w:w="2340" w:type="dxa"/>
                <w:tcMar/>
              </w:tcPr>
            </w:tcPrChange>
          </w:tcPr>
          <w:p w:rsidR="58981B7D" w:rsidP="58981B7D" w:rsidRDefault="58981B7D" w14:paraId="73470B9E" w14:textId="77AD64E5">
            <w:pPr>
              <w:pStyle w:val="Normal"/>
              <w:jc w:val="left"/>
              <w:rPr>
                <w:rFonts w:ascii="Arial" w:hAnsi="Arial" w:eastAsia="Arial" w:cs="Arial"/>
                <w:noProof w:val="0"/>
                <w:sz w:val="20"/>
                <w:szCs w:val="20"/>
                <w:lang w:val="es-MX"/>
              </w:rPr>
            </w:pPr>
            <w:ins w:author="jose sanchez" w:date="2020-05-01T18:48:35Z" w:id="1397181602">
              <w:r w:rsidRPr="58981B7D" w:rsidR="58981B7D">
                <w:rPr>
                  <w:rFonts w:ascii="Arial" w:hAnsi="Arial" w:eastAsia="Arial" w:cs="Arial"/>
                  <w:noProof w:val="0"/>
                  <w:sz w:val="20"/>
                  <w:szCs w:val="20"/>
                  <w:lang w:val="es-MX"/>
                  <w:rPrChange w:author="jose sanchez" w:date="2020-05-01T18:49:25Z" w:id="1136750055">
                    <w:rPr>
                      <w:rFonts w:ascii="Arial" w:hAnsi="Arial" w:eastAsia="Arial" w:cs="Arial"/>
                      <w:noProof w:val="0"/>
                      <w:sz w:val="22"/>
                      <w:szCs w:val="22"/>
                      <w:lang w:val="es-MX"/>
                    </w:rPr>
                  </w:rPrChange>
                </w:rPr>
                <w:t>Publicar horarios de enseñanza</w:t>
              </w:r>
            </w:ins>
          </w:p>
        </w:tc>
        <w:tc>
          <w:tcPr>
            <w:tcW w:w="5745" w:type="dxa"/>
            <w:tcMar/>
            <w:tcPrChange w:author="jose sanchez" w:date="2020-05-01T18:55:26.868Z">
              <w:tcPr>
                <w:tcW w:w="2340" w:type="dxa"/>
                <w:tcMar/>
              </w:tcPr>
            </w:tcPrChange>
          </w:tcPr>
          <w:p w:rsidR="58981B7D" w:rsidP="58981B7D" w:rsidRDefault="58981B7D" w14:paraId="512AED30" w14:textId="27EC39C3">
            <w:pPr>
              <w:pStyle w:val="Normal"/>
              <w:rPr>
                <w:sz w:val="20"/>
                <w:szCs w:val="20"/>
                <w:rPrChange w:author="jose sanchez" w:date="2020-05-01T18:49:25Z" w:id="2044765522"/>
              </w:rPr>
            </w:pPr>
            <w:ins w:author="jose sanchez" w:date="2020-05-01T18:56:59Z" w:id="823517704">
              <w:r w:rsidRPr="58981B7D" w:rsidR="58981B7D">
                <w:rPr>
                  <w:sz w:val="20"/>
                  <w:szCs w:val="20"/>
                </w:rPr>
                <w:t>Los “alumnos” que deseen enseñar, pu</w:t>
              </w:r>
            </w:ins>
            <w:ins w:author="jose sanchez" w:date="2020-05-01T18:57:23Z" w:id="524853046">
              <w:r w:rsidRPr="58981B7D" w:rsidR="58981B7D">
                <w:rPr>
                  <w:sz w:val="20"/>
                  <w:szCs w:val="20"/>
                </w:rPr>
                <w:t xml:space="preserve">blicaran el horario en el que </w:t>
              </w:r>
              <w:r w:rsidRPr="58981B7D" w:rsidR="58981B7D">
                <w:rPr>
                  <w:sz w:val="20"/>
                  <w:szCs w:val="20"/>
                </w:rPr>
                <w:t>estan</w:t>
              </w:r>
              <w:r w:rsidRPr="58981B7D" w:rsidR="58981B7D">
                <w:rPr>
                  <w:sz w:val="20"/>
                  <w:szCs w:val="20"/>
                </w:rPr>
                <w:t xml:space="preserve"> dispuestos a impartir su clase, en este punto, pasan a ser considerados un actor “instructor”</w:t>
              </w:r>
            </w:ins>
          </w:p>
        </w:tc>
      </w:tr>
      <w:tr w:rsidR="58981B7D" w:rsidTr="58981B7D" w14:paraId="2A863D43">
        <w:trPr>
          <w:ins w:author="jose sanchez" w:date="2020-05-01T18:44:59.109Z" w:id="1120747426"/>
        </w:trPr>
        <w:tc>
          <w:tcPr>
            <w:tcW w:w="495" w:type="dxa"/>
            <w:tcMar/>
            <w:tcPrChange w:author="jose sanchez" w:date="2020-05-01T18:55:26.868Z">
              <w:tcPr>
                <w:tcW w:w="2340" w:type="dxa"/>
                <w:tcMar/>
              </w:tcPr>
            </w:tcPrChange>
          </w:tcPr>
          <w:p w:rsidR="58981B7D" w:rsidP="58981B7D" w:rsidRDefault="58981B7D" w14:paraId="468071AD" w14:textId="7C774780">
            <w:pPr>
              <w:pStyle w:val="Normal"/>
              <w:jc w:val="center"/>
              <w:rPr>
                <w:sz w:val="20"/>
                <w:szCs w:val="20"/>
              </w:rPr>
              <w:pPrChange w:author="jose sanchez" w:date="2020-05-01T18:50:14.032Z">
                <w:pPr>
                  <w:pStyle w:val="Normal"/>
                </w:pPr>
              </w:pPrChange>
            </w:pPr>
            <w:ins w:author="jose sanchez" w:date="2020-05-01T18:46:56.055Z" w:id="2069138458">
              <w:r w:rsidRPr="58981B7D" w:rsidR="58981B7D">
                <w:rPr>
                  <w:sz w:val="20"/>
                  <w:szCs w:val="20"/>
                  <w:rPrChange w:author="jose sanchez" w:date="2020-05-01T18:49:25.766Z" w:id="476814075"/>
                </w:rPr>
                <w:t>4</w:t>
              </w:r>
            </w:ins>
          </w:p>
        </w:tc>
        <w:tc>
          <w:tcPr>
            <w:tcW w:w="3105" w:type="dxa"/>
            <w:tcMar/>
            <w:tcPrChange w:author="jose sanchez" w:date="2020-05-01T18:55:26.868Z">
              <w:tcPr>
                <w:tcW w:w="2340" w:type="dxa"/>
                <w:tcMar/>
              </w:tcPr>
            </w:tcPrChange>
          </w:tcPr>
          <w:p w:rsidR="58981B7D" w:rsidP="58981B7D" w:rsidRDefault="58981B7D" w14:paraId="77E263E0" w14:textId="133CB117">
            <w:pPr>
              <w:pStyle w:val="Normal"/>
              <w:jc w:val="left"/>
              <w:rPr>
                <w:rFonts w:ascii="Arial" w:hAnsi="Arial" w:eastAsia="Arial" w:cs="Arial"/>
                <w:noProof w:val="0"/>
                <w:sz w:val="20"/>
                <w:szCs w:val="20"/>
                <w:lang w:val="es-MX"/>
              </w:rPr>
            </w:pPr>
            <w:ins w:author="jose sanchez" w:date="2020-05-01T18:48:41.445Z" w:id="1996004739">
              <w:r w:rsidRPr="58981B7D" w:rsidR="58981B7D">
                <w:rPr>
                  <w:rFonts w:ascii="Arial" w:hAnsi="Arial" w:eastAsia="Arial" w:cs="Arial"/>
                  <w:noProof w:val="0"/>
                  <w:sz w:val="20"/>
                  <w:szCs w:val="20"/>
                  <w:lang w:val="es-MX"/>
                  <w:rPrChange w:author="jose sanchez" w:date="2020-05-01T18:49:25.769Z" w:id="1216704100">
                    <w:rPr>
                      <w:rFonts w:ascii="Arial" w:hAnsi="Arial" w:eastAsia="Arial" w:cs="Arial"/>
                      <w:noProof w:val="0"/>
                      <w:sz w:val="22"/>
                      <w:szCs w:val="22"/>
                      <w:lang w:val="es-MX"/>
                    </w:rPr>
                  </w:rPrChange>
                </w:rPr>
                <w:t>Buscar horarios de enseñanza</w:t>
              </w:r>
            </w:ins>
          </w:p>
        </w:tc>
        <w:tc>
          <w:tcPr>
            <w:tcW w:w="5745" w:type="dxa"/>
            <w:tcMar/>
            <w:tcPrChange w:author="jose sanchez" w:date="2020-05-01T18:55:26.868Z">
              <w:tcPr>
                <w:tcW w:w="2340" w:type="dxa"/>
                <w:tcMar/>
              </w:tcPr>
            </w:tcPrChange>
          </w:tcPr>
          <w:p w:rsidR="58981B7D" w:rsidP="58981B7D" w:rsidRDefault="58981B7D" w14:paraId="5038FBC3" w14:textId="357DBD38">
            <w:pPr>
              <w:pStyle w:val="Normal"/>
              <w:rPr>
                <w:sz w:val="20"/>
                <w:szCs w:val="20"/>
                <w:rPrChange w:author="jose sanchez" w:date="2020-05-01T18:49:25.772Z" w:id="897340497"/>
              </w:rPr>
            </w:pPr>
            <w:ins w:author="jose sanchez" w:date="2020-05-01T18:57:57.227Z" w:id="305298190">
              <w:r w:rsidRPr="58981B7D" w:rsidR="58981B7D">
                <w:rPr>
                  <w:sz w:val="20"/>
                  <w:szCs w:val="20"/>
                </w:rPr>
                <w:t>Los “alumnos”</w:t>
              </w:r>
            </w:ins>
            <w:ins w:author="jose sanchez" w:date="2020-05-01T18:58:59.687Z" w:id="970437129">
              <w:r w:rsidRPr="58981B7D" w:rsidR="58981B7D">
                <w:rPr>
                  <w:sz w:val="20"/>
                  <w:szCs w:val="20"/>
                </w:rPr>
                <w:t xml:space="preserve"> que cuyo objetivo sea aprender, </w:t>
              </w:r>
              <w:r w:rsidRPr="58981B7D" w:rsidR="58981B7D">
                <w:rPr>
                  <w:sz w:val="20"/>
                  <w:szCs w:val="20"/>
                </w:rPr>
                <w:t>emplearan</w:t>
              </w:r>
              <w:r w:rsidRPr="58981B7D" w:rsidR="58981B7D">
                <w:rPr>
                  <w:sz w:val="20"/>
                  <w:szCs w:val="20"/>
                </w:rPr>
                <w:t xml:space="preserve"> la </w:t>
              </w:r>
              <w:r w:rsidRPr="58981B7D" w:rsidR="58981B7D">
                <w:rPr>
                  <w:sz w:val="20"/>
                  <w:szCs w:val="20"/>
                </w:rPr>
                <w:t>opción</w:t>
              </w:r>
              <w:r w:rsidRPr="58981B7D" w:rsidR="58981B7D">
                <w:rPr>
                  <w:sz w:val="20"/>
                  <w:szCs w:val="20"/>
                </w:rPr>
                <w:t xml:space="preserve"> de </w:t>
              </w:r>
              <w:r w:rsidRPr="58981B7D" w:rsidR="58981B7D">
                <w:rPr>
                  <w:sz w:val="20"/>
                  <w:szCs w:val="20"/>
                </w:rPr>
                <w:t>búsqueda</w:t>
              </w:r>
              <w:r w:rsidRPr="58981B7D" w:rsidR="58981B7D">
                <w:rPr>
                  <w:sz w:val="20"/>
                  <w:szCs w:val="20"/>
                </w:rPr>
                <w:t xml:space="preserve"> integrada en el aplicativo, para ubicar un </w:t>
              </w:r>
              <w:r w:rsidRPr="58981B7D" w:rsidR="58981B7D">
                <w:rPr>
                  <w:sz w:val="20"/>
                  <w:szCs w:val="20"/>
                </w:rPr>
                <w:t>harario</w:t>
              </w:r>
              <w:r w:rsidRPr="58981B7D" w:rsidR="58981B7D">
                <w:rPr>
                  <w:sz w:val="20"/>
                  <w:szCs w:val="20"/>
                </w:rPr>
                <w:t xml:space="preserve"> que les convenga</w:t>
              </w:r>
            </w:ins>
            <w:ins w:author="jose sanchez" w:date="2020-05-01T18:59:19.705Z" w:id="1340511079">
              <w:r w:rsidRPr="58981B7D" w:rsidR="58981B7D">
                <w:rPr>
                  <w:sz w:val="20"/>
                  <w:szCs w:val="20"/>
                </w:rPr>
                <w:t>, en este punto, son considerado actores “</w:t>
              </w:r>
              <w:r w:rsidRPr="58981B7D" w:rsidR="58981B7D">
                <w:rPr>
                  <w:noProof w:val="0"/>
                  <w:sz w:val="20"/>
                  <w:szCs w:val="20"/>
                  <w:lang w:val="es-ES"/>
                </w:rPr>
                <w:t>Aprendiz</w:t>
              </w:r>
              <w:r w:rsidRPr="58981B7D" w:rsidR="58981B7D">
                <w:rPr>
                  <w:sz w:val="20"/>
                  <w:szCs w:val="20"/>
                </w:rPr>
                <w:t>”.</w:t>
              </w:r>
            </w:ins>
          </w:p>
        </w:tc>
      </w:tr>
      <w:tr w:rsidR="58981B7D" w:rsidTr="58981B7D" w14:paraId="6D1EBBF7">
        <w:trPr>
          <w:ins w:author="jose sanchez" w:date="2020-05-01T18:44:59.11Z" w:id="1804702238"/>
        </w:trPr>
        <w:tc>
          <w:tcPr>
            <w:tcW w:w="495" w:type="dxa"/>
            <w:tcMar/>
            <w:tcPrChange w:author="jose sanchez" w:date="2020-05-01T18:55:26.868Z">
              <w:tcPr>
                <w:tcW w:w="2340" w:type="dxa"/>
                <w:tcMar/>
              </w:tcPr>
            </w:tcPrChange>
          </w:tcPr>
          <w:p w:rsidR="58981B7D" w:rsidP="58981B7D" w:rsidRDefault="58981B7D" w14:paraId="047DC4F4" w14:textId="3D8BDEFE">
            <w:pPr>
              <w:pStyle w:val="Normal"/>
              <w:jc w:val="center"/>
              <w:rPr>
                <w:sz w:val="20"/>
                <w:szCs w:val="20"/>
              </w:rPr>
              <w:pPrChange w:author="jose sanchez" w:date="2020-05-01T18:50:14.033Z">
                <w:pPr>
                  <w:pStyle w:val="Normal"/>
                </w:pPr>
              </w:pPrChange>
            </w:pPr>
            <w:ins w:author="jose sanchez" w:date="2020-05-01T18:46:56.711Z" w:id="256064168">
              <w:r w:rsidRPr="58981B7D" w:rsidR="58981B7D">
                <w:rPr>
                  <w:sz w:val="20"/>
                  <w:szCs w:val="20"/>
                  <w:rPrChange w:author="jose sanchez" w:date="2020-05-01T18:49:25.773Z" w:id="1948160159"/>
                </w:rPr>
                <w:t>5</w:t>
              </w:r>
            </w:ins>
          </w:p>
        </w:tc>
        <w:tc>
          <w:tcPr>
            <w:tcW w:w="3105" w:type="dxa"/>
            <w:tcMar/>
            <w:tcPrChange w:author="jose sanchez" w:date="2020-05-01T18:55:26.869Z">
              <w:tcPr>
                <w:tcW w:w="2340" w:type="dxa"/>
                <w:tcMar/>
              </w:tcPr>
            </w:tcPrChange>
          </w:tcPr>
          <w:p w:rsidR="58981B7D" w:rsidP="58981B7D" w:rsidRDefault="58981B7D" w14:paraId="523170F8" w14:textId="35EA1F1D">
            <w:pPr>
              <w:pStyle w:val="Normal"/>
              <w:jc w:val="left"/>
              <w:rPr>
                <w:rFonts w:ascii="Arial" w:hAnsi="Arial" w:eastAsia="Arial" w:cs="Arial"/>
                <w:noProof w:val="0"/>
                <w:sz w:val="20"/>
                <w:szCs w:val="20"/>
                <w:lang w:val="es-MX"/>
              </w:rPr>
            </w:pPr>
            <w:ins w:author="jose sanchez" w:date="2020-05-01T18:48:46.485Z" w:id="1260070038">
              <w:r w:rsidRPr="58981B7D" w:rsidR="58981B7D">
                <w:rPr>
                  <w:rFonts w:ascii="Arial" w:hAnsi="Arial" w:eastAsia="Arial" w:cs="Arial"/>
                  <w:noProof w:val="0"/>
                  <w:sz w:val="20"/>
                  <w:szCs w:val="20"/>
                  <w:lang w:val="es-MX"/>
                  <w:rPrChange w:author="jose sanchez" w:date="2020-05-01T18:49:25.776Z" w:id="1061360858">
                    <w:rPr>
                      <w:rFonts w:ascii="Arial" w:hAnsi="Arial" w:eastAsia="Arial" w:cs="Arial"/>
                      <w:noProof w:val="0"/>
                      <w:sz w:val="22"/>
                      <w:szCs w:val="22"/>
                      <w:lang w:val="es-MX"/>
                    </w:rPr>
                  </w:rPrChange>
                </w:rPr>
                <w:t>Publicar horarios de aprendizaje</w:t>
              </w:r>
            </w:ins>
          </w:p>
        </w:tc>
        <w:tc>
          <w:tcPr>
            <w:tcW w:w="5745" w:type="dxa"/>
            <w:tcMar/>
            <w:tcPrChange w:author="jose sanchez" w:date="2020-05-01T18:55:26.869Z">
              <w:tcPr>
                <w:tcW w:w="2340" w:type="dxa"/>
                <w:tcMar/>
              </w:tcPr>
            </w:tcPrChange>
          </w:tcPr>
          <w:p w:rsidR="58981B7D" w:rsidP="58981B7D" w:rsidRDefault="58981B7D" w14:paraId="168ABD82" w14:textId="23192C1B">
            <w:pPr>
              <w:pStyle w:val="Normal"/>
              <w:rPr>
                <w:sz w:val="20"/>
                <w:szCs w:val="20"/>
                <w:rPrChange w:author="jose sanchez" w:date="2020-05-01T18:49:25.777Z" w:id="881732825"/>
              </w:rPr>
            </w:pPr>
            <w:ins w:author="jose sanchez" w:date="2020-05-01T19:00:50.301Z" w:id="1588346068">
              <w:r w:rsidRPr="58981B7D" w:rsidR="58981B7D">
                <w:rPr>
                  <w:noProof w:val="0"/>
                  <w:sz w:val="20"/>
                  <w:szCs w:val="20"/>
                  <w:lang w:val="es-ES"/>
                </w:rPr>
                <w:t>El “Aprendiz</w:t>
              </w:r>
              <w:r w:rsidRPr="58981B7D" w:rsidR="58981B7D">
                <w:rPr>
                  <w:sz w:val="20"/>
                  <w:szCs w:val="20"/>
                </w:rPr>
                <w:t xml:space="preserve">”, </w:t>
              </w:r>
              <w:r w:rsidRPr="58981B7D" w:rsidR="58981B7D">
                <w:rPr>
                  <w:sz w:val="20"/>
                  <w:szCs w:val="20"/>
                </w:rPr>
                <w:t>podra</w:t>
              </w:r>
              <w:r w:rsidRPr="58981B7D" w:rsidR="58981B7D">
                <w:rPr>
                  <w:sz w:val="20"/>
                  <w:szCs w:val="20"/>
                </w:rPr>
                <w:t xml:space="preserve"> crear </w:t>
              </w:r>
              <w:r w:rsidRPr="58981B7D" w:rsidR="58981B7D">
                <w:rPr>
                  <w:sz w:val="20"/>
                  <w:szCs w:val="20"/>
                </w:rPr>
                <w:t>horarios acordes</w:t>
              </w:r>
              <w:r w:rsidRPr="58981B7D" w:rsidR="58981B7D">
                <w:rPr>
                  <w:sz w:val="20"/>
                  <w:szCs w:val="20"/>
                </w:rPr>
                <w:t xml:space="preserve"> a cuando puede y quisiera tomar clases de refuerzo.</w:t>
              </w:r>
            </w:ins>
          </w:p>
        </w:tc>
      </w:tr>
      <w:tr w:rsidR="58981B7D" w:rsidTr="58981B7D" w14:paraId="273405C2">
        <w:trPr>
          <w:ins w:author="jose sanchez" w:date="2020-05-01T18:44:59.11Z" w:id="2059113328"/>
        </w:trPr>
        <w:tc>
          <w:tcPr>
            <w:tcW w:w="495" w:type="dxa"/>
            <w:tcMar/>
            <w:tcPrChange w:author="jose sanchez" w:date="2020-05-01T18:55:26.869Z">
              <w:tcPr>
                <w:tcW w:w="2340" w:type="dxa"/>
                <w:tcMar/>
              </w:tcPr>
            </w:tcPrChange>
          </w:tcPr>
          <w:p w:rsidR="58981B7D" w:rsidP="58981B7D" w:rsidRDefault="58981B7D" w14:paraId="3029B692" w14:textId="03D7AA89">
            <w:pPr>
              <w:pStyle w:val="Normal"/>
              <w:jc w:val="center"/>
              <w:rPr>
                <w:sz w:val="20"/>
                <w:szCs w:val="20"/>
              </w:rPr>
              <w:pPrChange w:author="jose sanchez" w:date="2020-05-01T18:50:14.034Z">
                <w:pPr>
                  <w:pStyle w:val="Normal"/>
                </w:pPr>
              </w:pPrChange>
            </w:pPr>
            <w:ins w:author="jose sanchez" w:date="2020-05-01T18:46:57.809Z" w:id="1841749832">
              <w:r w:rsidRPr="58981B7D" w:rsidR="58981B7D">
                <w:rPr>
                  <w:sz w:val="20"/>
                  <w:szCs w:val="20"/>
                  <w:rPrChange w:author="jose sanchez" w:date="2020-05-01T18:49:25.779Z" w:id="743019766"/>
                </w:rPr>
                <w:t>6</w:t>
              </w:r>
            </w:ins>
          </w:p>
        </w:tc>
        <w:tc>
          <w:tcPr>
            <w:tcW w:w="3105" w:type="dxa"/>
            <w:tcMar/>
            <w:tcPrChange w:author="jose sanchez" w:date="2020-05-01T18:55:26.869Z">
              <w:tcPr>
                <w:tcW w:w="2340" w:type="dxa"/>
                <w:tcMar/>
              </w:tcPr>
            </w:tcPrChange>
          </w:tcPr>
          <w:p w:rsidR="58981B7D" w:rsidP="58981B7D" w:rsidRDefault="58981B7D" w14:paraId="53A2B018" w14:textId="19E02AF9">
            <w:pPr>
              <w:pStyle w:val="Normal"/>
              <w:jc w:val="left"/>
              <w:rPr>
                <w:rFonts w:ascii="Arial" w:hAnsi="Arial" w:eastAsia="Arial" w:cs="Arial"/>
                <w:noProof w:val="0"/>
                <w:sz w:val="20"/>
                <w:szCs w:val="20"/>
                <w:lang w:val="es-MX"/>
              </w:rPr>
            </w:pPr>
            <w:ins w:author="jose sanchez" w:date="2020-05-01T18:48:53.214Z" w:id="751135008">
              <w:r w:rsidRPr="58981B7D" w:rsidR="58981B7D">
                <w:rPr>
                  <w:rFonts w:ascii="Arial" w:hAnsi="Arial" w:eastAsia="Arial" w:cs="Arial"/>
                  <w:noProof w:val="0"/>
                  <w:sz w:val="20"/>
                  <w:szCs w:val="20"/>
                  <w:lang w:val="es-MX"/>
                  <w:rPrChange w:author="jose sanchez" w:date="2020-05-01T18:49:25.781Z" w:id="1557436272">
                    <w:rPr>
                      <w:rFonts w:ascii="Arial" w:hAnsi="Arial" w:eastAsia="Arial" w:cs="Arial"/>
                      <w:noProof w:val="0"/>
                      <w:sz w:val="22"/>
                      <w:szCs w:val="22"/>
                      <w:lang w:val="es-MX"/>
                    </w:rPr>
                  </w:rPrChange>
                </w:rPr>
                <w:t>Buscar horarios de aprendizaje</w:t>
              </w:r>
            </w:ins>
          </w:p>
        </w:tc>
        <w:tc>
          <w:tcPr>
            <w:tcW w:w="5745" w:type="dxa"/>
            <w:tcMar/>
            <w:tcPrChange w:author="jose sanchez" w:date="2020-05-01T18:55:26.869Z">
              <w:tcPr>
                <w:tcW w:w="2340" w:type="dxa"/>
                <w:tcMar/>
              </w:tcPr>
            </w:tcPrChange>
          </w:tcPr>
          <w:p w:rsidR="58981B7D" w:rsidP="58981B7D" w:rsidRDefault="58981B7D" w14:paraId="4400294F" w14:textId="1ADA91B7">
            <w:pPr>
              <w:pStyle w:val="Normal"/>
              <w:rPr>
                <w:sz w:val="20"/>
                <w:szCs w:val="20"/>
              </w:rPr>
            </w:pPr>
            <w:ins w:author="jose sanchez" w:date="2020-05-01T19:01:03.024Z" w:id="357326577">
              <w:r w:rsidRPr="58981B7D" w:rsidR="58981B7D">
                <w:rPr>
                  <w:sz w:val="20"/>
                  <w:szCs w:val="20"/>
                </w:rPr>
                <w:t>El “</w:t>
              </w:r>
              <w:r w:rsidRPr="58981B7D" w:rsidR="58981B7D">
                <w:rPr>
                  <w:noProof w:val="0"/>
                  <w:sz w:val="20"/>
                  <w:szCs w:val="20"/>
                  <w:lang w:val="es-ES"/>
                </w:rPr>
                <w:t>Instructor</w:t>
              </w:r>
            </w:ins>
            <w:ins w:author="jose sanchez" w:date="2020-05-01T19:01:33.681Z" w:id="1875171827">
              <w:r w:rsidRPr="58981B7D" w:rsidR="58981B7D">
                <w:rPr>
                  <w:sz w:val="20"/>
                  <w:szCs w:val="20"/>
                </w:rPr>
                <w:t xml:space="preserve">” </w:t>
              </w:r>
              <w:r w:rsidRPr="58981B7D" w:rsidR="58981B7D">
                <w:rPr>
                  <w:sz w:val="20"/>
                  <w:szCs w:val="20"/>
                </w:rPr>
                <w:t>buscara</w:t>
              </w:r>
            </w:ins>
            <w:ins w:author="jose sanchez" w:date="2020-05-01T19:01:54.034Z" w:id="595651810">
              <w:r w:rsidRPr="58981B7D" w:rsidR="58981B7D">
                <w:rPr>
                  <w:sz w:val="20"/>
                  <w:szCs w:val="20"/>
                </w:rPr>
                <w:t xml:space="preserve"> los horarios registrados en el sistema por el “</w:t>
              </w:r>
              <w:r w:rsidRPr="58981B7D" w:rsidR="58981B7D">
                <w:rPr>
                  <w:noProof w:val="0"/>
                  <w:sz w:val="20"/>
                  <w:szCs w:val="20"/>
                  <w:lang w:val="es-ES"/>
                </w:rPr>
                <w:t>Aprendiz</w:t>
              </w:r>
              <w:r w:rsidRPr="58981B7D" w:rsidR="58981B7D">
                <w:rPr>
                  <w:sz w:val="20"/>
                  <w:szCs w:val="20"/>
                </w:rPr>
                <w:t>”.</w:t>
              </w:r>
            </w:ins>
          </w:p>
        </w:tc>
      </w:tr>
      <w:tr w:rsidR="58981B7D" w:rsidTr="58981B7D" w14:paraId="7A3A3D60">
        <w:trPr>
          <w:ins w:author="jose sanchez" w:date="2020-05-01T18:44:59.11Z" w:id="539618922"/>
        </w:trPr>
        <w:tc>
          <w:tcPr>
            <w:tcW w:w="495" w:type="dxa"/>
            <w:tcMar/>
            <w:tcPrChange w:author="jose sanchez" w:date="2020-05-01T18:55:26.87Z">
              <w:tcPr>
                <w:tcW w:w="2340" w:type="dxa"/>
                <w:tcMar/>
              </w:tcPr>
            </w:tcPrChange>
          </w:tcPr>
          <w:p w:rsidR="58981B7D" w:rsidP="58981B7D" w:rsidRDefault="58981B7D" w14:paraId="17753AF6" w14:textId="14358AA9">
            <w:pPr>
              <w:pStyle w:val="Normal"/>
              <w:jc w:val="center"/>
              <w:rPr>
                <w:sz w:val="20"/>
                <w:szCs w:val="20"/>
              </w:rPr>
              <w:pPrChange w:author="jose sanchez" w:date="2020-05-01T18:50:14.035Z">
                <w:pPr>
                  <w:pStyle w:val="Normal"/>
                </w:pPr>
              </w:pPrChange>
            </w:pPr>
            <w:ins w:author="jose sanchez" w:date="2020-05-01T18:46:58.376Z" w:id="1406094171">
              <w:r w:rsidRPr="58981B7D" w:rsidR="58981B7D">
                <w:rPr>
                  <w:sz w:val="20"/>
                  <w:szCs w:val="20"/>
                  <w:rPrChange w:author="jose sanchez" w:date="2020-05-01T18:49:25.785Z" w:id="1171797961"/>
                </w:rPr>
                <w:t>7</w:t>
              </w:r>
            </w:ins>
          </w:p>
        </w:tc>
        <w:tc>
          <w:tcPr>
            <w:tcW w:w="3105" w:type="dxa"/>
            <w:tcMar/>
            <w:tcPrChange w:author="jose sanchez" w:date="2020-05-01T18:55:26.87Z">
              <w:tcPr>
                <w:tcW w:w="2340" w:type="dxa"/>
                <w:tcMar/>
              </w:tcPr>
            </w:tcPrChange>
          </w:tcPr>
          <w:p w:rsidR="58981B7D" w:rsidP="58981B7D" w:rsidRDefault="58981B7D" w14:paraId="4D7E6AE7" w14:textId="0A156528">
            <w:pPr>
              <w:jc w:val="left"/>
              <w:rPr>
                <w:rFonts w:ascii="Arial" w:hAnsi="Arial" w:eastAsia="Arial" w:cs="Arial"/>
                <w:noProof w:val="0"/>
                <w:sz w:val="20"/>
                <w:szCs w:val="20"/>
                <w:lang w:val="es-MX"/>
              </w:rPr>
              <w:pPrChange w:author="jose sanchez" w:date="2020-05-01T18:49:42.592Z">
                <w:pPr/>
              </w:pPrChange>
            </w:pPr>
            <w:ins w:author="jose sanchez" w:date="2020-05-01T18:49:00.539Z" w:id="1628260944">
              <w:r w:rsidRPr="58981B7D" w:rsidR="58981B7D">
                <w:rPr>
                  <w:rFonts w:ascii="Arial" w:hAnsi="Arial" w:eastAsia="Arial" w:cs="Arial"/>
                  <w:noProof w:val="0"/>
                  <w:sz w:val="20"/>
                  <w:szCs w:val="20"/>
                  <w:lang w:val="es-MX"/>
                  <w:rPrChange w:author="jose sanchez" w:date="2020-05-01T18:49:25.786Z" w:id="47844580">
                    <w:rPr>
                      <w:rFonts w:ascii="Arial" w:hAnsi="Arial" w:eastAsia="Arial" w:cs="Arial"/>
                      <w:noProof w:val="0"/>
                      <w:sz w:val="22"/>
                      <w:szCs w:val="22"/>
                      <w:lang w:val="es-MX"/>
                    </w:rPr>
                  </w:rPrChange>
                </w:rPr>
                <w:t>Generar cita académica</w:t>
              </w:r>
            </w:ins>
          </w:p>
        </w:tc>
        <w:tc>
          <w:tcPr>
            <w:tcW w:w="5745" w:type="dxa"/>
            <w:tcMar/>
            <w:tcPrChange w:author="jose sanchez" w:date="2020-05-01T18:55:26.87Z">
              <w:tcPr>
                <w:tcW w:w="2340" w:type="dxa"/>
                <w:tcMar/>
              </w:tcPr>
            </w:tcPrChange>
          </w:tcPr>
          <w:p w:rsidR="58981B7D" w:rsidP="58981B7D" w:rsidRDefault="58981B7D" w14:paraId="7B659B42" w14:textId="646E8881">
            <w:pPr>
              <w:pStyle w:val="Normal"/>
              <w:rPr>
                <w:sz w:val="20"/>
                <w:szCs w:val="20"/>
                <w:rPrChange w:author="jose sanchez" w:date="2020-05-01T18:49:25.789Z" w:id="575096816"/>
              </w:rPr>
            </w:pPr>
            <w:ins w:author="jose sanchez" w:date="2020-05-01T19:02:35.172Z" w:id="1976061767">
              <w:r w:rsidRPr="58981B7D" w:rsidR="58981B7D">
                <w:rPr>
                  <w:sz w:val="20"/>
                  <w:szCs w:val="20"/>
                </w:rPr>
                <w:t>Tanto “</w:t>
              </w:r>
              <w:r w:rsidRPr="58981B7D" w:rsidR="58981B7D">
                <w:rPr>
                  <w:noProof w:val="0"/>
                  <w:sz w:val="20"/>
                  <w:szCs w:val="20"/>
                  <w:lang w:val="es-ES"/>
                </w:rPr>
                <w:t>Aprendiz</w:t>
              </w:r>
            </w:ins>
            <w:ins w:author="jose sanchez" w:date="2020-05-01T19:02:37.211Z" w:id="1810063697">
              <w:r w:rsidRPr="58981B7D" w:rsidR="58981B7D">
                <w:rPr>
                  <w:sz w:val="20"/>
                  <w:szCs w:val="20"/>
                </w:rPr>
                <w:t>” como “</w:t>
              </w:r>
              <w:r w:rsidRPr="58981B7D" w:rsidR="58981B7D">
                <w:rPr>
                  <w:noProof w:val="0"/>
                  <w:sz w:val="20"/>
                  <w:szCs w:val="20"/>
                  <w:lang w:val="es-ES"/>
                </w:rPr>
                <w:t>Instructor</w:t>
              </w:r>
            </w:ins>
            <w:ins w:author="jose sanchez" w:date="2020-05-01T19:02:41.115Z" w:id="958445154">
              <w:r w:rsidRPr="58981B7D" w:rsidR="58981B7D">
                <w:rPr>
                  <w:sz w:val="20"/>
                  <w:szCs w:val="20"/>
                </w:rPr>
                <w:t xml:space="preserve">”, emplean este mecanismo para registrase a </w:t>
              </w:r>
            </w:ins>
            <w:ins w:author="jose sanchez" w:date="2020-05-01T19:03:03.373Z" w:id="1051786020">
              <w:r w:rsidRPr="58981B7D" w:rsidR="58981B7D">
                <w:rPr>
                  <w:sz w:val="20"/>
                  <w:szCs w:val="20"/>
                </w:rPr>
                <w:t>una sesión</w:t>
              </w:r>
            </w:ins>
            <w:ins w:author="jose sanchez" w:date="2020-05-01T19:02:41.115Z" w:id="1130384329">
              <w:r w:rsidRPr="58981B7D" w:rsidR="58981B7D">
                <w:rPr>
                  <w:sz w:val="20"/>
                  <w:szCs w:val="20"/>
                </w:rPr>
                <w:t xml:space="preserve"> de aprendizaj</w:t>
              </w:r>
            </w:ins>
            <w:ins w:author="jose sanchez" w:date="2020-05-01T19:03:26.739Z" w:id="1508036314">
              <w:r w:rsidRPr="58981B7D" w:rsidR="58981B7D">
                <w:rPr>
                  <w:sz w:val="20"/>
                  <w:szCs w:val="20"/>
                </w:rPr>
                <w:t>e, sea para asistir a una clase</w:t>
              </w:r>
              <w:r w:rsidRPr="58981B7D" w:rsidR="58981B7D">
                <w:rPr>
                  <w:sz w:val="20"/>
                  <w:szCs w:val="20"/>
                </w:rPr>
                <w:t xml:space="preserve"> </w:t>
              </w:r>
              <w:r w:rsidRPr="58981B7D" w:rsidR="58981B7D">
                <w:rPr>
                  <w:sz w:val="20"/>
                  <w:szCs w:val="20"/>
                </w:rPr>
                <w:t>pautada</w:t>
              </w:r>
            </w:ins>
            <w:ins w:author="jose sanchez" w:date="2020-05-01T19:03:36.564Z" w:id="1904980434">
              <w:r w:rsidRPr="58981B7D" w:rsidR="58981B7D">
                <w:rPr>
                  <w:sz w:val="20"/>
                  <w:szCs w:val="20"/>
                </w:rPr>
                <w:t>, o para atender a quien desea aprender.</w:t>
              </w:r>
            </w:ins>
          </w:p>
        </w:tc>
      </w:tr>
    </w:tbl>
    <w:p w:rsidR="58981B7D" w:rsidP="58981B7D" w:rsidRDefault="58981B7D" w14:paraId="4D3D032F" w14:textId="699F4F5D">
      <w:pPr>
        <w:pStyle w:val="Normal"/>
      </w:pPr>
    </w:p>
    <w:p w:rsidR="13780D5D" w:rsidP="13780D5D" w:rsidRDefault="13780D5D" w14:paraId="2DCAF250" w14:textId="76C4541D">
      <w:pPr>
        <w:pStyle w:val="Ttulo1"/>
        <w:rPr>
          <w:sz w:val="20"/>
          <w:szCs w:val="20"/>
        </w:rPr>
      </w:pPr>
      <w:r w:rsidRPr="58981B7D" w:rsidR="58981B7D">
        <w:rPr>
          <w:sz w:val="20"/>
          <w:szCs w:val="20"/>
        </w:rPr>
        <w:t>Criterios técnicos</w:t>
      </w:r>
    </w:p>
    <w:p w:rsidR="58981B7D" w:rsidP="58981B7D" w:rsidRDefault="58981B7D" w14:paraId="1CF89DFE" w14:textId="5F92A5E2">
      <w:pPr>
        <w:pStyle w:val="Normal"/>
        <w:rPr>
          <w:sz w:val="20"/>
          <w:szCs w:val="20"/>
        </w:rPr>
      </w:pPr>
      <w:r w:rsidRPr="58981B7D" w:rsidR="58981B7D">
        <w:rPr>
          <w:sz w:val="20"/>
          <w:szCs w:val="20"/>
        </w:rPr>
        <w:t>Los criterios técnicos utilizados incluyen los elementos siguientes:</w:t>
      </w:r>
    </w:p>
    <w:p w:rsidR="58981B7D" w:rsidP="58981B7D" w:rsidRDefault="58981B7D" w14:paraId="26404893" w14:textId="315E18E9">
      <w:pPr>
        <w:pStyle w:val="Prrafodelista"/>
        <w:numPr>
          <w:ilvl w:val="0"/>
          <w:numId w:val="45"/>
        </w:numPr>
        <w:rPr>
          <w:rFonts w:ascii="Arial" w:hAnsi="Arial" w:eastAsia="Arial" w:cs="Arial"/>
          <w:b w:val="0"/>
          <w:bCs w:val="0"/>
          <w:sz w:val="20"/>
          <w:szCs w:val="20"/>
          <w:u w:val="none"/>
        </w:rPr>
      </w:pPr>
      <w:r w:rsidRPr="58981B7D" w:rsidR="58981B7D">
        <w:rPr>
          <w:b w:val="0"/>
          <w:bCs w:val="0"/>
          <w:sz w:val="20"/>
          <w:szCs w:val="20"/>
          <w:u w:val="none"/>
        </w:rPr>
        <w:t>Costos de desarrollo, implementación y calidad</w:t>
      </w:r>
    </w:p>
    <w:p w:rsidR="58981B7D" w:rsidP="58981B7D" w:rsidRDefault="58981B7D" w14:paraId="49916F79" w14:textId="78307F57">
      <w:pPr>
        <w:pStyle w:val="Prrafodelista"/>
        <w:numPr>
          <w:ilvl w:val="0"/>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b w:val="0"/>
          <w:bCs w:val="0"/>
          <w:sz w:val="20"/>
          <w:szCs w:val="20"/>
          <w:u w:val="none"/>
        </w:rPr>
        <w:t>Tiempo</w:t>
      </w:r>
    </w:p>
    <w:p w:rsidR="58981B7D" w:rsidP="58981B7D" w:rsidRDefault="58981B7D" w14:paraId="2E35E9E4" w14:textId="236009E9">
      <w:pPr>
        <w:pStyle w:val="Prrafodelista"/>
        <w:numPr>
          <w:ilvl w:val="0"/>
          <w:numId w:val="43"/>
        </w:numPr>
        <w:bidi w:val="0"/>
        <w:spacing w:before="0" w:beforeAutospacing="off" w:after="0" w:afterAutospacing="off" w:line="259" w:lineRule="auto"/>
        <w:ind w:right="0"/>
        <w:jc w:val="both"/>
        <w:rPr>
          <w:b w:val="0"/>
          <w:bCs w:val="0"/>
          <w:i w:val="0"/>
          <w:iCs w:val="0"/>
          <w:noProof w:val="0"/>
          <w:color w:val="auto"/>
          <w:sz w:val="20"/>
          <w:szCs w:val="20"/>
          <w:lang w:val="es-PE"/>
        </w:rPr>
      </w:pPr>
      <w:r w:rsidRPr="58981B7D" w:rsidR="58981B7D">
        <w:rPr>
          <w:noProof w:val="0"/>
          <w:sz w:val="20"/>
          <w:szCs w:val="20"/>
          <w:lang w:val="es-PE"/>
        </w:rPr>
        <w:t>Disponibilidad</w:t>
      </w:r>
    </w:p>
    <w:p w:rsidR="58981B7D" w:rsidP="58981B7D" w:rsidRDefault="58981B7D" w14:paraId="3417BF8B" w14:textId="400C6331">
      <w:pPr>
        <w:pStyle w:val="Prrafodelista"/>
        <w:numPr>
          <w:ilvl w:val="0"/>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noProof w:val="0"/>
          <w:sz w:val="20"/>
          <w:szCs w:val="20"/>
          <w:lang w:val="es-PE"/>
        </w:rPr>
        <w:t>Confidencialidad</w:t>
      </w:r>
    </w:p>
    <w:p w:rsidR="58981B7D" w:rsidP="58981B7D" w:rsidRDefault="58981B7D" w14:paraId="536136C5" w14:textId="29161C6C">
      <w:pPr>
        <w:pStyle w:val="Prrafodelista"/>
        <w:numPr>
          <w:ilvl w:val="0"/>
          <w:numId w:val="43"/>
        </w:numPr>
        <w:bidi w:val="0"/>
        <w:spacing w:before="0" w:beforeAutospacing="off" w:after="0" w:afterAutospacing="off" w:line="259" w:lineRule="auto"/>
        <w:ind w:right="0"/>
        <w:jc w:val="both"/>
        <w:rPr>
          <w:b w:val="0"/>
          <w:bCs w:val="0"/>
          <w:i w:val="0"/>
          <w:iCs w:val="0"/>
          <w:noProof w:val="0"/>
          <w:color w:val="auto"/>
          <w:sz w:val="20"/>
          <w:szCs w:val="20"/>
          <w:lang w:val="es-PE"/>
        </w:rPr>
      </w:pPr>
      <w:r w:rsidRPr="58981B7D" w:rsidR="58981B7D">
        <w:rPr>
          <w:noProof w:val="0"/>
          <w:sz w:val="20"/>
          <w:szCs w:val="20"/>
          <w:lang w:val="es-PE"/>
        </w:rPr>
        <w:t>Mantenibilidad</w:t>
      </w:r>
    </w:p>
    <w:p w:rsidR="58981B7D" w:rsidP="58981B7D" w:rsidRDefault="58981B7D" w14:paraId="0033A139" w14:textId="7AF9CEBC">
      <w:pPr>
        <w:pStyle w:val="Prrafodelista"/>
        <w:numPr>
          <w:ilvl w:val="0"/>
          <w:numId w:val="43"/>
        </w:numPr>
        <w:bidi w:val="0"/>
        <w:spacing w:before="0" w:beforeAutospacing="off" w:after="0" w:afterAutospacing="off" w:line="259" w:lineRule="auto"/>
        <w:ind w:right="0"/>
        <w:jc w:val="both"/>
        <w:rPr>
          <w:b w:val="0"/>
          <w:bCs w:val="0"/>
          <w:i w:val="0"/>
          <w:iCs w:val="0"/>
          <w:noProof w:val="0"/>
          <w:color w:val="auto"/>
          <w:sz w:val="20"/>
          <w:szCs w:val="20"/>
          <w:lang w:val="es-PE"/>
        </w:rPr>
      </w:pPr>
      <w:r w:rsidRPr="58981B7D" w:rsidR="58981B7D">
        <w:rPr>
          <w:noProof w:val="0"/>
          <w:sz w:val="20"/>
          <w:szCs w:val="20"/>
          <w:lang w:val="es-PE"/>
        </w:rPr>
        <w:t>Soporte de carga simultánea</w:t>
      </w:r>
    </w:p>
    <w:p w:rsidR="58981B7D" w:rsidP="58981B7D" w:rsidRDefault="58981B7D" w14:paraId="07E80360" w14:textId="5DD3C638">
      <w:pPr>
        <w:pStyle w:val="Prrafodelista"/>
        <w:numPr>
          <w:ilvl w:val="0"/>
          <w:numId w:val="43"/>
        </w:numPr>
        <w:bidi w:val="0"/>
        <w:spacing w:before="0" w:beforeAutospacing="off" w:after="0" w:afterAutospacing="off" w:line="259" w:lineRule="auto"/>
        <w:ind w:right="0"/>
        <w:jc w:val="both"/>
        <w:rPr>
          <w:b w:val="0"/>
          <w:bCs w:val="0"/>
          <w:i w:val="0"/>
          <w:iCs w:val="0"/>
          <w:noProof w:val="0"/>
          <w:color w:val="auto"/>
          <w:sz w:val="20"/>
          <w:szCs w:val="20"/>
          <w:lang w:val="es-PE"/>
        </w:rPr>
      </w:pPr>
      <w:r w:rsidRPr="58981B7D" w:rsidR="58981B7D">
        <w:rPr>
          <w:noProof w:val="0"/>
          <w:sz w:val="20"/>
          <w:szCs w:val="20"/>
          <w:lang w:val="es-PE"/>
        </w:rPr>
        <w:t>Tolerancia a fallos</w:t>
      </w:r>
    </w:p>
    <w:p w:rsidR="0037251F" w:rsidP="0069472C" w:rsidRDefault="003826F5" w14:paraId="06F46C8E" w14:textId="77777777">
      <w:pPr>
        <w:pStyle w:val="Ttulo1"/>
        <w:rPr>
          <w:sz w:val="20"/>
          <w:szCs w:val="20"/>
        </w:rPr>
      </w:pPr>
      <w:bookmarkStart w:name="_Toc39207857" w:id="14"/>
      <w:r w:rsidRPr="58981B7D" w:rsidR="58981B7D">
        <w:rPr>
          <w:sz w:val="20"/>
          <w:szCs w:val="20"/>
        </w:rPr>
        <w:t>Requerimientos específicos de arquitectura</w:t>
      </w:r>
      <w:bookmarkEnd w:id="14"/>
    </w:p>
    <w:p w:rsidR="003826F5" w:rsidP="58981B7D" w:rsidRDefault="003826F5" w14:paraId="64C9A1E8" w14:textId="63EA8B74">
      <w:pPr>
        <w:pStyle w:val="infoblue0"/>
        <w:numPr>
          <w:numId w:val="0"/>
        </w:numPr>
        <w:rPr>
          <w:i w:val="0"/>
          <w:iCs w:val="0"/>
          <w:color w:val="auto"/>
          <w:sz w:val="20"/>
          <w:szCs w:val="20"/>
        </w:rPr>
      </w:pPr>
      <w:r w:rsidRPr="58981B7D" w:rsidR="58981B7D">
        <w:rPr>
          <w:i w:val="0"/>
          <w:iCs w:val="0"/>
          <w:color w:val="auto"/>
          <w:sz w:val="20"/>
          <w:szCs w:val="20"/>
        </w:rPr>
        <w:t>Los requisitos que se deben tener en cuenta al diseñar la arquitectura incluyen:</w:t>
      </w:r>
    </w:p>
    <w:p w:rsidR="003826F5" w:rsidP="58981B7D" w:rsidRDefault="003826F5" w14:paraId="54D17E27" w14:textId="7F5D4468">
      <w:pPr>
        <w:pStyle w:val="Prrafodelista"/>
        <w:numPr>
          <w:ilvl w:val="0"/>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REQ</w:t>
      </w:r>
      <w:r w:rsidRPr="58981B7D" w:rsidR="58981B7D">
        <w:rPr>
          <w:sz w:val="20"/>
          <w:szCs w:val="20"/>
        </w:rPr>
        <w:t>S_</w:t>
      </w:r>
      <w:r w:rsidRPr="58981B7D" w:rsidR="58981B7D">
        <w:rPr>
          <w:rFonts w:ascii="Arial" w:hAnsi="Arial" w:eastAsia="Arial" w:cs="Arial"/>
          <w:b w:val="0"/>
          <w:bCs w:val="0"/>
          <w:i w:val="0"/>
          <w:iCs w:val="0"/>
          <w:noProof w:val="0"/>
          <w:sz w:val="20"/>
          <w:szCs w:val="20"/>
          <w:lang w:val="es-PE"/>
        </w:rPr>
        <w:t xml:space="preserve">2: El sistema debe presentar un </w:t>
      </w:r>
      <w:r w:rsidRPr="58981B7D" w:rsidR="58981B7D">
        <w:rPr>
          <w:noProof w:val="0"/>
          <w:sz w:val="20"/>
          <w:szCs w:val="20"/>
          <w:lang w:val="es-PE"/>
        </w:rPr>
        <w:t>mecanismo de entrada de información para que el usuario interactúe correctamente con el aplicativo.</w:t>
      </w:r>
    </w:p>
    <w:p w:rsidR="003826F5" w:rsidP="58981B7D" w:rsidRDefault="003826F5" w14:paraId="5450DC01" w14:textId="6F551D81">
      <w:pPr>
        <w:pStyle w:val="Prrafodelista"/>
        <w:numPr>
          <w:ilvl w:val="0"/>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REQ</w:t>
      </w:r>
      <w:r w:rsidRPr="58981B7D" w:rsidR="58981B7D">
        <w:rPr>
          <w:sz w:val="20"/>
          <w:szCs w:val="20"/>
        </w:rPr>
        <w:t>S_</w:t>
      </w:r>
      <w:r w:rsidRPr="58981B7D" w:rsidR="58981B7D">
        <w:rPr>
          <w:rFonts w:ascii="Arial" w:hAnsi="Arial" w:eastAsia="Arial" w:cs="Arial"/>
          <w:b w:val="0"/>
          <w:bCs w:val="0"/>
          <w:i w:val="0"/>
          <w:iCs w:val="0"/>
          <w:noProof w:val="0"/>
          <w:sz w:val="20"/>
          <w:szCs w:val="20"/>
          <w:lang w:val="es-PE"/>
        </w:rPr>
        <w:t xml:space="preserve">3: El sistema debe presentar un </w:t>
      </w:r>
      <w:r w:rsidRPr="58981B7D" w:rsidR="58981B7D">
        <w:rPr>
          <w:noProof w:val="0"/>
          <w:sz w:val="20"/>
          <w:szCs w:val="20"/>
          <w:lang w:val="es-PE"/>
        </w:rPr>
        <w:t>mecanismo de salida de información para que el usuario interactúe correctamente con el aplicativo.</w:t>
      </w:r>
    </w:p>
    <w:p w:rsidR="003826F5" w:rsidP="58981B7D" w:rsidRDefault="003826F5" w14:paraId="117E3B85" w14:textId="20DC4F36">
      <w:pPr>
        <w:pStyle w:val="Prrafodelista"/>
        <w:numPr>
          <w:ilvl w:val="0"/>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REQ</w:t>
      </w:r>
      <w:r w:rsidRPr="58981B7D" w:rsidR="58981B7D">
        <w:rPr>
          <w:sz w:val="20"/>
          <w:szCs w:val="20"/>
        </w:rPr>
        <w:t>S_4</w:t>
      </w:r>
      <w:r w:rsidRPr="58981B7D" w:rsidR="58981B7D">
        <w:rPr>
          <w:rFonts w:ascii="Arial" w:hAnsi="Arial" w:eastAsia="Arial" w:cs="Arial"/>
          <w:b w:val="0"/>
          <w:bCs w:val="0"/>
          <w:i w:val="0"/>
          <w:iCs w:val="0"/>
          <w:noProof w:val="0"/>
          <w:sz w:val="20"/>
          <w:szCs w:val="20"/>
          <w:lang w:val="es-PE"/>
        </w:rPr>
        <w:t xml:space="preserve">: El sistema debe presentar un </w:t>
      </w:r>
      <w:r w:rsidRPr="58981B7D" w:rsidR="58981B7D">
        <w:rPr>
          <w:noProof w:val="0"/>
          <w:sz w:val="20"/>
          <w:szCs w:val="20"/>
          <w:lang w:val="es-PE"/>
        </w:rPr>
        <w:t>mecanismo mediante el cual el administrador pueda realizar cambios en el mismo.</w:t>
      </w:r>
    </w:p>
    <w:p w:rsidR="003826F5" w:rsidP="58981B7D" w:rsidRDefault="003826F5" w14:paraId="3FBA22FF" w14:textId="07E27B17">
      <w:pPr>
        <w:pStyle w:val="Prrafodelista"/>
        <w:numPr>
          <w:ilvl w:val="0"/>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REQ</w:t>
      </w:r>
      <w:r w:rsidRPr="58981B7D" w:rsidR="58981B7D">
        <w:rPr>
          <w:sz w:val="20"/>
          <w:szCs w:val="20"/>
        </w:rPr>
        <w:t>S_5</w:t>
      </w:r>
      <w:r w:rsidRPr="58981B7D" w:rsidR="58981B7D">
        <w:rPr>
          <w:rFonts w:ascii="Arial" w:hAnsi="Arial" w:eastAsia="Arial" w:cs="Arial"/>
          <w:b w:val="0"/>
          <w:bCs w:val="0"/>
          <w:i w:val="0"/>
          <w:iCs w:val="0"/>
          <w:noProof w:val="0"/>
          <w:sz w:val="20"/>
          <w:szCs w:val="20"/>
          <w:lang w:val="es-PE"/>
        </w:rPr>
        <w:t xml:space="preserve">: El sistema debe presentar </w:t>
      </w:r>
      <w:r w:rsidRPr="58981B7D" w:rsidR="58981B7D">
        <w:rPr>
          <w:noProof w:val="0"/>
          <w:sz w:val="20"/>
          <w:szCs w:val="20"/>
          <w:lang w:val="es-PE"/>
        </w:rPr>
        <w:t>un mecanismo para mostrar la información de citas dentro de un curso.</w:t>
      </w:r>
    </w:p>
    <w:p w:rsidR="003826F5" w:rsidP="58981B7D" w:rsidRDefault="003826F5" w14:paraId="4146D460" w14:textId="21937F26">
      <w:pPr>
        <w:pStyle w:val="Prrafodelista"/>
        <w:numPr>
          <w:ilvl w:val="0"/>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REQ</w:t>
      </w:r>
      <w:r w:rsidRPr="58981B7D" w:rsidR="58981B7D">
        <w:rPr>
          <w:sz w:val="20"/>
          <w:szCs w:val="20"/>
        </w:rPr>
        <w:t>S_6</w:t>
      </w:r>
      <w:r w:rsidRPr="58981B7D" w:rsidR="58981B7D">
        <w:rPr>
          <w:rFonts w:ascii="Arial" w:hAnsi="Arial" w:eastAsia="Arial" w:cs="Arial"/>
          <w:b w:val="0"/>
          <w:bCs w:val="0"/>
          <w:i w:val="0"/>
          <w:iCs w:val="0"/>
          <w:noProof w:val="0"/>
          <w:sz w:val="20"/>
          <w:szCs w:val="20"/>
          <w:lang w:val="es-PE"/>
        </w:rPr>
        <w:t>: El sistema debe presentar</w:t>
      </w:r>
      <w:r w:rsidRPr="58981B7D" w:rsidR="58981B7D">
        <w:rPr>
          <w:noProof w:val="0"/>
          <w:sz w:val="20"/>
          <w:szCs w:val="20"/>
          <w:lang w:val="es-PE"/>
        </w:rPr>
        <w:t xml:space="preserve"> un mecanismo para contrarrestar un acceso no autorizado.</w:t>
      </w:r>
    </w:p>
    <w:p w:rsidR="003826F5" w:rsidP="58981B7D" w:rsidRDefault="003826F5" w14:paraId="2AFCB4D7" w14:textId="59B7A367">
      <w:pPr>
        <w:pStyle w:val="Prrafodelista"/>
        <w:numPr>
          <w:ilvl w:val="0"/>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REQ</w:t>
      </w:r>
      <w:r w:rsidRPr="58981B7D" w:rsidR="58981B7D">
        <w:rPr>
          <w:sz w:val="20"/>
          <w:szCs w:val="20"/>
        </w:rPr>
        <w:t>S_7</w:t>
      </w:r>
      <w:r w:rsidRPr="58981B7D" w:rsidR="58981B7D">
        <w:rPr>
          <w:rFonts w:ascii="Arial" w:hAnsi="Arial" w:eastAsia="Arial" w:cs="Arial"/>
          <w:b w:val="0"/>
          <w:bCs w:val="0"/>
          <w:i w:val="0"/>
          <w:iCs w:val="0"/>
          <w:noProof w:val="0"/>
          <w:sz w:val="20"/>
          <w:szCs w:val="20"/>
          <w:lang w:val="es-PE"/>
        </w:rPr>
        <w:t xml:space="preserve">: El sistema debe presentar </w:t>
      </w:r>
      <w:r w:rsidRPr="58981B7D" w:rsidR="58981B7D">
        <w:rPr>
          <w:noProof w:val="0"/>
          <w:sz w:val="20"/>
          <w:szCs w:val="20"/>
          <w:lang w:val="es-PE"/>
        </w:rPr>
        <w:t>un mecanismo que no permita la aglomeración de citas desfasadas.</w:t>
      </w:r>
    </w:p>
    <w:p w:rsidR="58981B7D" w:rsidP="58981B7D" w:rsidRDefault="58981B7D" w14:paraId="48652D1E" w14:textId="554CBCDA">
      <w:pPr>
        <w:pStyle w:val="Ttulo1"/>
        <w:rPr>
          <w:noProof w:val="0"/>
          <w:sz w:val="20"/>
          <w:szCs w:val="20"/>
          <w:lang w:val="es-PE"/>
        </w:rPr>
      </w:pPr>
      <w:r w:rsidRPr="58981B7D" w:rsidR="58981B7D">
        <w:rPr>
          <w:sz w:val="20"/>
          <w:szCs w:val="20"/>
        </w:rPr>
        <w:t xml:space="preserve">Arquitecturas de solución viables </w:t>
      </w:r>
      <w:r w:rsidRPr="58981B7D" w:rsidR="58981B7D">
        <w:rPr>
          <w:rFonts w:ascii="Arial" w:hAnsi="Arial" w:eastAsia="Arial" w:cs="Arial"/>
          <w:b w:val="0"/>
          <w:bCs w:val="0"/>
          <w:i w:val="0"/>
          <w:iCs w:val="0"/>
          <w:noProof w:val="0"/>
          <w:sz w:val="20"/>
          <w:szCs w:val="20"/>
          <w:lang w:val="es-PE"/>
        </w:rPr>
        <w:t>//Avanzando: Josué Mar</w:t>
      </w:r>
      <w:ins w:author="jose sanchez" w:date="2020-05-01T19:04:31Z" w:id="509955814">
        <w:r w:rsidRPr="58981B7D" w:rsidR="58981B7D">
          <w:rPr>
            <w:rFonts w:ascii="Arial" w:hAnsi="Arial" w:eastAsia="Arial" w:cs="Arial"/>
            <w:b w:val="0"/>
            <w:bCs w:val="0"/>
            <w:i w:val="0"/>
            <w:iCs w:val="0"/>
            <w:noProof w:val="0"/>
            <w:sz w:val="20"/>
            <w:szCs w:val="20"/>
            <w:lang w:val="es-PE"/>
          </w:rPr>
          <w:t xml:space="preserve">//recuerda el formato al terminar </w:t>
        </w:r>
        <w:r w:rsidRPr="58981B7D" w:rsidR="58981B7D">
          <w:rPr>
            <w:rFonts w:ascii="Arial" w:hAnsi="Arial" w:eastAsia="Arial" w:cs="Arial"/>
            <w:b w:val="0"/>
            <w:bCs w:val="0"/>
            <w:i w:val="0"/>
            <w:iCs w:val="0"/>
            <w:noProof w:val="0"/>
            <w:sz w:val="20"/>
            <w:szCs w:val="20"/>
            <w:lang w:val="es-PE"/>
          </w:rPr>
          <w:t>bro</w:t>
        </w:r>
        <w:r w:rsidRPr="58981B7D" w:rsidR="58981B7D">
          <w:rPr>
            <w:rFonts w:ascii="Arial" w:hAnsi="Arial" w:eastAsia="Arial" w:cs="Arial"/>
            <w:b w:val="0"/>
            <w:bCs w:val="0"/>
            <w:i w:val="0"/>
            <w:iCs w:val="0"/>
            <w:noProof w:val="0"/>
            <w:sz w:val="20"/>
            <w:szCs w:val="20"/>
            <w:lang w:val="es-PE"/>
          </w:rPr>
          <w:t xml:space="preserve">, </w:t>
        </w:r>
        <w:r w:rsidRPr="58981B7D" w:rsidR="58981B7D">
          <w:rPr>
            <w:rFonts w:ascii="Arial" w:hAnsi="Arial" w:eastAsia="Arial" w:cs="Arial"/>
            <w:b w:val="0"/>
            <w:bCs w:val="0"/>
            <w:i w:val="0"/>
            <w:iCs w:val="0"/>
            <w:noProof w:val="0"/>
            <w:sz w:val="20"/>
            <w:szCs w:val="20"/>
            <w:lang w:val="es-PE"/>
          </w:rPr>
          <w:t>arial</w:t>
        </w:r>
        <w:r w:rsidRPr="58981B7D" w:rsidR="58981B7D">
          <w:rPr>
            <w:rFonts w:ascii="Arial" w:hAnsi="Arial" w:eastAsia="Arial" w:cs="Arial"/>
            <w:b w:val="0"/>
            <w:bCs w:val="0"/>
            <w:i w:val="0"/>
            <w:iCs w:val="0"/>
            <w:noProof w:val="0"/>
            <w:sz w:val="20"/>
            <w:szCs w:val="20"/>
            <w:lang w:val="es-PE"/>
          </w:rPr>
          <w:t xml:space="preserve"> 10</w:t>
        </w:r>
      </w:ins>
      <w:r w:rsidRPr="58981B7D" w:rsidR="58981B7D">
        <w:rPr>
          <w:rFonts w:ascii="Arial" w:hAnsi="Arial" w:eastAsia="Arial" w:cs="Arial"/>
          <w:b w:val="0"/>
          <w:bCs w:val="0"/>
          <w:i w:val="0"/>
          <w:iCs w:val="0"/>
          <w:noProof w:val="0"/>
          <w:sz w:val="20"/>
          <w:szCs w:val="20"/>
          <w:lang w:val="es-PE"/>
        </w:rPr>
        <w:t xml:space="preserve"> </w:t>
      </w:r>
      <w:r w:rsidRPr="58981B7D" w:rsidR="58981B7D">
        <w:rPr>
          <w:rFonts w:ascii="Arial" w:hAnsi="Arial" w:eastAsia="Arial" w:cs="Arial"/>
          <w:b w:val="0"/>
          <w:bCs w:val="0"/>
          <w:i w:val="0"/>
          <w:iCs w:val="0"/>
          <w:strike w:val="1"/>
          <w:noProof w:val="0"/>
          <w:sz w:val="20"/>
          <w:szCs w:val="20"/>
          <w:lang w:val="es-PE"/>
        </w:rPr>
        <w:t xml:space="preserve">Claro, los ajusto en un segundo </w:t>
      </w:r>
      <w:r w:rsidRPr="58981B7D" w:rsidR="58981B7D">
        <w:rPr>
          <w:rFonts w:ascii="Segoe UI Emoji" w:hAnsi="Segoe UI Emoji" w:eastAsia="Segoe UI Emoji" w:cs="Segoe UI Emoji"/>
          <w:b w:val="0"/>
          <w:bCs w:val="0"/>
          <w:i w:val="0"/>
          <w:iCs w:val="0"/>
          <w:strike w:val="1"/>
          <w:noProof w:val="0"/>
          <w:sz w:val="20"/>
          <w:szCs w:val="20"/>
          <w:lang w:val="es-PE"/>
        </w:rPr>
        <w:t>😊</w:t>
      </w:r>
      <w:r w:rsidRPr="58981B7D" w:rsidR="58981B7D">
        <w:rPr>
          <w:rFonts w:ascii="Arial" w:hAnsi="Arial" w:eastAsia="Arial" w:cs="Arial"/>
          <w:b w:val="0"/>
          <w:bCs w:val="0"/>
          <w:i w:val="0"/>
          <w:iCs w:val="0"/>
          <w:strike w:val="0"/>
          <w:dstrike w:val="0"/>
          <w:noProof w:val="0"/>
          <w:sz w:val="20"/>
          <w:szCs w:val="20"/>
          <w:lang w:val="es-PE"/>
        </w:rPr>
        <w:t xml:space="preserve"> Listo!</w:t>
      </w:r>
    </w:p>
    <w:p w:rsidR="58981B7D" w:rsidP="58981B7D" w:rsidRDefault="58981B7D" w14:paraId="66285368" w14:textId="13AA933A">
      <w:pPr>
        <w:pStyle w:val="Normal"/>
        <w:ind w:left="360"/>
        <w:rPr>
          <w:b w:val="1"/>
          <w:bCs w:val="1"/>
          <w:sz w:val="20"/>
          <w:szCs w:val="20"/>
        </w:rPr>
      </w:pPr>
      <w:r w:rsidRPr="58981B7D" w:rsidR="58981B7D">
        <w:rPr>
          <w:b w:val="1"/>
          <w:bCs w:val="1"/>
          <w:sz w:val="20"/>
          <w:szCs w:val="20"/>
        </w:rPr>
        <w:t>Descripción</w:t>
      </w:r>
    </w:p>
    <w:p w:rsidR="58981B7D" w:rsidP="58981B7D" w:rsidRDefault="58981B7D" w14:paraId="1C908B4E" w14:textId="4E94CC90">
      <w:pPr>
        <w:pStyle w:val="Prrafodelista"/>
        <w:numPr>
          <w:ilvl w:val="0"/>
          <w:numId w:val="43"/>
        </w:numPr>
        <w:rPr>
          <w:rFonts w:ascii="Arial" w:hAnsi="Arial" w:eastAsia="Arial" w:cs="Arial"/>
          <w:color w:val="auto"/>
          <w:sz w:val="20"/>
          <w:szCs w:val="20"/>
        </w:rPr>
      </w:pPr>
      <w:r w:rsidRPr="58981B7D" w:rsidR="58981B7D">
        <w:rPr>
          <w:sz w:val="20"/>
          <w:szCs w:val="20"/>
        </w:rPr>
        <w:t>Arquitectura cliente-servidor: La arquitectura propuesta separa el programa en tres niveles distintos, detallados a continuación.</w:t>
      </w:r>
    </w:p>
    <w:p w:rsidR="58981B7D" w:rsidP="58981B7D" w:rsidRDefault="58981B7D" w14:paraId="4D0A788E" w14:textId="6281676D">
      <w:pPr>
        <w:pStyle w:val="Prrafodelista"/>
        <w:numPr>
          <w:ilvl w:val="1"/>
          <w:numId w:val="43"/>
        </w:numPr>
        <w:bidi w:val="0"/>
        <w:spacing w:before="0" w:beforeAutospacing="off" w:after="0" w:afterAutospacing="off" w:line="259" w:lineRule="auto"/>
        <w:ind w:right="0"/>
        <w:jc w:val="both"/>
        <w:rPr>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Cliente: El nivel de cliente permite a los usuarios interactuar con el sistema. Los clientes envían mensajes al servidor de aplicación, el cual los procesa y devuelve las respuestas.</w:t>
      </w:r>
    </w:p>
    <w:p w:rsidR="58981B7D" w:rsidP="58981B7D" w:rsidRDefault="58981B7D" w14:paraId="0B2229A9" w14:textId="0D9C0273">
      <w:pPr>
        <w:pStyle w:val="Prrafodelista"/>
        <w:numPr>
          <w:ilvl w:val="1"/>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Servidor de Aplicación: Este servidor aplica la lógica de negocio a los mensajes recibidos de los clientes – de ser necesario comunicándose con el servidor de base de datos para obtener la información necesaria para hacerlo.</w:t>
      </w:r>
    </w:p>
    <w:p w:rsidR="58981B7D" w:rsidP="58981B7D" w:rsidRDefault="58981B7D" w14:paraId="63018808" w14:textId="716BBA1A">
      <w:pPr>
        <w:pStyle w:val="Prrafodelista"/>
        <w:numPr>
          <w:ilvl w:val="1"/>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Servidor de Base de Datos:  Provee al servidor de aplicación acceso a las bases de datos usadas en el sistema.</w:t>
      </w:r>
    </w:p>
    <w:p w:rsidR="58981B7D" w:rsidP="58981B7D" w:rsidRDefault="58981B7D" w14:paraId="3A326F7D" w14:textId="2336BB33">
      <w:pPr>
        <w:pStyle w:val="Prrafodelista"/>
        <w:numPr>
          <w:ilvl w:val="0"/>
          <w:numId w:val="43"/>
        </w:numPr>
        <w:bidi w:val="0"/>
        <w:spacing w:before="0" w:beforeAutospacing="off" w:after="0" w:afterAutospacing="off" w:line="259" w:lineRule="auto"/>
        <w:ind w:right="0"/>
        <w:jc w:val="both"/>
        <w:rPr>
          <w:rFonts w:ascii="Arial" w:hAnsi="Arial" w:eastAsia="Arial" w:cs="Arial"/>
          <w:b w:val="0"/>
          <w:bCs w:val="0"/>
          <w:i w:val="0"/>
          <w:iCs w:val="0"/>
          <w:noProof w:val="0"/>
          <w:color w:val="auto"/>
          <w:sz w:val="20"/>
          <w:szCs w:val="20"/>
          <w:lang w:val="en-US"/>
        </w:rPr>
      </w:pPr>
      <w:r w:rsidRPr="58981B7D" w:rsidR="58981B7D">
        <w:rPr>
          <w:rFonts w:ascii="Arial" w:hAnsi="Arial" w:eastAsia="Arial" w:cs="Arial"/>
          <w:b w:val="0"/>
          <w:bCs w:val="0"/>
          <w:i w:val="0"/>
          <w:iCs w:val="0"/>
          <w:noProof w:val="0"/>
          <w:sz w:val="20"/>
          <w:szCs w:val="20"/>
          <w:lang w:val="es-PE"/>
        </w:rPr>
        <w:t xml:space="preserve">Arquitectura </w:t>
      </w:r>
      <w:proofErr w:type="spellStart"/>
      <w:r w:rsidRPr="58981B7D" w:rsidR="58981B7D">
        <w:rPr>
          <w:rFonts w:ascii="Arial" w:hAnsi="Arial" w:eastAsia="Arial" w:cs="Arial"/>
          <w:b w:val="0"/>
          <w:bCs w:val="0"/>
          <w:i w:val="0"/>
          <w:iCs w:val="0"/>
          <w:noProof w:val="0"/>
          <w:sz w:val="20"/>
          <w:szCs w:val="20"/>
          <w:lang w:val="es-PE"/>
        </w:rPr>
        <w:t>Publish</w:t>
      </w:r>
      <w:proofErr w:type="spellEnd"/>
      <w:r w:rsidRPr="58981B7D" w:rsidR="58981B7D">
        <w:rPr>
          <w:rFonts w:ascii="Arial" w:hAnsi="Arial" w:eastAsia="Arial" w:cs="Arial"/>
          <w:b w:val="0"/>
          <w:bCs w:val="0"/>
          <w:i w:val="0"/>
          <w:iCs w:val="0"/>
          <w:noProof w:val="0"/>
          <w:sz w:val="20"/>
          <w:szCs w:val="20"/>
          <w:lang w:val="es-PE"/>
        </w:rPr>
        <w:t>/Subscribe: La arquitectura propuesta está estructurada de la siguiente manera:</w:t>
      </w:r>
    </w:p>
    <w:p w:rsidR="58981B7D" w:rsidP="58981B7D" w:rsidRDefault="58981B7D" w14:paraId="37D8D566" w14:textId="69DE4CB4">
      <w:pPr>
        <w:pStyle w:val="Prrafodelista"/>
        <w:numPr>
          <w:ilvl w:val="1"/>
          <w:numId w:val="43"/>
        </w:numPr>
        <w:bidi w:val="0"/>
        <w:ind w:right="0"/>
        <w:jc w:val="both"/>
        <w:rPr>
          <w:rFonts w:ascii="Arial" w:hAnsi="Arial" w:eastAsia="Arial" w:cs="Arial"/>
          <w:b w:val="0"/>
          <w:bCs w:val="0"/>
          <w:i w:val="0"/>
          <w:iCs w:val="0"/>
          <w:noProof w:val="0"/>
          <w:sz w:val="20"/>
          <w:szCs w:val="20"/>
          <w:lang w:val="en-US"/>
        </w:rPr>
      </w:pPr>
      <w:r w:rsidRPr="58981B7D" w:rsidR="58981B7D">
        <w:rPr>
          <w:rFonts w:ascii="Arial" w:hAnsi="Arial" w:eastAsia="Arial" w:cs="Arial"/>
          <w:b w:val="0"/>
          <w:bCs w:val="0"/>
          <w:i w:val="0"/>
          <w:iCs w:val="0"/>
          <w:noProof w:val="0"/>
          <w:sz w:val="20"/>
          <w:szCs w:val="20"/>
          <w:lang w:val="es-MX"/>
        </w:rPr>
        <w:t>Publisher: Permite a los usuarios interactuar con el sistema. Las solicitudes al servidor se envían mediante un canal predefinido según el tipo de usuario (visitante, alumno o administrador) y tipo de mensaje, y son recibidas por la Nube Pub/Sub.</w:t>
      </w:r>
    </w:p>
    <w:p w:rsidR="58981B7D" w:rsidP="58981B7D" w:rsidRDefault="58981B7D" w14:paraId="69ED67FC" w14:textId="73DB407E">
      <w:pPr>
        <w:pStyle w:val="Prrafodelista"/>
        <w:numPr>
          <w:ilvl w:val="1"/>
          <w:numId w:val="43"/>
        </w:numPr>
        <w:bidi w:val="0"/>
        <w:ind w:right="0"/>
        <w:jc w:val="both"/>
        <w:rPr>
          <w:rFonts w:ascii="Arial" w:hAnsi="Arial" w:eastAsia="Arial" w:cs="Arial"/>
          <w:b w:val="0"/>
          <w:bCs w:val="0"/>
          <w:i w:val="0"/>
          <w:iCs w:val="0"/>
          <w:noProof w:val="0"/>
          <w:sz w:val="20"/>
          <w:szCs w:val="20"/>
          <w:lang w:val="en-US"/>
        </w:rPr>
      </w:pPr>
      <w:r w:rsidRPr="58981B7D" w:rsidR="58981B7D">
        <w:rPr>
          <w:rFonts w:ascii="Arial" w:hAnsi="Arial" w:eastAsia="Arial" w:cs="Arial"/>
          <w:b w:val="0"/>
          <w:bCs w:val="0"/>
          <w:i w:val="0"/>
          <w:iCs w:val="0"/>
          <w:noProof w:val="0"/>
          <w:sz w:val="20"/>
          <w:szCs w:val="20"/>
          <w:lang w:val="es-MX"/>
        </w:rPr>
        <w:t xml:space="preserve">Nube Pub/Sub: Recibe los mensajes emitidos por el </w:t>
      </w:r>
      <w:proofErr w:type="spellStart"/>
      <w:r w:rsidRPr="58981B7D" w:rsidR="58981B7D">
        <w:rPr>
          <w:rFonts w:ascii="Arial" w:hAnsi="Arial" w:eastAsia="Arial" w:cs="Arial"/>
          <w:b w:val="0"/>
          <w:bCs w:val="0"/>
          <w:i w:val="0"/>
          <w:iCs w:val="0"/>
          <w:noProof w:val="0"/>
          <w:sz w:val="20"/>
          <w:szCs w:val="20"/>
          <w:lang w:val="es-MX"/>
        </w:rPr>
        <w:t>publisher</w:t>
      </w:r>
      <w:proofErr w:type="spellEnd"/>
      <w:r w:rsidRPr="58981B7D" w:rsidR="58981B7D">
        <w:rPr>
          <w:rFonts w:ascii="Arial" w:hAnsi="Arial" w:eastAsia="Arial" w:cs="Arial"/>
          <w:b w:val="0"/>
          <w:bCs w:val="0"/>
          <w:i w:val="0"/>
          <w:iCs w:val="0"/>
          <w:noProof w:val="0"/>
          <w:sz w:val="20"/>
          <w:szCs w:val="20"/>
          <w:lang w:val="es-MX"/>
        </w:rPr>
        <w:t xml:space="preserve">. Es un canal intermedio entre los </w:t>
      </w:r>
      <w:proofErr w:type="spellStart"/>
      <w:r w:rsidRPr="58981B7D" w:rsidR="58981B7D">
        <w:rPr>
          <w:rFonts w:ascii="Arial" w:hAnsi="Arial" w:eastAsia="Arial" w:cs="Arial"/>
          <w:b w:val="0"/>
          <w:bCs w:val="0"/>
          <w:i w:val="0"/>
          <w:iCs w:val="0"/>
          <w:noProof w:val="0"/>
          <w:sz w:val="20"/>
          <w:szCs w:val="20"/>
          <w:lang w:val="es-MX"/>
        </w:rPr>
        <w:t>Publishers</w:t>
      </w:r>
      <w:proofErr w:type="spellEnd"/>
      <w:r w:rsidRPr="58981B7D" w:rsidR="58981B7D">
        <w:rPr>
          <w:rFonts w:ascii="Arial" w:hAnsi="Arial" w:eastAsia="Arial" w:cs="Arial"/>
          <w:b w:val="0"/>
          <w:bCs w:val="0"/>
          <w:i w:val="0"/>
          <w:iCs w:val="0"/>
          <w:noProof w:val="0"/>
          <w:sz w:val="20"/>
          <w:szCs w:val="20"/>
          <w:lang w:val="es-MX"/>
        </w:rPr>
        <w:t xml:space="preserve"> y </w:t>
      </w:r>
      <w:proofErr w:type="spellStart"/>
      <w:r w:rsidRPr="58981B7D" w:rsidR="58981B7D">
        <w:rPr>
          <w:rFonts w:ascii="Arial" w:hAnsi="Arial" w:eastAsia="Arial" w:cs="Arial"/>
          <w:b w:val="0"/>
          <w:bCs w:val="0"/>
          <w:i w:val="0"/>
          <w:iCs w:val="0"/>
          <w:noProof w:val="0"/>
          <w:sz w:val="20"/>
          <w:szCs w:val="20"/>
          <w:lang w:val="es-MX"/>
        </w:rPr>
        <w:t>Subscribers</w:t>
      </w:r>
      <w:proofErr w:type="spellEnd"/>
      <w:r w:rsidRPr="58981B7D" w:rsidR="58981B7D">
        <w:rPr>
          <w:rFonts w:ascii="Arial" w:hAnsi="Arial" w:eastAsia="Arial" w:cs="Arial"/>
          <w:b w:val="0"/>
          <w:bCs w:val="0"/>
          <w:i w:val="0"/>
          <w:iCs w:val="0"/>
          <w:noProof w:val="0"/>
          <w:sz w:val="20"/>
          <w:szCs w:val="20"/>
          <w:lang w:val="es-MX"/>
        </w:rPr>
        <w:t xml:space="preserve">, organizando los mensajes enviados por los </w:t>
      </w:r>
      <w:proofErr w:type="spellStart"/>
      <w:r w:rsidRPr="58981B7D" w:rsidR="58981B7D">
        <w:rPr>
          <w:rFonts w:ascii="Arial" w:hAnsi="Arial" w:eastAsia="Arial" w:cs="Arial"/>
          <w:b w:val="0"/>
          <w:bCs w:val="0"/>
          <w:i w:val="0"/>
          <w:iCs w:val="0"/>
          <w:noProof w:val="0"/>
          <w:sz w:val="20"/>
          <w:szCs w:val="20"/>
          <w:lang w:val="es-MX"/>
        </w:rPr>
        <w:t>Publishers</w:t>
      </w:r>
      <w:proofErr w:type="spellEnd"/>
      <w:r w:rsidRPr="58981B7D" w:rsidR="58981B7D">
        <w:rPr>
          <w:rFonts w:ascii="Arial" w:hAnsi="Arial" w:eastAsia="Arial" w:cs="Arial"/>
          <w:b w:val="0"/>
          <w:bCs w:val="0"/>
          <w:i w:val="0"/>
          <w:iCs w:val="0"/>
          <w:noProof w:val="0"/>
          <w:sz w:val="20"/>
          <w:szCs w:val="20"/>
          <w:lang w:val="es-MX"/>
        </w:rPr>
        <w:t xml:space="preserve"> en tópicos y canales de subscripción. Una vez realizado </w:t>
      </w:r>
      <w:proofErr w:type="spellStart"/>
      <w:r w:rsidRPr="58981B7D" w:rsidR="58981B7D">
        <w:rPr>
          <w:rFonts w:ascii="Arial" w:hAnsi="Arial" w:eastAsia="Arial" w:cs="Arial"/>
          <w:b w:val="0"/>
          <w:bCs w:val="0"/>
          <w:i w:val="0"/>
          <w:iCs w:val="0"/>
          <w:noProof w:val="0"/>
          <w:sz w:val="20"/>
          <w:szCs w:val="20"/>
          <w:lang w:val="es-MX"/>
        </w:rPr>
        <w:t>ento</w:t>
      </w:r>
      <w:proofErr w:type="spellEnd"/>
      <w:r w:rsidRPr="58981B7D" w:rsidR="58981B7D">
        <w:rPr>
          <w:rFonts w:ascii="Arial" w:hAnsi="Arial" w:eastAsia="Arial" w:cs="Arial"/>
          <w:b w:val="0"/>
          <w:bCs w:val="0"/>
          <w:i w:val="0"/>
          <w:iCs w:val="0"/>
          <w:noProof w:val="0"/>
          <w:sz w:val="20"/>
          <w:szCs w:val="20"/>
          <w:lang w:val="es-MX"/>
        </w:rPr>
        <w:t xml:space="preserve">, reenvía estos mensajes a los </w:t>
      </w:r>
      <w:proofErr w:type="spellStart"/>
      <w:r w:rsidRPr="58981B7D" w:rsidR="58981B7D">
        <w:rPr>
          <w:rFonts w:ascii="Arial" w:hAnsi="Arial" w:eastAsia="Arial" w:cs="Arial"/>
          <w:b w:val="0"/>
          <w:bCs w:val="0"/>
          <w:i w:val="0"/>
          <w:iCs w:val="0"/>
          <w:noProof w:val="0"/>
          <w:sz w:val="20"/>
          <w:szCs w:val="20"/>
          <w:lang w:val="es-MX"/>
        </w:rPr>
        <w:t>Subscribers</w:t>
      </w:r>
      <w:proofErr w:type="spellEnd"/>
      <w:r w:rsidRPr="58981B7D" w:rsidR="58981B7D">
        <w:rPr>
          <w:rFonts w:ascii="Arial" w:hAnsi="Arial" w:eastAsia="Arial" w:cs="Arial"/>
          <w:b w:val="0"/>
          <w:bCs w:val="0"/>
          <w:i w:val="0"/>
          <w:iCs w:val="0"/>
          <w:noProof w:val="0"/>
          <w:sz w:val="20"/>
          <w:szCs w:val="20"/>
          <w:lang w:val="es-MX"/>
        </w:rPr>
        <w:t xml:space="preserve"> que han pedido recibir información de esos canales.</w:t>
      </w:r>
    </w:p>
    <w:p w:rsidR="58981B7D" w:rsidP="58981B7D" w:rsidRDefault="58981B7D" w14:paraId="11736C92" w14:textId="28F48670">
      <w:pPr>
        <w:pStyle w:val="Prrafodelista"/>
        <w:numPr>
          <w:ilvl w:val="1"/>
          <w:numId w:val="43"/>
        </w:numPr>
        <w:bidi w:val="0"/>
        <w:ind w:right="0"/>
        <w:jc w:val="both"/>
        <w:rPr>
          <w:rFonts w:ascii="Arial" w:hAnsi="Arial" w:eastAsia="Arial" w:cs="Arial"/>
          <w:b w:val="0"/>
          <w:bCs w:val="0"/>
          <w:i w:val="0"/>
          <w:iCs w:val="0"/>
          <w:noProof w:val="0"/>
          <w:sz w:val="20"/>
          <w:szCs w:val="20"/>
          <w:lang w:val="en-US"/>
        </w:rPr>
      </w:pPr>
      <w:proofErr w:type="spellStart"/>
      <w:r w:rsidRPr="58981B7D" w:rsidR="58981B7D">
        <w:rPr>
          <w:rFonts w:ascii="Arial" w:hAnsi="Arial" w:eastAsia="Arial" w:cs="Arial"/>
          <w:b w:val="0"/>
          <w:bCs w:val="0"/>
          <w:i w:val="0"/>
          <w:iCs w:val="0"/>
          <w:noProof w:val="0"/>
          <w:sz w:val="20"/>
          <w:szCs w:val="20"/>
          <w:lang w:val="es-PE"/>
        </w:rPr>
        <w:t>Subscribers</w:t>
      </w:r>
      <w:proofErr w:type="spellEnd"/>
      <w:r w:rsidRPr="58981B7D" w:rsidR="58981B7D">
        <w:rPr>
          <w:rFonts w:ascii="Arial" w:hAnsi="Arial" w:eastAsia="Arial" w:cs="Arial"/>
          <w:b w:val="0"/>
          <w:bCs w:val="0"/>
          <w:i w:val="0"/>
          <w:iCs w:val="0"/>
          <w:noProof w:val="0"/>
          <w:sz w:val="20"/>
          <w:szCs w:val="20"/>
          <w:lang w:val="es-PE"/>
        </w:rPr>
        <w:t xml:space="preserve">: Incluye a los servidores, y recibe los mensajes de los canales a los que está suscrito. Cada </w:t>
      </w:r>
      <w:proofErr w:type="spellStart"/>
      <w:r w:rsidRPr="58981B7D" w:rsidR="58981B7D">
        <w:rPr>
          <w:rFonts w:ascii="Arial" w:hAnsi="Arial" w:eastAsia="Arial" w:cs="Arial"/>
          <w:b w:val="0"/>
          <w:bCs w:val="0"/>
          <w:i w:val="0"/>
          <w:iCs w:val="0"/>
          <w:noProof w:val="0"/>
          <w:sz w:val="20"/>
          <w:szCs w:val="20"/>
          <w:lang w:val="es-PE"/>
        </w:rPr>
        <w:t>subscriber</w:t>
      </w:r>
      <w:proofErr w:type="spellEnd"/>
      <w:r w:rsidRPr="58981B7D" w:rsidR="58981B7D">
        <w:rPr>
          <w:rFonts w:ascii="Arial" w:hAnsi="Arial" w:eastAsia="Arial" w:cs="Arial"/>
          <w:b w:val="0"/>
          <w:bCs w:val="0"/>
          <w:i w:val="0"/>
          <w:iCs w:val="0"/>
          <w:noProof w:val="0"/>
          <w:sz w:val="20"/>
          <w:szCs w:val="20"/>
          <w:lang w:val="es-PE"/>
        </w:rPr>
        <w:t xml:space="preserve"> solicita a la nube los mensajes que pueden procesar.</w:t>
      </w:r>
    </w:p>
    <w:p w:rsidR="58981B7D" w:rsidP="58981B7D" w:rsidRDefault="58981B7D" w14:paraId="149AFCAA" w14:textId="36362A9F">
      <w:pPr>
        <w:pStyle w:val="Normal"/>
        <w:bidi w:val="0"/>
        <w:ind w:left="360" w:right="0"/>
        <w:jc w:val="both"/>
        <w:rPr>
          <w:rFonts w:ascii="Arial" w:hAnsi="Arial" w:eastAsia="Arial" w:cs="Arial"/>
          <w:b w:val="0"/>
          <w:bCs w:val="0"/>
          <w:i w:val="0"/>
          <w:iCs w:val="0"/>
          <w:noProof w:val="0"/>
          <w:sz w:val="20"/>
          <w:szCs w:val="20"/>
          <w:lang w:val="es-PE"/>
        </w:rPr>
      </w:pPr>
    </w:p>
    <w:p w:rsidR="58981B7D" w:rsidP="58981B7D" w:rsidRDefault="58981B7D" w14:paraId="4DE3BE9F" w14:textId="0F60EE40">
      <w:pPr>
        <w:pStyle w:val="Normal"/>
        <w:ind w:left="360"/>
        <w:rPr>
          <w:b w:val="1"/>
          <w:bCs w:val="1"/>
          <w:sz w:val="20"/>
          <w:szCs w:val="20"/>
        </w:rPr>
      </w:pPr>
      <w:r w:rsidRPr="58981B7D" w:rsidR="58981B7D">
        <w:rPr>
          <w:b w:val="1"/>
          <w:bCs w:val="1"/>
          <w:sz w:val="20"/>
          <w:szCs w:val="20"/>
        </w:rPr>
        <w:t>Justificación y beneficios</w:t>
      </w:r>
    </w:p>
    <w:p w:rsidR="58981B7D" w:rsidP="58981B7D" w:rsidRDefault="58981B7D" w14:paraId="580B8309" w14:textId="2356B23E">
      <w:pPr>
        <w:pStyle w:val="Prrafodelista"/>
        <w:numPr>
          <w:ilvl w:val="0"/>
          <w:numId w:val="43"/>
        </w:numPr>
        <w:rPr>
          <w:rFonts w:ascii="Arial" w:hAnsi="Arial" w:eastAsia="Arial" w:cs="Arial"/>
          <w:b w:val="0"/>
          <w:bCs w:val="0"/>
          <w:i w:val="0"/>
          <w:iCs w:val="0"/>
          <w:color w:val="auto"/>
          <w:sz w:val="20"/>
          <w:szCs w:val="20"/>
        </w:rPr>
      </w:pPr>
      <w:r w:rsidRPr="58981B7D" w:rsidR="58981B7D">
        <w:rPr>
          <w:sz w:val="20"/>
          <w:szCs w:val="20"/>
        </w:rPr>
        <w:t>Arquitectura cliente-servidor:</w:t>
      </w:r>
    </w:p>
    <w:p w:rsidR="58981B7D" w:rsidP="58981B7D" w:rsidRDefault="58981B7D" w14:paraId="7DBCFAC7" w14:textId="06F4C097">
      <w:pPr>
        <w:pStyle w:val="Prrafodelista"/>
        <w:numPr>
          <w:ilvl w:val="1"/>
          <w:numId w:val="43"/>
        </w:numPr>
        <w:rPr>
          <w:rFonts w:ascii="Arial" w:hAnsi="Arial" w:eastAsia="Arial" w:cs="Arial"/>
          <w:b w:val="0"/>
          <w:bCs w:val="0"/>
          <w:i w:val="0"/>
          <w:iCs w:val="0"/>
          <w:color w:val="auto"/>
          <w:sz w:val="20"/>
          <w:szCs w:val="20"/>
        </w:rPr>
      </w:pPr>
      <w:r w:rsidRPr="58981B7D" w:rsidR="58981B7D">
        <w:rPr>
          <w:sz w:val="20"/>
          <w:szCs w:val="20"/>
        </w:rPr>
        <w:t xml:space="preserve">Simplicidad: La arquitectura cliente-servidor propuesta únicamente requiere de tres niveles de funcionamiento claramente demarcados y con modos de comunicación predecibles, que hace aumenta su mantenibilidad y reduce los costos iniciales – implementar el sistema con esta arquitectura, como consecuencia de su simplicidad, permitiría más fácilmente construirlo, probarlo e implementarlo. </w:t>
      </w:r>
    </w:p>
    <w:p w:rsidR="58981B7D" w:rsidP="58981B7D" w:rsidRDefault="58981B7D" w14:paraId="565A2CC0" w14:textId="4919BDC2">
      <w:pPr>
        <w:pStyle w:val="Prrafodelista"/>
        <w:numPr>
          <w:ilvl w:val="1"/>
          <w:numId w:val="43"/>
        </w:numPr>
        <w:rPr>
          <w:b w:val="0"/>
          <w:bCs w:val="0"/>
          <w:i w:val="0"/>
          <w:iCs w:val="0"/>
          <w:color w:val="auto"/>
          <w:sz w:val="20"/>
          <w:szCs w:val="20"/>
        </w:rPr>
      </w:pPr>
      <w:r w:rsidRPr="58981B7D" w:rsidR="58981B7D">
        <w:rPr>
          <w:sz w:val="20"/>
          <w:szCs w:val="20"/>
        </w:rPr>
        <w:t>Integración de servicios: La arquitectura cliente-servidor permite compartir recursos, que para a la UTP le permitiría fácilmente realizar acciones como conseguir estadísticas y logs de la información que transita a lo largo de su red.</w:t>
      </w:r>
    </w:p>
    <w:p w:rsidR="58981B7D" w:rsidP="58981B7D" w:rsidRDefault="58981B7D" w14:paraId="0E1A1D22" w14:textId="785242ED">
      <w:pPr>
        <w:pStyle w:val="Prrafodelista"/>
        <w:numPr>
          <w:ilvl w:val="0"/>
          <w:numId w:val="43"/>
        </w:numPr>
        <w:rPr>
          <w:rFonts w:ascii="Arial" w:hAnsi="Arial" w:eastAsia="Arial" w:cs="Arial"/>
          <w:b w:val="0"/>
          <w:bCs w:val="0"/>
          <w:i w:val="0"/>
          <w:iCs w:val="0"/>
          <w:color w:val="auto"/>
          <w:sz w:val="20"/>
          <w:szCs w:val="20"/>
        </w:rPr>
      </w:pPr>
      <w:r w:rsidRPr="58981B7D" w:rsidR="58981B7D">
        <w:rPr>
          <w:rFonts w:ascii="Arial" w:hAnsi="Arial" w:eastAsia="Arial" w:cs="Arial"/>
          <w:b w:val="0"/>
          <w:bCs w:val="0"/>
          <w:i w:val="0"/>
          <w:iCs w:val="0"/>
          <w:noProof w:val="0"/>
          <w:sz w:val="20"/>
          <w:szCs w:val="20"/>
          <w:lang w:val="es-PE"/>
        </w:rPr>
        <w:t xml:space="preserve">Arquitectura </w:t>
      </w:r>
      <w:proofErr w:type="spellStart"/>
      <w:r w:rsidRPr="58981B7D" w:rsidR="58981B7D">
        <w:rPr>
          <w:rFonts w:ascii="Arial" w:hAnsi="Arial" w:eastAsia="Arial" w:cs="Arial"/>
          <w:b w:val="0"/>
          <w:bCs w:val="0"/>
          <w:i w:val="0"/>
          <w:iCs w:val="0"/>
          <w:noProof w:val="0"/>
          <w:sz w:val="20"/>
          <w:szCs w:val="20"/>
          <w:lang w:val="es-PE"/>
        </w:rPr>
        <w:t>Publish</w:t>
      </w:r>
      <w:proofErr w:type="spellEnd"/>
      <w:r w:rsidRPr="58981B7D" w:rsidR="58981B7D">
        <w:rPr>
          <w:rFonts w:ascii="Arial" w:hAnsi="Arial" w:eastAsia="Arial" w:cs="Arial"/>
          <w:b w:val="0"/>
          <w:bCs w:val="0"/>
          <w:i w:val="0"/>
          <w:iCs w:val="0"/>
          <w:noProof w:val="0"/>
          <w:sz w:val="20"/>
          <w:szCs w:val="20"/>
          <w:lang w:val="es-PE"/>
        </w:rPr>
        <w:t>/Subscribe:</w:t>
      </w:r>
    </w:p>
    <w:p w:rsidR="58981B7D" w:rsidP="58981B7D" w:rsidRDefault="58981B7D" w14:paraId="5D8E01C7" w14:textId="6C24F231">
      <w:pPr>
        <w:pStyle w:val="Prrafodelista"/>
        <w:numPr>
          <w:ilvl w:val="1"/>
          <w:numId w:val="43"/>
        </w:numPr>
        <w:rPr>
          <w:rFonts w:ascii="Arial" w:hAnsi="Arial" w:eastAsia="Arial" w:cs="Arial"/>
          <w:b w:val="0"/>
          <w:bCs w:val="0"/>
          <w:i w:val="0"/>
          <w:iCs w:val="0"/>
          <w:noProof w:val="0"/>
          <w:color w:val="auto"/>
          <w:sz w:val="20"/>
          <w:szCs w:val="20"/>
          <w:lang w:val="es-PE"/>
        </w:rPr>
      </w:pPr>
      <w:r w:rsidRPr="58981B7D" w:rsidR="58981B7D">
        <w:rPr>
          <w:rFonts w:ascii="Arial" w:hAnsi="Arial" w:eastAsia="Arial" w:cs="Arial"/>
          <w:b w:val="0"/>
          <w:bCs w:val="0"/>
          <w:i w:val="0"/>
          <w:iCs w:val="0"/>
          <w:noProof w:val="0"/>
          <w:sz w:val="20"/>
          <w:szCs w:val="20"/>
          <w:lang w:val="es-PE"/>
        </w:rPr>
        <w:t xml:space="preserve">Mínimo acoplamiento: A diferencia de la arquitectura cliente-servidor, en un sistema Pub/Sub los </w:t>
      </w:r>
      <w:proofErr w:type="spellStart"/>
      <w:r w:rsidRPr="58981B7D" w:rsidR="58981B7D">
        <w:rPr>
          <w:noProof w:val="0"/>
          <w:sz w:val="20"/>
          <w:szCs w:val="20"/>
          <w:lang w:val="es-PE"/>
        </w:rPr>
        <w:t>publishers</w:t>
      </w:r>
      <w:proofErr w:type="spellEnd"/>
      <w:r w:rsidRPr="58981B7D" w:rsidR="58981B7D">
        <w:rPr>
          <w:noProof w:val="0"/>
          <w:sz w:val="20"/>
          <w:szCs w:val="20"/>
          <w:lang w:val="es-PE"/>
        </w:rPr>
        <w:t xml:space="preserve"> y </w:t>
      </w:r>
      <w:proofErr w:type="spellStart"/>
      <w:r w:rsidRPr="58981B7D" w:rsidR="58981B7D">
        <w:rPr>
          <w:noProof w:val="0"/>
          <w:sz w:val="20"/>
          <w:szCs w:val="20"/>
          <w:lang w:val="es-PE"/>
        </w:rPr>
        <w:t>subscribers</w:t>
      </w:r>
      <w:proofErr w:type="spellEnd"/>
      <w:r w:rsidRPr="58981B7D" w:rsidR="58981B7D">
        <w:rPr>
          <w:noProof w:val="0"/>
          <w:sz w:val="20"/>
          <w:szCs w:val="20"/>
          <w:lang w:val="es-PE"/>
        </w:rPr>
        <w:t xml:space="preserve"> no necesitan conocer la topología del sistema – cada uno puede seguir funcionando independientemente de los otros. Esto permite mayor modularidad en el sistema, </w:t>
      </w:r>
      <w:proofErr w:type="spellStart"/>
      <w:r w:rsidRPr="58981B7D" w:rsidR="58981B7D">
        <w:rPr>
          <w:noProof w:val="0"/>
          <w:sz w:val="20"/>
          <w:szCs w:val="20"/>
          <w:lang w:val="es-PE"/>
        </w:rPr>
        <w:t>podiéndose</w:t>
      </w:r>
      <w:proofErr w:type="spellEnd"/>
      <w:r w:rsidRPr="58981B7D" w:rsidR="58981B7D">
        <w:rPr>
          <w:noProof w:val="0"/>
          <w:sz w:val="20"/>
          <w:szCs w:val="20"/>
          <w:lang w:val="es-PE"/>
        </w:rPr>
        <w:t xml:space="preserve"> cambiar parcialmente o completamente la arquitectura de los servidores sin afectar la experiencia de los clientes.</w:t>
      </w:r>
    </w:p>
    <w:p w:rsidR="58981B7D" w:rsidP="58981B7D" w:rsidRDefault="58981B7D" w14:paraId="6D7424B4" w14:textId="220A4883">
      <w:pPr>
        <w:pStyle w:val="Prrafodelista"/>
        <w:numPr>
          <w:ilvl w:val="1"/>
          <w:numId w:val="43"/>
        </w:numPr>
        <w:rPr>
          <w:rFonts w:ascii="Arial" w:hAnsi="Arial" w:eastAsia="Arial" w:cs="Arial"/>
          <w:b w:val="0"/>
          <w:bCs w:val="0"/>
          <w:i w:val="0"/>
          <w:iCs w:val="0"/>
          <w:noProof w:val="0"/>
          <w:color w:val="auto"/>
          <w:sz w:val="20"/>
          <w:szCs w:val="20"/>
          <w:lang w:val="es-PE"/>
        </w:rPr>
      </w:pPr>
      <w:r w:rsidRPr="58981B7D" w:rsidR="58981B7D">
        <w:rPr>
          <w:noProof w:val="0"/>
          <w:sz w:val="20"/>
          <w:szCs w:val="20"/>
          <w:lang w:val="es-PE"/>
        </w:rPr>
        <w:t xml:space="preserve">Escalabilidad: Como consecuencia del mínimo acoplamiento mencionado anteriormente, los sistemas </w:t>
      </w:r>
      <w:r w:rsidRPr="58981B7D" w:rsidR="58981B7D">
        <w:rPr>
          <w:rFonts w:ascii="Arial" w:hAnsi="Arial" w:eastAsia="Arial" w:cs="Arial"/>
          <w:b w:val="0"/>
          <w:bCs w:val="0"/>
          <w:i w:val="0"/>
          <w:iCs w:val="0"/>
          <w:noProof w:val="0"/>
          <w:sz w:val="20"/>
          <w:szCs w:val="20"/>
          <w:lang w:val="es-PE"/>
        </w:rPr>
        <w:t>Pub/Sub</w:t>
      </w:r>
      <w:r w:rsidRPr="58981B7D" w:rsidR="58981B7D">
        <w:rPr>
          <w:noProof w:val="0"/>
          <w:sz w:val="20"/>
          <w:szCs w:val="20"/>
          <w:lang w:val="es-PE"/>
        </w:rPr>
        <w:t xml:space="preserve"> son en la mayoría de casos más escalables que los basados en la arquitectura cliente-servidor. Los </w:t>
      </w:r>
      <w:proofErr w:type="spellStart"/>
      <w:r w:rsidRPr="58981B7D" w:rsidR="58981B7D">
        <w:rPr>
          <w:noProof w:val="0"/>
          <w:sz w:val="20"/>
          <w:szCs w:val="20"/>
          <w:lang w:val="es-PE"/>
        </w:rPr>
        <w:t>publishers</w:t>
      </w:r>
      <w:proofErr w:type="spellEnd"/>
      <w:r w:rsidRPr="58981B7D" w:rsidR="58981B7D">
        <w:rPr>
          <w:noProof w:val="0"/>
          <w:sz w:val="20"/>
          <w:szCs w:val="20"/>
          <w:lang w:val="es-PE"/>
        </w:rPr>
        <w:t xml:space="preserve"> únicamente generan el contenido: como cada paso se realiza a través de un intermediario, únicamente una capa requiere configuración extra para agregar nuevos servidores o usuarios, que para el caso de uso de nuestro cliente le permitiría reducir sus costos de operación.</w:t>
      </w:r>
    </w:p>
    <w:p w:rsidR="58981B7D" w:rsidP="58981B7D" w:rsidRDefault="58981B7D" w14:paraId="78113765" w14:textId="1F77E879">
      <w:pPr>
        <w:pStyle w:val="Normal"/>
        <w:rPr>
          <w:sz w:val="20"/>
          <w:szCs w:val="20"/>
        </w:rPr>
      </w:pPr>
    </w:p>
    <w:p w:rsidR="58981B7D" w:rsidP="58981B7D" w:rsidRDefault="58981B7D" w14:paraId="4F916A07" w14:textId="5C9BBE14">
      <w:pPr>
        <w:pStyle w:val="Normal"/>
        <w:bidi w:val="0"/>
        <w:spacing w:before="0" w:beforeAutospacing="off" w:after="0" w:afterAutospacing="off" w:line="259" w:lineRule="auto"/>
        <w:ind w:left="360" w:right="0"/>
        <w:jc w:val="both"/>
        <w:rPr>
          <w:b w:val="1"/>
          <w:bCs w:val="1"/>
          <w:sz w:val="20"/>
          <w:szCs w:val="20"/>
        </w:rPr>
      </w:pPr>
      <w:r w:rsidRPr="58981B7D" w:rsidR="58981B7D">
        <w:rPr>
          <w:b w:val="1"/>
          <w:bCs w:val="1"/>
          <w:sz w:val="20"/>
          <w:szCs w:val="20"/>
        </w:rPr>
        <w:t>Desventajas</w:t>
      </w:r>
    </w:p>
    <w:p w:rsidR="58981B7D" w:rsidP="58981B7D" w:rsidRDefault="58981B7D" w14:paraId="2C6843A8" w14:textId="1721DF64">
      <w:pPr>
        <w:pStyle w:val="Prrafodelista"/>
        <w:numPr>
          <w:ilvl w:val="0"/>
          <w:numId w:val="43"/>
        </w:numPr>
        <w:rPr>
          <w:rFonts w:ascii="Arial" w:hAnsi="Arial" w:eastAsia="Arial" w:cs="Arial"/>
          <w:b w:val="0"/>
          <w:bCs w:val="0"/>
          <w:i w:val="0"/>
          <w:iCs w:val="0"/>
          <w:color w:val="auto"/>
          <w:sz w:val="20"/>
          <w:szCs w:val="20"/>
        </w:rPr>
      </w:pPr>
      <w:r w:rsidRPr="58981B7D" w:rsidR="58981B7D">
        <w:rPr>
          <w:sz w:val="20"/>
          <w:szCs w:val="20"/>
        </w:rPr>
        <w:t xml:space="preserve">Arquitectura cliente servidor: </w:t>
      </w:r>
    </w:p>
    <w:p w:rsidR="58981B7D" w:rsidP="58981B7D" w:rsidRDefault="58981B7D" w14:paraId="44F957C6" w14:textId="43B893FA">
      <w:pPr>
        <w:pStyle w:val="Prrafodelista"/>
        <w:numPr>
          <w:ilvl w:val="1"/>
          <w:numId w:val="43"/>
        </w:numPr>
        <w:rPr>
          <w:rFonts w:ascii="Arial" w:hAnsi="Arial" w:eastAsia="Arial" w:cs="Arial"/>
          <w:b w:val="0"/>
          <w:bCs w:val="0"/>
          <w:i w:val="0"/>
          <w:iCs w:val="0"/>
          <w:color w:val="auto"/>
          <w:sz w:val="20"/>
          <w:szCs w:val="20"/>
        </w:rPr>
      </w:pPr>
      <w:r w:rsidRPr="58981B7D" w:rsidR="58981B7D">
        <w:rPr>
          <w:sz w:val="20"/>
          <w:szCs w:val="20"/>
        </w:rPr>
        <w:t>Posible sobrecarga de servidores: De haber demasiado frecuentes solicitudes simultáneas por parte de los clientes, los servidores corren el riesgo de sobrecarga severa, formando congestión de tráfico, y disminuyendo la satisfacción de los usuarios del sistema.</w:t>
      </w:r>
    </w:p>
    <w:p w:rsidR="58981B7D" w:rsidP="58981B7D" w:rsidRDefault="58981B7D" w14:paraId="35AC6F6F" w14:textId="785242ED">
      <w:pPr>
        <w:pStyle w:val="Prrafodelista"/>
        <w:numPr>
          <w:ilvl w:val="0"/>
          <w:numId w:val="43"/>
        </w:numPr>
        <w:rPr>
          <w:rFonts w:ascii="Arial" w:hAnsi="Arial" w:eastAsia="Arial" w:cs="Arial"/>
          <w:b w:val="0"/>
          <w:bCs w:val="0"/>
          <w:i w:val="0"/>
          <w:iCs w:val="0"/>
          <w:color w:val="auto"/>
          <w:sz w:val="20"/>
          <w:szCs w:val="20"/>
        </w:rPr>
      </w:pPr>
      <w:r w:rsidRPr="58981B7D" w:rsidR="58981B7D">
        <w:rPr>
          <w:rFonts w:ascii="Arial" w:hAnsi="Arial" w:eastAsia="Arial" w:cs="Arial"/>
          <w:b w:val="0"/>
          <w:bCs w:val="0"/>
          <w:i w:val="0"/>
          <w:iCs w:val="0"/>
          <w:noProof w:val="0"/>
          <w:sz w:val="20"/>
          <w:szCs w:val="20"/>
          <w:lang w:val="es-PE"/>
        </w:rPr>
        <w:t xml:space="preserve">Arquitectura </w:t>
      </w:r>
      <w:proofErr w:type="spellStart"/>
      <w:r w:rsidRPr="58981B7D" w:rsidR="58981B7D">
        <w:rPr>
          <w:rFonts w:ascii="Arial" w:hAnsi="Arial" w:eastAsia="Arial" w:cs="Arial"/>
          <w:b w:val="0"/>
          <w:bCs w:val="0"/>
          <w:i w:val="0"/>
          <w:iCs w:val="0"/>
          <w:noProof w:val="0"/>
          <w:sz w:val="20"/>
          <w:szCs w:val="20"/>
          <w:lang w:val="es-PE"/>
        </w:rPr>
        <w:t>Publish</w:t>
      </w:r>
      <w:proofErr w:type="spellEnd"/>
      <w:r w:rsidRPr="58981B7D" w:rsidR="58981B7D">
        <w:rPr>
          <w:rFonts w:ascii="Arial" w:hAnsi="Arial" w:eastAsia="Arial" w:cs="Arial"/>
          <w:b w:val="0"/>
          <w:bCs w:val="0"/>
          <w:i w:val="0"/>
          <w:iCs w:val="0"/>
          <w:noProof w:val="0"/>
          <w:sz w:val="20"/>
          <w:szCs w:val="20"/>
          <w:lang w:val="es-PE"/>
        </w:rPr>
        <w:t>/Subscribe:</w:t>
      </w:r>
    </w:p>
    <w:p w:rsidR="58981B7D" w:rsidP="58981B7D" w:rsidRDefault="58981B7D" w14:paraId="67FCB07F" w14:textId="2FBA1AC2">
      <w:pPr>
        <w:pStyle w:val="Prrafodelista"/>
        <w:numPr>
          <w:ilvl w:val="1"/>
          <w:numId w:val="43"/>
        </w:numPr>
        <w:rPr>
          <w:rFonts w:ascii="Arial" w:hAnsi="Arial" w:eastAsia="Arial" w:cs="Arial"/>
          <w:b w:val="0"/>
          <w:bCs w:val="0"/>
          <w:i w:val="0"/>
          <w:iCs w:val="0"/>
          <w:noProof w:val="0"/>
          <w:color w:val="auto"/>
          <w:sz w:val="20"/>
          <w:szCs w:val="20"/>
          <w:lang w:val="es-PE"/>
        </w:rPr>
      </w:pPr>
      <w:proofErr w:type="spellStart"/>
      <w:r w:rsidRPr="58981B7D" w:rsidR="58981B7D">
        <w:rPr>
          <w:rFonts w:ascii="Arial" w:hAnsi="Arial" w:eastAsia="Arial" w:cs="Arial"/>
          <w:b w:val="0"/>
          <w:bCs w:val="0"/>
          <w:i w:val="0"/>
          <w:iCs w:val="0"/>
          <w:noProof w:val="0"/>
          <w:sz w:val="20"/>
          <w:szCs w:val="20"/>
          <w:lang w:val="es-PE"/>
        </w:rPr>
        <w:t>Inabilidad</w:t>
      </w:r>
      <w:proofErr w:type="spellEnd"/>
      <w:r w:rsidRPr="58981B7D" w:rsidR="58981B7D">
        <w:rPr>
          <w:rFonts w:ascii="Arial" w:hAnsi="Arial" w:eastAsia="Arial" w:cs="Arial"/>
          <w:b w:val="0"/>
          <w:bCs w:val="0"/>
          <w:i w:val="0"/>
          <w:iCs w:val="0"/>
          <w:noProof w:val="0"/>
          <w:sz w:val="20"/>
          <w:szCs w:val="20"/>
          <w:lang w:val="es-PE"/>
        </w:rPr>
        <w:t xml:space="preserve"> de coordinar remitentes y receptores: El problema causado por el mínimo acoplamiento entre los </w:t>
      </w:r>
      <w:proofErr w:type="spellStart"/>
      <w:r w:rsidRPr="58981B7D" w:rsidR="58981B7D">
        <w:rPr>
          <w:rFonts w:ascii="Arial" w:hAnsi="Arial" w:eastAsia="Arial" w:cs="Arial"/>
          <w:b w:val="0"/>
          <w:bCs w:val="0"/>
          <w:i w:val="0"/>
          <w:iCs w:val="0"/>
          <w:noProof w:val="0"/>
          <w:sz w:val="20"/>
          <w:szCs w:val="20"/>
          <w:lang w:val="es-PE"/>
        </w:rPr>
        <w:t>publishers</w:t>
      </w:r>
      <w:proofErr w:type="spellEnd"/>
      <w:r w:rsidRPr="58981B7D" w:rsidR="58981B7D">
        <w:rPr>
          <w:rFonts w:ascii="Arial" w:hAnsi="Arial" w:eastAsia="Arial" w:cs="Arial"/>
          <w:b w:val="0"/>
          <w:bCs w:val="0"/>
          <w:i w:val="0"/>
          <w:iCs w:val="0"/>
          <w:noProof w:val="0"/>
          <w:sz w:val="20"/>
          <w:szCs w:val="20"/>
          <w:lang w:val="es-PE"/>
        </w:rPr>
        <w:t xml:space="preserve"> y </w:t>
      </w:r>
      <w:proofErr w:type="spellStart"/>
      <w:r w:rsidRPr="58981B7D" w:rsidR="58981B7D">
        <w:rPr>
          <w:rFonts w:ascii="Arial" w:hAnsi="Arial" w:eastAsia="Arial" w:cs="Arial"/>
          <w:b w:val="0"/>
          <w:bCs w:val="0"/>
          <w:i w:val="0"/>
          <w:iCs w:val="0"/>
          <w:noProof w:val="0"/>
          <w:sz w:val="20"/>
          <w:szCs w:val="20"/>
          <w:lang w:val="es-PE"/>
        </w:rPr>
        <w:t>subscribers</w:t>
      </w:r>
      <w:proofErr w:type="spellEnd"/>
      <w:r w:rsidRPr="58981B7D" w:rsidR="58981B7D">
        <w:rPr>
          <w:rFonts w:ascii="Arial" w:hAnsi="Arial" w:eastAsia="Arial" w:cs="Arial"/>
          <w:b w:val="0"/>
          <w:bCs w:val="0"/>
          <w:i w:val="0"/>
          <w:iCs w:val="0"/>
          <w:noProof w:val="0"/>
          <w:sz w:val="20"/>
          <w:szCs w:val="20"/>
          <w:lang w:val="es-PE"/>
        </w:rPr>
        <w:t xml:space="preserve"> es que los segundos no pueden saber cuándo los primeros se han conectado correctamente, tanto en las conexiones iniciales como en las reconexiones después de fallas en la red. No existe manera tampoco de acomodar diferentes velocidades de transmisión de </w:t>
      </w:r>
      <w:r w:rsidRPr="58981B7D" w:rsidR="58981B7D">
        <w:rPr>
          <w:rFonts w:ascii="Arial" w:hAnsi="Arial" w:eastAsia="Arial" w:cs="Arial"/>
          <w:b w:val="0"/>
          <w:bCs w:val="0"/>
          <w:i w:val="0"/>
          <w:iCs w:val="0"/>
          <w:noProof w:val="0"/>
          <w:sz w:val="20"/>
          <w:szCs w:val="20"/>
          <w:lang w:val="es-PE"/>
        </w:rPr>
        <w:t>datos  o</w:t>
      </w:r>
      <w:r w:rsidRPr="58981B7D" w:rsidR="58981B7D">
        <w:rPr>
          <w:rFonts w:ascii="Arial" w:hAnsi="Arial" w:eastAsia="Arial" w:cs="Arial"/>
          <w:b w:val="0"/>
          <w:bCs w:val="0"/>
          <w:i w:val="0"/>
          <w:iCs w:val="0"/>
          <w:noProof w:val="0"/>
          <w:sz w:val="20"/>
          <w:szCs w:val="20"/>
          <w:lang w:val="es-PE"/>
        </w:rPr>
        <w:t xml:space="preserve">  solicitar reenvíos de información perdida: los suscriptores deben mantenerse disponibles o arriesgar perder mensajes.</w:t>
      </w:r>
    </w:p>
    <w:p w:rsidR="58981B7D" w:rsidP="58981B7D" w:rsidRDefault="58981B7D" w14:paraId="072747A4" w14:textId="39757D48">
      <w:pPr>
        <w:pStyle w:val="Normal"/>
        <w:ind w:left="360"/>
        <w:rPr>
          <w:rFonts w:ascii="Arial" w:hAnsi="Arial" w:eastAsia="Arial" w:cs="Arial"/>
          <w:b w:val="0"/>
          <w:bCs w:val="0"/>
          <w:i w:val="0"/>
          <w:iCs w:val="0"/>
          <w:noProof w:val="0"/>
          <w:sz w:val="20"/>
          <w:szCs w:val="20"/>
          <w:lang w:val="es-PE"/>
        </w:rPr>
      </w:pPr>
    </w:p>
    <w:p w:rsidR="58981B7D" w:rsidP="58981B7D" w:rsidRDefault="58981B7D" w14:paraId="7AF31934" w14:textId="3978916A">
      <w:pPr>
        <w:pStyle w:val="Normal"/>
        <w:bidi w:val="0"/>
        <w:spacing w:before="0" w:beforeAutospacing="off" w:after="0" w:afterAutospacing="off" w:line="259" w:lineRule="auto"/>
        <w:ind w:left="360" w:right="0"/>
        <w:jc w:val="both"/>
        <w:rPr>
          <w:b w:val="1"/>
          <w:bCs w:val="1"/>
          <w:sz w:val="20"/>
          <w:szCs w:val="20"/>
        </w:rPr>
      </w:pPr>
      <w:r w:rsidRPr="58981B7D" w:rsidR="58981B7D">
        <w:rPr>
          <w:b w:val="1"/>
          <w:bCs w:val="1"/>
          <w:sz w:val="20"/>
          <w:szCs w:val="20"/>
        </w:rPr>
        <w:t>Otras consideraciones</w:t>
      </w:r>
    </w:p>
    <w:p w:rsidR="58981B7D" w:rsidP="58981B7D" w:rsidRDefault="58981B7D" w14:paraId="186A7682" w14:textId="7F39CAFB">
      <w:pPr>
        <w:pStyle w:val="Prrafodelista"/>
        <w:numPr>
          <w:ilvl w:val="0"/>
          <w:numId w:val="43"/>
        </w:numPr>
        <w:rPr>
          <w:rFonts w:ascii="Arial" w:hAnsi="Arial" w:eastAsia="Arial" w:cs="Arial"/>
          <w:b w:val="0"/>
          <w:bCs w:val="0"/>
          <w:i w:val="0"/>
          <w:iCs w:val="0"/>
          <w:color w:val="auto"/>
          <w:sz w:val="20"/>
          <w:szCs w:val="20"/>
        </w:rPr>
      </w:pPr>
      <w:r w:rsidRPr="58981B7D" w:rsidR="58981B7D">
        <w:rPr>
          <w:sz w:val="20"/>
          <w:szCs w:val="20"/>
        </w:rPr>
        <w:t>Arquitectura cliente-servidor:</w:t>
      </w:r>
    </w:p>
    <w:p w:rsidR="58981B7D" w:rsidP="58981B7D" w:rsidRDefault="58981B7D" w14:paraId="51C8DEBD" w14:textId="0AD47180">
      <w:pPr>
        <w:pStyle w:val="Prrafodelista"/>
        <w:numPr>
          <w:ilvl w:val="1"/>
          <w:numId w:val="43"/>
        </w:numPr>
        <w:rPr>
          <w:b w:val="0"/>
          <w:bCs w:val="0"/>
          <w:i w:val="0"/>
          <w:iCs w:val="0"/>
          <w:color w:val="auto"/>
          <w:sz w:val="20"/>
          <w:szCs w:val="20"/>
        </w:rPr>
      </w:pPr>
      <w:r w:rsidRPr="58981B7D" w:rsidR="58981B7D">
        <w:rPr>
          <w:sz w:val="20"/>
          <w:szCs w:val="20"/>
        </w:rPr>
        <w:t>La empresa Base2 S.A. posee herramientas para la implementación rápida y efectiva de este tipo de arquitectura, disminuyendo el costo y tiempo iniciales requeridos para el proyecto.</w:t>
      </w:r>
    </w:p>
    <w:p w:rsidR="58981B7D" w:rsidP="58981B7D" w:rsidRDefault="58981B7D" w14:paraId="759D4F5B" w14:textId="5A312080">
      <w:pPr>
        <w:pStyle w:val="Prrafodelista"/>
        <w:numPr>
          <w:ilvl w:val="1"/>
          <w:numId w:val="43"/>
        </w:numPr>
        <w:rPr>
          <w:rFonts w:ascii="Arial" w:hAnsi="Arial" w:eastAsia="Arial" w:cs="Arial"/>
          <w:b w:val="0"/>
          <w:bCs w:val="0"/>
          <w:i w:val="0"/>
          <w:iCs w:val="0"/>
          <w:color w:val="auto"/>
          <w:sz w:val="20"/>
          <w:szCs w:val="20"/>
        </w:rPr>
      </w:pPr>
      <w:r w:rsidRPr="58981B7D" w:rsidR="58981B7D">
        <w:rPr>
          <w:sz w:val="20"/>
          <w:szCs w:val="20"/>
        </w:rPr>
        <w:t>Esta arquitectura usa únicamente componentes existentes o de tipo open-</w:t>
      </w:r>
      <w:proofErr w:type="spellStart"/>
      <w:r w:rsidRPr="58981B7D" w:rsidR="58981B7D">
        <w:rPr>
          <w:sz w:val="20"/>
          <w:szCs w:val="20"/>
        </w:rPr>
        <w:t>source</w:t>
      </w:r>
      <w:proofErr w:type="spellEnd"/>
      <w:r w:rsidRPr="58981B7D" w:rsidR="58981B7D">
        <w:rPr>
          <w:sz w:val="20"/>
          <w:szCs w:val="20"/>
        </w:rPr>
        <w:t>.</w:t>
      </w:r>
    </w:p>
    <w:p w:rsidR="58981B7D" w:rsidP="58981B7D" w:rsidRDefault="58981B7D" w14:paraId="1FF585DE" w14:textId="2B70740C">
      <w:pPr>
        <w:pStyle w:val="Prrafodelista"/>
        <w:numPr>
          <w:ilvl w:val="0"/>
          <w:numId w:val="43"/>
        </w:numPr>
        <w:rPr>
          <w:rFonts w:ascii="Arial" w:hAnsi="Arial" w:eastAsia="Arial" w:cs="Arial"/>
          <w:b w:val="0"/>
          <w:bCs w:val="0"/>
          <w:i w:val="0"/>
          <w:iCs w:val="0"/>
          <w:color w:val="auto"/>
          <w:sz w:val="20"/>
          <w:szCs w:val="20"/>
        </w:rPr>
      </w:pPr>
      <w:r w:rsidRPr="58981B7D" w:rsidR="58981B7D">
        <w:rPr>
          <w:rFonts w:ascii="Arial" w:hAnsi="Arial" w:eastAsia="Arial" w:cs="Arial"/>
          <w:b w:val="0"/>
          <w:bCs w:val="0"/>
          <w:i w:val="0"/>
          <w:iCs w:val="0"/>
          <w:noProof w:val="0"/>
          <w:sz w:val="20"/>
          <w:szCs w:val="20"/>
          <w:lang w:val="es-PE"/>
        </w:rPr>
        <w:t xml:space="preserve">Arquitectura </w:t>
      </w:r>
      <w:proofErr w:type="spellStart"/>
      <w:r w:rsidRPr="58981B7D" w:rsidR="58981B7D">
        <w:rPr>
          <w:rFonts w:ascii="Arial" w:hAnsi="Arial" w:eastAsia="Arial" w:cs="Arial"/>
          <w:b w:val="0"/>
          <w:bCs w:val="0"/>
          <w:i w:val="0"/>
          <w:iCs w:val="0"/>
          <w:noProof w:val="0"/>
          <w:sz w:val="20"/>
          <w:szCs w:val="20"/>
          <w:lang w:val="es-PE"/>
        </w:rPr>
        <w:t>Publish</w:t>
      </w:r>
      <w:proofErr w:type="spellEnd"/>
      <w:r w:rsidRPr="58981B7D" w:rsidR="58981B7D">
        <w:rPr>
          <w:rFonts w:ascii="Arial" w:hAnsi="Arial" w:eastAsia="Arial" w:cs="Arial"/>
          <w:b w:val="0"/>
          <w:bCs w:val="0"/>
          <w:i w:val="0"/>
          <w:iCs w:val="0"/>
          <w:noProof w:val="0"/>
          <w:sz w:val="20"/>
          <w:szCs w:val="20"/>
          <w:lang w:val="es-PE"/>
        </w:rPr>
        <w:t>/Subscribe:</w:t>
      </w:r>
    </w:p>
    <w:p w:rsidR="58981B7D" w:rsidP="58981B7D" w:rsidRDefault="58981B7D" w14:paraId="7B7EC585" w14:textId="45B8F1D3">
      <w:pPr>
        <w:pStyle w:val="Prrafodelista"/>
        <w:numPr>
          <w:ilvl w:val="1"/>
          <w:numId w:val="43"/>
        </w:numPr>
        <w:rPr>
          <w:rFonts w:ascii="Arial" w:hAnsi="Arial" w:eastAsia="Arial" w:cs="Arial"/>
          <w:sz w:val="20"/>
          <w:szCs w:val="20"/>
        </w:rPr>
      </w:pPr>
      <w:r w:rsidRPr="58981B7D" w:rsidR="58981B7D">
        <w:rPr>
          <w:sz w:val="20"/>
          <w:szCs w:val="20"/>
        </w:rPr>
        <w:t>Esta arquitectura usa únicamente componentes existentes o de tipo open-</w:t>
      </w:r>
      <w:proofErr w:type="spellStart"/>
      <w:r w:rsidRPr="58981B7D" w:rsidR="58981B7D">
        <w:rPr>
          <w:sz w:val="20"/>
          <w:szCs w:val="20"/>
        </w:rPr>
        <w:t>source</w:t>
      </w:r>
      <w:proofErr w:type="spellEnd"/>
      <w:r w:rsidRPr="58981B7D" w:rsidR="58981B7D">
        <w:rPr>
          <w:sz w:val="20"/>
          <w:szCs w:val="20"/>
        </w:rPr>
        <w:t>.</w:t>
      </w:r>
    </w:p>
    <w:p w:rsidR="58981B7D" w:rsidP="58981B7D" w:rsidRDefault="58981B7D" w14:paraId="5EB7CE07" w14:textId="339B1579">
      <w:pPr>
        <w:pStyle w:val="Normal"/>
        <w:rPr>
          <w:sz w:val="20"/>
          <w:szCs w:val="20"/>
        </w:rPr>
      </w:pPr>
    </w:p>
    <w:p w:rsidRPr="009042C3" w:rsidR="009042C3" w:rsidP="58981B7D" w:rsidRDefault="009042C3" w14:paraId="44EAFD9C" w14:textId="77777777">
      <w:pPr>
        <w:rPr>
          <w:sz w:val="20"/>
          <w:szCs w:val="20"/>
          <w:lang w:val="es-ES" w:eastAsia="es-ES"/>
        </w:rPr>
      </w:pPr>
      <w:r w:rsidRPr="58981B7D">
        <w:rPr>
          <w:sz w:val="20"/>
          <w:szCs w:val="20"/>
          <w:lang w:val="es-ES" w:eastAsia="es-ES"/>
        </w:rPr>
        <w:br w:type="page"/>
      </w:r>
    </w:p>
    <w:p w:rsidR="004736BB" w:rsidP="00236FD8" w:rsidRDefault="00F80D1F" w14:paraId="69BD3B88" w14:textId="77777777">
      <w:pPr>
        <w:pStyle w:val="Ttulo1"/>
        <w:rPr>
          <w:sz w:val="20"/>
          <w:szCs w:val="20"/>
        </w:rPr>
      </w:pPr>
      <w:bookmarkStart w:name="_Toc39207859" w:id="16"/>
      <w:r w:rsidRPr="58981B7D" w:rsidR="58981B7D">
        <w:rPr>
          <w:sz w:val="20"/>
          <w:szCs w:val="20"/>
        </w:rPr>
        <w:t>Firmas de elaboración, revisión y aprobación</w:t>
      </w:r>
      <w:bookmarkEnd w:id="16"/>
    </w:p>
    <w:tbl>
      <w:tblPr>
        <w:tblStyle w:val="Tablaconcuadrcula"/>
        <w:tblW w:w="0" w:type="auto"/>
        <w:tblLook w:val="04A0" w:firstRow="1" w:lastRow="0" w:firstColumn="1" w:lastColumn="0" w:noHBand="0" w:noVBand="1"/>
      </w:tblPr>
      <w:tblGrid>
        <w:gridCol w:w="3116"/>
        <w:gridCol w:w="3117"/>
        <w:gridCol w:w="3117"/>
      </w:tblGrid>
      <w:tr w:rsidRPr="00EA25C1" w:rsidR="00EA25C1" w:rsidTr="58981B7D" w14:paraId="2A0C3EBB" w14:textId="77777777">
        <w:trPr>
          <w:trHeight w:val="23"/>
          <w:tblHeader/>
        </w:trPr>
        <w:tc>
          <w:tcPr>
            <w:tcW w:w="3166" w:type="dxa"/>
            <w:shd w:val="clear" w:color="auto" w:fill="D9D9D9" w:themeFill="background1" w:themeFillShade="D9"/>
            <w:tcMar/>
            <w:vAlign w:val="center"/>
          </w:tcPr>
          <w:bookmarkEnd w:id="2"/>
          <w:bookmarkEnd w:id="0"/>
          <w:p w:rsidRPr="00EA25C1" w:rsidR="00EA25C1" w:rsidP="58981B7D" w:rsidRDefault="00EA25C1" w14:paraId="7B7915EB" w14:textId="77777777">
            <w:pPr>
              <w:jc w:val="center"/>
              <w:rPr>
                <w:b w:val="1"/>
                <w:bCs w:val="1"/>
                <w:sz w:val="20"/>
                <w:szCs w:val="20"/>
                <w:lang w:val="es-ES" w:eastAsia="es-ES"/>
              </w:rPr>
            </w:pPr>
            <w:r w:rsidRPr="58981B7D" w:rsidR="58981B7D">
              <w:rPr>
                <w:b w:val="1"/>
                <w:bCs w:val="1"/>
                <w:sz w:val="20"/>
                <w:szCs w:val="20"/>
                <w:lang w:val="es-ES" w:eastAsia="es-ES"/>
              </w:rPr>
              <w:t>Elaboró</w:t>
            </w:r>
          </w:p>
        </w:tc>
        <w:tc>
          <w:tcPr>
            <w:tcW w:w="3167" w:type="dxa"/>
            <w:shd w:val="clear" w:color="auto" w:fill="D9D9D9" w:themeFill="background1" w:themeFillShade="D9"/>
            <w:tcMar/>
            <w:vAlign w:val="center"/>
          </w:tcPr>
          <w:p w:rsidRPr="00EA25C1" w:rsidR="00EA25C1" w:rsidP="58981B7D" w:rsidRDefault="00EA25C1" w14:paraId="5D6E943A" w14:textId="77777777">
            <w:pPr>
              <w:jc w:val="center"/>
              <w:rPr>
                <w:b w:val="1"/>
                <w:bCs w:val="1"/>
                <w:sz w:val="20"/>
                <w:szCs w:val="20"/>
                <w:lang w:val="es-ES" w:eastAsia="es-ES"/>
              </w:rPr>
            </w:pPr>
            <w:r w:rsidRPr="58981B7D" w:rsidR="58981B7D">
              <w:rPr>
                <w:b w:val="1"/>
                <w:bCs w:val="1"/>
                <w:sz w:val="20"/>
                <w:szCs w:val="20"/>
                <w:lang w:val="es-ES" w:eastAsia="es-ES"/>
              </w:rPr>
              <w:t>Revisó</w:t>
            </w:r>
          </w:p>
        </w:tc>
        <w:tc>
          <w:tcPr>
            <w:tcW w:w="3167" w:type="dxa"/>
            <w:shd w:val="clear" w:color="auto" w:fill="D9D9D9" w:themeFill="background1" w:themeFillShade="D9"/>
            <w:tcMar/>
            <w:vAlign w:val="center"/>
          </w:tcPr>
          <w:p w:rsidRPr="00EA25C1" w:rsidR="00EA25C1" w:rsidP="58981B7D" w:rsidRDefault="00EA25C1" w14:paraId="4AD1F8D9" w14:textId="77777777">
            <w:pPr>
              <w:jc w:val="center"/>
              <w:rPr>
                <w:b w:val="1"/>
                <w:bCs w:val="1"/>
                <w:sz w:val="20"/>
                <w:szCs w:val="20"/>
                <w:lang w:val="es-ES" w:eastAsia="es-ES"/>
              </w:rPr>
            </w:pPr>
            <w:proofErr w:type="spellStart"/>
            <w:r w:rsidRPr="58981B7D" w:rsidR="58981B7D">
              <w:rPr>
                <w:b w:val="1"/>
                <w:bCs w:val="1"/>
                <w:sz w:val="20"/>
                <w:szCs w:val="20"/>
                <w:lang w:val="es-ES" w:eastAsia="es-ES"/>
              </w:rPr>
              <w:t>VoBo</w:t>
            </w:r>
            <w:proofErr w:type="spellEnd"/>
          </w:p>
        </w:tc>
      </w:tr>
      <w:tr w:rsidR="00EA25C1" w:rsidTr="58981B7D" w14:paraId="4B94D5A5" w14:textId="77777777">
        <w:trPr>
          <w:trHeight w:val="851"/>
        </w:trPr>
        <w:tc>
          <w:tcPr>
            <w:tcW w:w="3166" w:type="dxa"/>
            <w:tcMar/>
            <w:vAlign w:val="center"/>
          </w:tcPr>
          <w:p w:rsidR="00EA25C1" w:rsidP="501A6C6F" w:rsidRDefault="00EA25C1" w14:paraId="55226FBD" w14:textId="4F6D8751">
            <w:pPr>
              <w:pStyle w:val="Normal"/>
              <w:jc w:val="center"/>
              <w:rPr>
                <w:rFonts w:ascii="Arial" w:hAnsi="Arial" w:eastAsia="Arial" w:cs="Arial"/>
                <w:noProof w:val="0"/>
                <w:sz w:val="20"/>
                <w:szCs w:val="20"/>
                <w:lang w:val="es-MX"/>
              </w:rPr>
            </w:pPr>
            <w:r w:rsidRPr="58981B7D" w:rsidR="58981B7D">
              <w:rPr>
                <w:rFonts w:ascii="Arial" w:hAnsi="Arial" w:eastAsia="Arial" w:cs="Arial"/>
                <w:noProof w:val="0"/>
                <w:sz w:val="20"/>
                <w:szCs w:val="20"/>
                <w:lang w:val="es-PE" w:eastAsia="en-US"/>
              </w:rPr>
              <w:t xml:space="preserve">Elliot G. </w:t>
            </w:r>
          </w:p>
          <w:p w:rsidR="00EA25C1" w:rsidP="501A6C6F" w:rsidRDefault="00EA25C1" w14:paraId="3DEEC669" w14:textId="31EB1C8B">
            <w:pPr>
              <w:pStyle w:val="Normal"/>
              <w:jc w:val="center"/>
              <w:rPr>
                <w:rFonts w:ascii="Arial" w:hAnsi="Arial" w:eastAsia="Arial" w:cs="Arial"/>
                <w:noProof w:val="0"/>
                <w:sz w:val="20"/>
                <w:szCs w:val="20"/>
                <w:lang w:val="es-MX"/>
              </w:rPr>
            </w:pPr>
            <w:r w:rsidRPr="58981B7D" w:rsidR="58981B7D">
              <w:rPr>
                <w:rFonts w:ascii="Arial" w:hAnsi="Arial" w:eastAsia="Arial" w:cs="Arial"/>
                <w:noProof w:val="0"/>
                <w:sz w:val="20"/>
                <w:szCs w:val="20"/>
                <w:lang w:val="es-PE" w:eastAsia="en-US"/>
              </w:rPr>
              <w:t>Especialista de TI</w:t>
            </w:r>
          </w:p>
        </w:tc>
        <w:tc>
          <w:tcPr>
            <w:tcW w:w="3167" w:type="dxa"/>
            <w:tcMar/>
            <w:vAlign w:val="center"/>
          </w:tcPr>
          <w:p w:rsidR="00EA25C1" w:rsidP="501A6C6F" w:rsidRDefault="00EA25C1" w14:paraId="2B54FFC2" w14:textId="26D9B44C">
            <w:pPr>
              <w:pStyle w:val="Normal"/>
              <w:jc w:val="center"/>
              <w:rPr>
                <w:rFonts w:ascii="Arial" w:hAnsi="Arial" w:eastAsia="Arial" w:cs="Arial"/>
                <w:noProof w:val="0"/>
                <w:sz w:val="20"/>
                <w:szCs w:val="20"/>
                <w:lang w:val="es-ES" w:eastAsia="en-US"/>
              </w:rPr>
            </w:pPr>
            <w:proofErr w:type="spellStart"/>
            <w:r w:rsidRPr="58981B7D" w:rsidR="58981B7D">
              <w:rPr>
                <w:rFonts w:ascii="Arial" w:hAnsi="Arial" w:eastAsia="Arial" w:cs="Arial"/>
                <w:noProof w:val="0"/>
                <w:sz w:val="20"/>
                <w:szCs w:val="20"/>
                <w:lang w:val="es-ES" w:eastAsia="en-US"/>
              </w:rPr>
              <w:t>Yonamine</w:t>
            </w:r>
            <w:proofErr w:type="spellEnd"/>
            <w:r w:rsidRPr="58981B7D" w:rsidR="58981B7D">
              <w:rPr>
                <w:rFonts w:ascii="Arial" w:hAnsi="Arial" w:eastAsia="Arial" w:cs="Arial"/>
                <w:noProof w:val="0"/>
                <w:sz w:val="20"/>
                <w:szCs w:val="20"/>
                <w:lang w:val="es-ES" w:eastAsia="en-US"/>
              </w:rPr>
              <w:t xml:space="preserve"> A.</w:t>
            </w:r>
          </w:p>
          <w:p w:rsidR="00EA25C1" w:rsidP="501A6C6F" w:rsidRDefault="00EA25C1" w14:paraId="3656B9AB" w14:textId="43591C22">
            <w:pPr>
              <w:pStyle w:val="Normal"/>
              <w:bidi w:val="0"/>
              <w:spacing w:before="0" w:beforeAutospacing="off" w:after="0" w:afterAutospacing="off" w:line="259" w:lineRule="auto"/>
              <w:ind w:left="0" w:right="0"/>
              <w:jc w:val="center"/>
              <w:rPr>
                <w:rFonts w:ascii="Arial" w:hAnsi="Arial" w:eastAsia="Arial" w:cs="Arial"/>
                <w:sz w:val="20"/>
                <w:szCs w:val="20"/>
                <w:lang w:val="es-ES" w:eastAsia="en-US"/>
              </w:rPr>
            </w:pPr>
            <w:r w:rsidRPr="58981B7D" w:rsidR="58981B7D">
              <w:rPr>
                <w:rFonts w:ascii="Arial" w:hAnsi="Arial" w:eastAsia="Arial" w:cs="Arial"/>
                <w:sz w:val="20"/>
                <w:szCs w:val="20"/>
                <w:lang w:val="es-ES" w:eastAsia="en-US"/>
              </w:rPr>
              <w:t>Jefe de proyecto</w:t>
            </w:r>
          </w:p>
        </w:tc>
        <w:tc>
          <w:tcPr>
            <w:tcW w:w="3167" w:type="dxa"/>
            <w:tcMar/>
            <w:vAlign w:val="center"/>
          </w:tcPr>
          <w:p w:rsidR="00EA25C1" w:rsidP="58981B7D" w:rsidRDefault="00EA25C1" w14:paraId="390D2AD2" w14:textId="55671FE6">
            <w:pPr>
              <w:pStyle w:val="Normal"/>
              <w:jc w:val="center"/>
              <w:rPr>
                <w:rFonts w:ascii="Arial" w:hAnsi="Arial" w:eastAsia="Arial" w:cs="Arial"/>
                <w:noProof w:val="0"/>
                <w:sz w:val="20"/>
                <w:szCs w:val="20"/>
                <w:lang w:val="es-ES" w:eastAsia="en-US"/>
              </w:rPr>
            </w:pPr>
            <w:r w:rsidRPr="58981B7D" w:rsidR="58981B7D">
              <w:rPr>
                <w:rFonts w:ascii="Arial" w:hAnsi="Arial" w:eastAsia="Arial" w:cs="Arial"/>
                <w:noProof w:val="0"/>
                <w:sz w:val="20"/>
                <w:szCs w:val="20"/>
                <w:lang w:val="es-ES" w:eastAsia="en-US"/>
              </w:rPr>
              <w:t>José G.</w:t>
            </w:r>
          </w:p>
          <w:p w:rsidR="00EA25C1" w:rsidP="58981B7D" w:rsidRDefault="00EA25C1" w14:paraId="45FB0818" w14:textId="6AD4FD7C">
            <w:pPr>
              <w:pStyle w:val="Normal"/>
              <w:bidi w:val="0"/>
              <w:spacing w:before="0" w:beforeAutospacing="off" w:after="0" w:afterAutospacing="off" w:line="259" w:lineRule="auto"/>
              <w:ind w:left="0" w:right="0"/>
              <w:jc w:val="center"/>
              <w:rPr>
                <w:rFonts w:ascii="Arial" w:hAnsi="Arial" w:eastAsia="Arial" w:cs="Arial"/>
                <w:sz w:val="20"/>
                <w:szCs w:val="20"/>
                <w:lang w:val="es-ES" w:eastAsia="en-US"/>
              </w:rPr>
            </w:pPr>
            <w:r w:rsidRPr="58981B7D" w:rsidR="58981B7D">
              <w:rPr>
                <w:rFonts w:ascii="Arial" w:hAnsi="Arial" w:eastAsia="Arial" w:cs="Arial"/>
                <w:sz w:val="20"/>
                <w:szCs w:val="20"/>
                <w:lang w:val="es-ES" w:eastAsia="en-US"/>
              </w:rPr>
              <w:t>Analista Funcional</w:t>
            </w:r>
          </w:p>
        </w:tc>
      </w:tr>
    </w:tbl>
    <w:p w:rsidR="501A6C6F" w:rsidP="58981B7D" w:rsidRDefault="501A6C6F" w14:paraId="5E8432E3" w14:textId="475CFDC5">
      <w:pPr>
        <w:rPr>
          <w:sz w:val="20"/>
          <w:szCs w:val="20"/>
        </w:rPr>
      </w:pPr>
    </w:p>
    <w:p w:rsidRPr="00EA25C1" w:rsidR="00EA25C1" w:rsidP="58981B7D" w:rsidRDefault="00EA25C1" w14:paraId="049F31CB" w14:textId="77777777">
      <w:pPr>
        <w:rPr>
          <w:sz w:val="20"/>
          <w:szCs w:val="20"/>
          <w:lang w:val="es-ES" w:eastAsia="es-ES"/>
        </w:rPr>
      </w:pPr>
    </w:p>
    <w:sectPr w:rsidRPr="00EA25C1" w:rsidR="00EA25C1" w:rsidSect="005B7566">
      <w:headerReference w:type="default" r:id="rId11"/>
      <w:footerReference w:type="default" r:id="rId12"/>
      <w:headerReference w:type="first" r:id="rId13"/>
      <w:footerReference w:type="first" r:id="rId14"/>
      <w:pgSz w:w="12240" w:h="15840" w:orient="portrait" w:code="1"/>
      <w:pgMar w:top="1440" w:right="1440" w:bottom="1440" w:left="1440" w:header="720" w:footer="720" w:gutter="0"/>
      <w:cols w:space="720"/>
    </w:sectPr>
  </w:body>
</w:document>
</file>

<file path=word/comments.xml><?xml version="1.0" encoding="utf-8"?>
<w:comments xmlns:w14="http://schemas.microsoft.com/office/word/2010/wordml" xmlns:w="http://schemas.openxmlformats.org/wordprocessingml/2006/main">
  <w:comment w:initials="js" w:author="jose sanchez" w:date="2020-05-01T13:15:37" w:id="1767359707">
    <w:p w:rsidR="58981B7D" w:rsidRDefault="58981B7D" w14:paraId="2F8FB863" w14:textId="531A9918">
      <w:pPr>
        <w:pStyle w:val="CommentText"/>
      </w:pPr>
      <w:r w:rsidR="58981B7D">
        <w:rPr/>
        <w:t>https://www.mintic.gov.co/arquitecturati/630/articles-117954_recurso_pdf.pdf</w:t>
      </w:r>
      <w:r>
        <w:rPr>
          <w:rStyle w:val="CommentReference"/>
        </w:rPr>
        <w:annotationRef/>
      </w:r>
      <w:r>
        <w:rPr>
          <w:rStyle w:val="CommentReference"/>
        </w:rPr>
        <w:annotationRef/>
      </w:r>
    </w:p>
  </w:comment>
  <w:comment w:initials="js" w:author="jose sanchez" w:date="2020-05-01T13:15:43" w:id="1399173768">
    <w:p w:rsidR="58981B7D" w:rsidRDefault="58981B7D" w14:paraId="30991C1E" w14:textId="4E8D4C26">
      <w:pPr>
        <w:pStyle w:val="CommentText"/>
      </w:pPr>
      <w:r w:rsidR="58981B7D">
        <w:rPr/>
        <w:t>Ejemplo</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F8FB863"/>
  <w15:commentEx w15:done="0" w15:paraId="30991C1E" w15:paraIdParent="2F8FB86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7722283" w16cex:dateUtc="2020-05-01T18:15:37.353Z"/>
  <w16cex:commentExtensible w16cex:durableId="6CE5A9D3" w16cex:dateUtc="2020-05-01T18:15:43.411Z"/>
</w16cex:commentsExtensible>
</file>

<file path=word/commentsIds.xml><?xml version="1.0" encoding="utf-8"?>
<w16cid:commentsIds xmlns:mc="http://schemas.openxmlformats.org/markup-compatibility/2006" xmlns:w16cid="http://schemas.microsoft.com/office/word/2016/wordml/cid" mc:Ignorable="w16cid">
  <w16cid:commentId w16cid:paraId="2F8FB863" w16cid:durableId="77722283"/>
  <w16cid:commentId w16cid:paraId="30991C1E" w16cid:durableId="6CE5A9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386" w:rsidRDefault="00D01386" w14:paraId="62486C05" w14:textId="77777777">
      <w:r>
        <w:separator/>
      </w:r>
    </w:p>
  </w:endnote>
  <w:endnote w:type="continuationSeparator" w:id="0">
    <w:p w:rsidR="00D01386" w:rsidRDefault="00D01386" w14:paraId="410165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627" w:rsidRDefault="00DA0500" w14:paraId="53928121" w14:textId="77777777">
    <w:pPr>
      <w:pStyle w:val="Piedepgina"/>
      <w:framePr w:wrap="around" w:hAnchor="margin" w:vAnchor="text" w:xAlign="right" w:y="1"/>
      <w:rPr>
        <w:rStyle w:val="Nmerodepgina"/>
      </w:rPr>
    </w:pPr>
    <w:r>
      <w:rPr>
        <w:rStyle w:val="Nmerodepgina"/>
      </w:rPr>
      <w:fldChar w:fldCharType="begin"/>
    </w:r>
    <w:r w:rsidR="00C41627">
      <w:rPr>
        <w:rStyle w:val="Nmerodepgina"/>
      </w:rPr>
      <w:instrText xml:space="preserve">PAGE  </w:instrText>
    </w:r>
    <w:r>
      <w:rPr>
        <w:rStyle w:val="Nmerodepgina"/>
      </w:rPr>
      <w:fldChar w:fldCharType="end"/>
    </w:r>
  </w:p>
  <w:p w:rsidR="00C41627" w:rsidRDefault="00C41627" w14:paraId="1F72F646"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color="000000" w:themeColor="text1" w:sz="4" w:space="0"/>
      </w:tblBorders>
      <w:tblLayout w:type="fixed"/>
      <w:tblLook w:val="0000" w:firstRow="0" w:lastRow="0" w:firstColumn="0" w:lastColumn="0" w:noHBand="0" w:noVBand="0"/>
    </w:tblPr>
    <w:tblGrid>
      <w:gridCol w:w="3162"/>
      <w:gridCol w:w="3162"/>
      <w:gridCol w:w="3162"/>
    </w:tblGrid>
    <w:tr w:rsidRPr="006D7FBA" w:rsidR="00C41627" w:rsidTr="004F515F" w14:paraId="4CB60877" w14:textId="77777777">
      <w:trPr>
        <w:jc w:val="center"/>
      </w:trPr>
      <w:tc>
        <w:tcPr>
          <w:tcW w:w="3162" w:type="dxa"/>
          <w:vAlign w:val="center"/>
        </w:tcPr>
        <w:p w:rsidRPr="006D7FBA" w:rsidR="00C41627" w:rsidP="004F515F" w:rsidRDefault="00C41627" w14:paraId="4B99056E" w14:textId="77777777">
          <w:pPr>
            <w:tabs>
              <w:tab w:val="left" w:pos="1845"/>
            </w:tabs>
            <w:ind w:right="360"/>
            <w:rPr>
              <w:rFonts w:cs="Arial"/>
              <w:sz w:val="18"/>
              <w:szCs w:val="18"/>
            </w:rPr>
          </w:pPr>
        </w:p>
      </w:tc>
      <w:tc>
        <w:tcPr>
          <w:tcW w:w="3162" w:type="dxa"/>
          <w:vAlign w:val="center"/>
        </w:tcPr>
        <w:p w:rsidRPr="006D7FBA" w:rsidR="00C41627" w:rsidP="00620231" w:rsidRDefault="00BE376F" w14:paraId="26A8CD0F" w14:textId="77777777">
          <w:pPr>
            <w:jc w:val="center"/>
            <w:rPr>
              <w:rFonts w:cs="Arial"/>
              <w:sz w:val="18"/>
              <w:szCs w:val="18"/>
            </w:rPr>
          </w:pPr>
          <w:r>
            <w:rPr>
              <w:rFonts w:cs="Arial"/>
              <w:sz w:val="18"/>
              <w:szCs w:val="18"/>
              <w:lang w:val="es-ES"/>
            </w:rPr>
            <w:t>S</w:t>
          </w:r>
          <w:r w:rsidR="00D815D9">
            <w:rPr>
              <w:rFonts w:cs="Arial"/>
              <w:sz w:val="18"/>
              <w:szCs w:val="18"/>
              <w:lang w:val="es-ES"/>
            </w:rPr>
            <w:t>CT</w:t>
          </w:r>
        </w:p>
      </w:tc>
      <w:tc>
        <w:tcPr>
          <w:tcW w:w="3162" w:type="dxa"/>
          <w:vAlign w:val="center"/>
        </w:tcPr>
        <w:p w:rsidRPr="006D7FBA" w:rsidR="00C41627" w:rsidP="00A64B36" w:rsidRDefault="00C41627" w14:paraId="1299C43A" w14:textId="77777777">
          <w:pPr>
            <w:jc w:val="center"/>
            <w:rPr>
              <w:rFonts w:cs="Arial"/>
              <w:sz w:val="18"/>
              <w:szCs w:val="18"/>
              <w:lang w:val="es-ES"/>
            </w:rPr>
          </w:pPr>
        </w:p>
      </w:tc>
    </w:tr>
  </w:tbl>
  <w:p w:rsidR="00C41627" w:rsidRDefault="00C41627" w14:paraId="4DDBEF00"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627" w:rsidRDefault="00C41627" w14:paraId="08CE6F91"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386" w:rsidRDefault="00D01386" w14:paraId="3461D779" w14:textId="77777777">
      <w:r>
        <w:separator/>
      </w:r>
    </w:p>
  </w:footnote>
  <w:footnote w:type="continuationSeparator" w:id="0">
    <w:p w:rsidR="00D01386" w:rsidRDefault="00D01386" w14:paraId="3CF2D8B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627" w:rsidP="00D815D9" w:rsidRDefault="00993D00" w14:paraId="138A639F" w14:textId="77777777">
    <w:pPr>
      <w:pBdr>
        <w:top w:val="single" w:color="auto" w:sz="4" w:space="2"/>
        <w:bottom w:val="single" w:color="auto" w:sz="6" w:space="1"/>
      </w:pBdr>
      <w:jc w:val="center"/>
    </w:pPr>
    <w:r>
      <w:rPr>
        <w:noProof/>
        <w:lang w:val="es-ES" w:eastAsia="es-ES"/>
      </w:rPr>
      <w:t>LOGO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profesional"/>
      <w:tblW w:w="5240" w:type="pct"/>
      <w:tblInd w:w="-459"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000" w:firstRow="0" w:lastRow="0" w:firstColumn="0" w:lastColumn="0" w:noHBand="0" w:noVBand="0"/>
    </w:tblPr>
    <w:tblGrid>
      <w:gridCol w:w="1953"/>
      <w:gridCol w:w="5378"/>
      <w:gridCol w:w="1522"/>
      <w:gridCol w:w="940"/>
    </w:tblGrid>
    <w:tr w:rsidRPr="00D815D9" w:rsidR="00D815D9" w:rsidTr="00D815D9" w14:paraId="7734D840" w14:textId="77777777">
      <w:trPr>
        <w:trHeight w:val="134"/>
      </w:trPr>
      <w:tc>
        <w:tcPr>
          <w:tcW w:w="997" w:type="pct"/>
          <w:vMerge w:val="restart"/>
          <w:vAlign w:val="center"/>
        </w:tcPr>
        <w:p w:rsidRPr="00D815D9" w:rsidR="00D815D9" w:rsidP="00147158" w:rsidRDefault="00993D00" w14:paraId="0019B449" w14:textId="77777777">
          <w:pPr>
            <w:jc w:val="left"/>
            <w:rPr>
              <w:rFonts w:cs="Arial"/>
              <w:noProof/>
              <w:sz w:val="16"/>
              <w:szCs w:val="16"/>
            </w:rPr>
          </w:pPr>
          <w:r>
            <w:rPr>
              <w:rFonts w:cs="Arial"/>
              <w:noProof/>
              <w:sz w:val="16"/>
              <w:szCs w:val="16"/>
              <w:lang w:val="es-ES" w:eastAsia="es-ES"/>
            </w:rPr>
            <w:t>LOGO</w:t>
          </w:r>
        </w:p>
      </w:tc>
      <w:tc>
        <w:tcPr>
          <w:tcW w:w="2746" w:type="pct"/>
          <w:vMerge w:val="restart"/>
          <w:vAlign w:val="center"/>
        </w:tcPr>
        <w:p w:rsidRPr="00D815D9" w:rsidR="00D815D9" w:rsidP="00C52B96" w:rsidRDefault="00993D00" w14:paraId="4AEF3D48" w14:textId="77777777">
          <w:pPr>
            <w:spacing w:after="240"/>
            <w:jc w:val="left"/>
            <w:rPr>
              <w:rFonts w:cs="Arial"/>
              <w:color w:val="000000" w:themeColor="text1"/>
              <w:sz w:val="16"/>
              <w:szCs w:val="16"/>
            </w:rPr>
          </w:pPr>
          <w:r>
            <w:rPr>
              <w:rFonts w:cs="Arial"/>
              <w:b/>
              <w:color w:val="000000" w:themeColor="text1"/>
              <w:sz w:val="16"/>
              <w:szCs w:val="16"/>
            </w:rPr>
            <w:t>Empresa:</w:t>
          </w:r>
        </w:p>
        <w:sdt>
          <w:sdtPr>
            <w:rPr>
              <w:rFonts w:cs="Arial"/>
              <w:color w:val="000000" w:themeColor="text1"/>
              <w:sz w:val="16"/>
              <w:szCs w:val="16"/>
            </w:rPr>
            <w:alias w:val="Asunto"/>
            <w:tag w:val=""/>
            <w:id w:val="2082406414"/>
            <w:placeholder>
              <w:docPart w:val="F8C2F079AAC9462699D8065F6DAAA20C"/>
            </w:placeholder>
            <w:dataBinding w:prefixMappings="xmlns:ns0='http://purl.org/dc/elements/1.1/' xmlns:ns1='http://schemas.openxmlformats.org/package/2006/metadata/core-properties' " w:xpath="/ns1:coreProperties[1]/ns0:subject[1]" w:storeItemID="{6C3C8BC8-F283-45AE-878A-BAB7291924A1}"/>
            <w:text/>
          </w:sdtPr>
          <w:sdtEndPr/>
          <w:sdtContent>
            <w:p w:rsidRPr="00D815D9" w:rsidR="00D815D9" w:rsidP="00C52B96" w:rsidRDefault="00D815D9" w14:paraId="2A0DAE27" w14:textId="77777777">
              <w:pPr>
                <w:jc w:val="left"/>
                <w:rPr>
                  <w:rFonts w:cs="Arial"/>
                  <w:color w:val="000000" w:themeColor="text1"/>
                  <w:sz w:val="16"/>
                  <w:szCs w:val="16"/>
                </w:rPr>
              </w:pPr>
              <w:r w:rsidRPr="00D815D9">
                <w:rPr>
                  <w:rFonts w:cs="Arial"/>
                  <w:color w:val="000000" w:themeColor="text1"/>
                  <w:sz w:val="16"/>
                  <w:szCs w:val="16"/>
                </w:rPr>
                <w:t>UNIDAD DE TECNOLOGÍAS DE INFORMACIÓN Y COMUNICACIONES</w:t>
              </w:r>
            </w:p>
          </w:sdtContent>
        </w:sdt>
      </w:tc>
      <w:tc>
        <w:tcPr>
          <w:tcW w:w="777" w:type="pct"/>
          <w:vAlign w:val="center"/>
        </w:tcPr>
        <w:p w:rsidRPr="00D815D9" w:rsidR="00D815D9" w:rsidP="00147158" w:rsidRDefault="00D815D9" w14:paraId="342B1B9F" w14:textId="77777777">
          <w:pPr>
            <w:jc w:val="right"/>
            <w:rPr>
              <w:rFonts w:cs="Arial"/>
              <w:sz w:val="16"/>
              <w:szCs w:val="16"/>
            </w:rPr>
          </w:pPr>
          <w:r w:rsidRPr="00D815D9">
            <w:rPr>
              <w:rFonts w:cs="Arial"/>
              <w:sz w:val="16"/>
              <w:szCs w:val="16"/>
            </w:rPr>
            <w:t>Hoja</w:t>
          </w:r>
        </w:p>
      </w:tc>
      <w:tc>
        <w:tcPr>
          <w:tcW w:w="480" w:type="pct"/>
          <w:vAlign w:val="center"/>
        </w:tcPr>
        <w:p w:rsidRPr="00D815D9" w:rsidR="00D815D9" w:rsidP="00147158" w:rsidRDefault="00D815D9" w14:paraId="4516F16F" w14:textId="77777777">
          <w:pPr>
            <w:ind w:right="58"/>
            <w:jc w:val="right"/>
            <w:rPr>
              <w:rFonts w:cs="Arial"/>
              <w:sz w:val="16"/>
              <w:szCs w:val="16"/>
            </w:rPr>
          </w:pPr>
          <w:r w:rsidRPr="00D815D9">
            <w:rPr>
              <w:rFonts w:cs="Arial"/>
              <w:snapToGrid w:val="0"/>
              <w:sz w:val="16"/>
              <w:szCs w:val="16"/>
            </w:rPr>
            <w:fldChar w:fldCharType="begin"/>
          </w:r>
          <w:r w:rsidRPr="00D815D9">
            <w:rPr>
              <w:rFonts w:cs="Arial"/>
              <w:snapToGrid w:val="0"/>
              <w:sz w:val="16"/>
              <w:szCs w:val="16"/>
            </w:rPr>
            <w:instrText xml:space="preserve"> PAGE </w:instrText>
          </w:r>
          <w:r w:rsidRPr="00D815D9">
            <w:rPr>
              <w:rFonts w:cs="Arial"/>
              <w:snapToGrid w:val="0"/>
              <w:sz w:val="16"/>
              <w:szCs w:val="16"/>
            </w:rPr>
            <w:fldChar w:fldCharType="separate"/>
          </w:r>
          <w:r w:rsidR="00993D00">
            <w:rPr>
              <w:rFonts w:cs="Arial"/>
              <w:noProof/>
              <w:snapToGrid w:val="0"/>
              <w:sz w:val="16"/>
              <w:szCs w:val="16"/>
            </w:rPr>
            <w:t>5</w:t>
          </w:r>
          <w:r w:rsidRPr="00D815D9">
            <w:rPr>
              <w:rFonts w:cs="Arial"/>
              <w:snapToGrid w:val="0"/>
              <w:sz w:val="16"/>
              <w:szCs w:val="16"/>
            </w:rPr>
            <w:fldChar w:fldCharType="end"/>
          </w:r>
          <w:r w:rsidRPr="00D815D9">
            <w:rPr>
              <w:rFonts w:cs="Arial"/>
              <w:snapToGrid w:val="0"/>
              <w:sz w:val="16"/>
              <w:szCs w:val="16"/>
            </w:rPr>
            <w:t xml:space="preserve"> de </w:t>
          </w:r>
          <w:r w:rsidRPr="00D815D9">
            <w:rPr>
              <w:rFonts w:cs="Arial"/>
              <w:snapToGrid w:val="0"/>
              <w:sz w:val="16"/>
              <w:szCs w:val="16"/>
            </w:rPr>
            <w:fldChar w:fldCharType="begin"/>
          </w:r>
          <w:r w:rsidRPr="00D815D9">
            <w:rPr>
              <w:rFonts w:cs="Arial"/>
              <w:snapToGrid w:val="0"/>
              <w:sz w:val="16"/>
              <w:szCs w:val="16"/>
            </w:rPr>
            <w:instrText xml:space="preserve"> NUMPAGES </w:instrText>
          </w:r>
          <w:r w:rsidRPr="00D815D9">
            <w:rPr>
              <w:rFonts w:cs="Arial"/>
              <w:snapToGrid w:val="0"/>
              <w:sz w:val="16"/>
              <w:szCs w:val="16"/>
            </w:rPr>
            <w:fldChar w:fldCharType="separate"/>
          </w:r>
          <w:r w:rsidR="00993D00">
            <w:rPr>
              <w:rFonts w:cs="Arial"/>
              <w:noProof/>
              <w:snapToGrid w:val="0"/>
              <w:sz w:val="16"/>
              <w:szCs w:val="16"/>
            </w:rPr>
            <w:t>5</w:t>
          </w:r>
          <w:r w:rsidRPr="00D815D9">
            <w:rPr>
              <w:rFonts w:cs="Arial"/>
              <w:snapToGrid w:val="0"/>
              <w:sz w:val="16"/>
              <w:szCs w:val="16"/>
            </w:rPr>
            <w:fldChar w:fldCharType="end"/>
          </w:r>
        </w:p>
      </w:tc>
    </w:tr>
    <w:tr w:rsidRPr="00D815D9" w:rsidR="00D815D9" w:rsidTr="00D815D9" w14:paraId="2EC6064A" w14:textId="77777777">
      <w:trPr>
        <w:trHeight w:val="81"/>
      </w:trPr>
      <w:tc>
        <w:tcPr>
          <w:tcW w:w="997" w:type="pct"/>
          <w:vMerge/>
          <w:vAlign w:val="center"/>
        </w:tcPr>
        <w:p w:rsidRPr="00D815D9" w:rsidR="00D815D9" w:rsidP="00147158" w:rsidRDefault="00D815D9" w14:paraId="0FB78278" w14:textId="77777777">
          <w:pPr>
            <w:jc w:val="left"/>
            <w:rPr>
              <w:rFonts w:cs="Arial"/>
              <w:sz w:val="16"/>
              <w:szCs w:val="16"/>
              <w:lang w:val="en-US"/>
            </w:rPr>
          </w:pPr>
        </w:p>
      </w:tc>
      <w:tc>
        <w:tcPr>
          <w:tcW w:w="2746" w:type="pct"/>
          <w:vMerge/>
          <w:vAlign w:val="center"/>
        </w:tcPr>
        <w:p w:rsidRPr="00D815D9" w:rsidR="00D815D9" w:rsidP="00C52B96" w:rsidRDefault="00D815D9" w14:paraId="1FC39945" w14:textId="77777777">
          <w:pPr>
            <w:jc w:val="left"/>
            <w:rPr>
              <w:rFonts w:cs="Arial"/>
              <w:b/>
              <w:color w:val="000000" w:themeColor="text1"/>
              <w:sz w:val="16"/>
              <w:szCs w:val="16"/>
            </w:rPr>
          </w:pPr>
        </w:p>
      </w:tc>
      <w:tc>
        <w:tcPr>
          <w:tcW w:w="777" w:type="pct"/>
          <w:vAlign w:val="center"/>
        </w:tcPr>
        <w:p w:rsidRPr="00D815D9" w:rsidR="00D815D9" w:rsidP="00BA19A8" w:rsidRDefault="00D815D9" w14:paraId="379FCEE7" w14:textId="77777777">
          <w:pPr>
            <w:jc w:val="right"/>
            <w:rPr>
              <w:rFonts w:cs="Arial"/>
              <w:sz w:val="16"/>
              <w:szCs w:val="16"/>
            </w:rPr>
          </w:pPr>
          <w:r w:rsidRPr="00D815D9">
            <w:rPr>
              <w:rFonts w:cs="Arial"/>
              <w:sz w:val="16"/>
              <w:szCs w:val="16"/>
            </w:rPr>
            <w:t>Proceso</w:t>
          </w:r>
        </w:p>
      </w:tc>
      <w:tc>
        <w:tcPr>
          <w:tcW w:w="480" w:type="pct"/>
          <w:vAlign w:val="center"/>
        </w:tcPr>
        <w:p w:rsidRPr="00D815D9" w:rsidR="00D815D9" w:rsidP="00BA19A8" w:rsidRDefault="00D815D9" w14:paraId="33554A83" w14:textId="77777777">
          <w:pPr>
            <w:ind w:right="58"/>
            <w:jc w:val="right"/>
            <w:rPr>
              <w:rFonts w:cs="Arial"/>
              <w:sz w:val="16"/>
              <w:szCs w:val="16"/>
            </w:rPr>
          </w:pPr>
          <w:r w:rsidRPr="00D815D9">
            <w:rPr>
              <w:rFonts w:cs="Arial"/>
              <w:sz w:val="16"/>
              <w:szCs w:val="16"/>
            </w:rPr>
            <w:t>DST</w:t>
          </w:r>
        </w:p>
      </w:tc>
    </w:tr>
    <w:tr w:rsidRPr="00D815D9" w:rsidR="00D815D9" w:rsidTr="00D815D9" w14:paraId="5850A8A3" w14:textId="77777777">
      <w:trPr>
        <w:trHeight w:val="155"/>
      </w:trPr>
      <w:tc>
        <w:tcPr>
          <w:tcW w:w="997" w:type="pct"/>
          <w:vMerge/>
          <w:vAlign w:val="center"/>
        </w:tcPr>
        <w:p w:rsidRPr="00D815D9" w:rsidR="00D815D9" w:rsidP="00147158" w:rsidRDefault="00D815D9" w14:paraId="0562CB0E" w14:textId="77777777">
          <w:pPr>
            <w:jc w:val="left"/>
            <w:rPr>
              <w:rFonts w:cs="Arial"/>
              <w:sz w:val="16"/>
              <w:szCs w:val="16"/>
              <w:lang w:val="en-US"/>
            </w:rPr>
          </w:pPr>
        </w:p>
      </w:tc>
      <w:tc>
        <w:tcPr>
          <w:tcW w:w="2746" w:type="pct"/>
          <w:vMerge/>
          <w:vAlign w:val="center"/>
        </w:tcPr>
        <w:p w:rsidRPr="00D815D9" w:rsidR="00D815D9" w:rsidP="00C52B96" w:rsidRDefault="00D815D9" w14:paraId="34CE0A41" w14:textId="77777777">
          <w:pPr>
            <w:jc w:val="left"/>
            <w:rPr>
              <w:rFonts w:cs="Arial"/>
              <w:b/>
              <w:color w:val="000000" w:themeColor="text1"/>
              <w:sz w:val="16"/>
              <w:szCs w:val="16"/>
            </w:rPr>
          </w:pPr>
        </w:p>
      </w:tc>
      <w:tc>
        <w:tcPr>
          <w:tcW w:w="777" w:type="pct"/>
          <w:vAlign w:val="center"/>
        </w:tcPr>
        <w:p w:rsidRPr="00D815D9" w:rsidR="00D815D9" w:rsidP="00147158" w:rsidRDefault="00D815D9" w14:paraId="3F359CB3" w14:textId="77777777">
          <w:pPr>
            <w:jc w:val="right"/>
            <w:rPr>
              <w:rFonts w:cs="Arial"/>
              <w:sz w:val="16"/>
              <w:szCs w:val="16"/>
            </w:rPr>
          </w:pPr>
          <w:r w:rsidRPr="00D815D9">
            <w:rPr>
              <w:rFonts w:cs="Arial"/>
              <w:sz w:val="16"/>
              <w:szCs w:val="16"/>
            </w:rPr>
            <w:t>Versión plantilla</w:t>
          </w:r>
        </w:p>
      </w:tc>
      <w:tc>
        <w:tcPr>
          <w:tcW w:w="480" w:type="pct"/>
          <w:vAlign w:val="center"/>
        </w:tcPr>
        <w:p w:rsidRPr="00D815D9" w:rsidR="00D815D9" w:rsidP="00147158" w:rsidRDefault="00D815D9" w14:paraId="52860A0C" w14:textId="77777777">
          <w:pPr>
            <w:ind w:right="58"/>
            <w:jc w:val="right"/>
            <w:rPr>
              <w:rFonts w:cs="Arial"/>
              <w:sz w:val="16"/>
              <w:szCs w:val="16"/>
            </w:rPr>
          </w:pPr>
          <w:r>
            <w:rPr>
              <w:rFonts w:cs="Arial"/>
              <w:sz w:val="16"/>
              <w:szCs w:val="16"/>
            </w:rPr>
            <w:t>1.3</w:t>
          </w:r>
        </w:p>
      </w:tc>
    </w:tr>
    <w:tr w:rsidRPr="00D815D9" w:rsidR="00D815D9" w:rsidTr="00D815D9" w14:paraId="2608ACB2" w14:textId="77777777">
      <w:trPr>
        <w:trHeight w:val="100"/>
      </w:trPr>
      <w:tc>
        <w:tcPr>
          <w:tcW w:w="997" w:type="pct"/>
          <w:vMerge/>
          <w:vAlign w:val="center"/>
        </w:tcPr>
        <w:p w:rsidRPr="00D815D9" w:rsidR="00D815D9" w:rsidP="00147158" w:rsidRDefault="00D815D9" w14:paraId="62EBF3C5" w14:textId="77777777">
          <w:pPr>
            <w:jc w:val="left"/>
            <w:rPr>
              <w:rFonts w:cs="Arial"/>
              <w:sz w:val="16"/>
              <w:szCs w:val="16"/>
            </w:rPr>
          </w:pPr>
        </w:p>
      </w:tc>
      <w:tc>
        <w:tcPr>
          <w:tcW w:w="2746" w:type="pct"/>
          <w:vMerge/>
          <w:vAlign w:val="center"/>
        </w:tcPr>
        <w:p w:rsidRPr="00D815D9" w:rsidR="00D815D9" w:rsidP="00C52B96" w:rsidRDefault="00D815D9" w14:paraId="6D98A12B" w14:textId="77777777">
          <w:pPr>
            <w:jc w:val="left"/>
            <w:rPr>
              <w:rFonts w:cs="Arial"/>
              <w:b/>
              <w:color w:val="000000" w:themeColor="text1"/>
              <w:sz w:val="16"/>
              <w:szCs w:val="16"/>
            </w:rPr>
          </w:pPr>
        </w:p>
      </w:tc>
      <w:tc>
        <w:tcPr>
          <w:tcW w:w="777" w:type="pct"/>
          <w:vAlign w:val="center"/>
        </w:tcPr>
        <w:p w:rsidRPr="00D815D9" w:rsidR="00D815D9" w:rsidP="00147158" w:rsidRDefault="00D815D9" w14:paraId="3741F3EE" w14:textId="77777777">
          <w:pPr>
            <w:jc w:val="right"/>
            <w:rPr>
              <w:rFonts w:cs="Arial"/>
              <w:sz w:val="16"/>
              <w:szCs w:val="16"/>
            </w:rPr>
          </w:pPr>
          <w:r w:rsidRPr="00D815D9">
            <w:rPr>
              <w:rFonts w:cs="Arial"/>
              <w:sz w:val="16"/>
              <w:szCs w:val="16"/>
            </w:rPr>
            <w:t>Fecha plantilla</w:t>
          </w:r>
        </w:p>
      </w:tc>
      <w:tc>
        <w:tcPr>
          <w:tcW w:w="480" w:type="pct"/>
          <w:vAlign w:val="center"/>
        </w:tcPr>
        <w:p w:rsidRPr="00D815D9" w:rsidR="00D815D9" w:rsidP="00147158" w:rsidRDefault="00D815D9" w14:paraId="0A5D1D49" w14:textId="77777777">
          <w:pPr>
            <w:ind w:right="58"/>
            <w:jc w:val="right"/>
            <w:rPr>
              <w:rFonts w:cs="Arial"/>
              <w:sz w:val="16"/>
              <w:szCs w:val="16"/>
            </w:rPr>
          </w:pPr>
          <w:r>
            <w:rPr>
              <w:rFonts w:cs="Arial"/>
              <w:sz w:val="16"/>
              <w:szCs w:val="16"/>
            </w:rPr>
            <w:t>ene 2013</w:t>
          </w:r>
        </w:p>
      </w:tc>
    </w:tr>
    <w:tr w:rsidRPr="00D815D9" w:rsidR="00D815D9" w:rsidTr="00D815D9" w14:paraId="3EC6C922" w14:textId="77777777">
      <w:trPr>
        <w:trHeight w:val="65"/>
      </w:trPr>
      <w:tc>
        <w:tcPr>
          <w:tcW w:w="997" w:type="pct"/>
          <w:vMerge/>
          <w:vAlign w:val="center"/>
        </w:tcPr>
        <w:p w:rsidRPr="00D815D9" w:rsidR="00D815D9" w:rsidP="00147158" w:rsidRDefault="00D815D9" w14:paraId="2946DB82" w14:textId="77777777">
          <w:pPr>
            <w:jc w:val="left"/>
            <w:rPr>
              <w:rFonts w:cs="Arial"/>
              <w:sz w:val="16"/>
              <w:szCs w:val="16"/>
            </w:rPr>
          </w:pPr>
        </w:p>
      </w:tc>
      <w:tc>
        <w:tcPr>
          <w:tcW w:w="2746" w:type="pct"/>
          <w:vMerge/>
          <w:vAlign w:val="center"/>
        </w:tcPr>
        <w:p w:rsidRPr="00D815D9" w:rsidR="00D815D9" w:rsidP="00C52B96" w:rsidRDefault="00D815D9" w14:paraId="5997CC1D" w14:textId="77777777">
          <w:pPr>
            <w:jc w:val="left"/>
            <w:rPr>
              <w:rFonts w:cs="Arial"/>
              <w:b/>
              <w:color w:val="000000" w:themeColor="text1"/>
              <w:sz w:val="16"/>
              <w:szCs w:val="16"/>
            </w:rPr>
          </w:pPr>
        </w:p>
      </w:tc>
      <w:tc>
        <w:tcPr>
          <w:tcW w:w="777" w:type="pct"/>
          <w:vAlign w:val="center"/>
        </w:tcPr>
        <w:p w:rsidRPr="00D815D9" w:rsidR="00D815D9" w:rsidP="00147158" w:rsidRDefault="00D815D9" w14:paraId="4AA0C638" w14:textId="77777777">
          <w:pPr>
            <w:jc w:val="right"/>
            <w:rPr>
              <w:rFonts w:cs="Arial"/>
              <w:sz w:val="16"/>
              <w:szCs w:val="16"/>
            </w:rPr>
          </w:pPr>
          <w:r>
            <w:rPr>
              <w:rFonts w:cs="Arial"/>
              <w:sz w:val="16"/>
              <w:szCs w:val="16"/>
            </w:rPr>
            <w:t>Fecha documento</w:t>
          </w:r>
        </w:p>
      </w:tc>
      <w:tc>
        <w:tcPr>
          <w:tcW w:w="480" w:type="pct"/>
          <w:vAlign w:val="center"/>
        </w:tcPr>
        <w:p w:rsidRPr="00D815D9" w:rsidR="00D815D9" w:rsidP="00147158" w:rsidRDefault="00D815D9" w14:paraId="64968780" w14:textId="77777777">
          <w:pPr>
            <w:ind w:right="58"/>
            <w:jc w:val="right"/>
            <w:rPr>
              <w:rFonts w:cs="Arial"/>
              <w:sz w:val="16"/>
              <w:szCs w:val="16"/>
            </w:rPr>
          </w:pPr>
          <w:r>
            <w:rPr>
              <w:rFonts w:cs="Arial"/>
              <w:sz w:val="16"/>
              <w:szCs w:val="16"/>
            </w:rPr>
            <w:fldChar w:fldCharType="begin"/>
          </w:r>
          <w:r>
            <w:rPr>
              <w:rFonts w:cs="Arial"/>
              <w:sz w:val="16"/>
              <w:szCs w:val="16"/>
            </w:rPr>
            <w:instrText xml:space="preserve"> DATE  \@ "MMM yyyy"  \* MERGEFORMAT </w:instrText>
          </w:r>
          <w:r>
            <w:rPr>
              <w:rFonts w:cs="Arial"/>
              <w:sz w:val="16"/>
              <w:szCs w:val="16"/>
            </w:rPr>
            <w:fldChar w:fldCharType="separate"/>
          </w:r>
          <w:r w:rsidR="00993D00">
            <w:rPr>
              <w:rFonts w:cs="Arial"/>
              <w:noProof/>
              <w:sz w:val="16"/>
              <w:szCs w:val="16"/>
            </w:rPr>
            <w:t>ene. 2017</w:t>
          </w:r>
          <w:r>
            <w:rPr>
              <w:rFonts w:cs="Arial"/>
              <w:sz w:val="16"/>
              <w:szCs w:val="16"/>
            </w:rPr>
            <w:fldChar w:fldCharType="end"/>
          </w:r>
        </w:p>
      </w:tc>
    </w:tr>
    <w:tr w:rsidRPr="00D815D9" w:rsidR="00113F1E" w:rsidTr="00D815D9" w14:paraId="546F0B48" w14:textId="77777777">
      <w:trPr>
        <w:trHeight w:val="77"/>
      </w:trPr>
      <w:tc>
        <w:tcPr>
          <w:tcW w:w="997" w:type="pct"/>
          <w:vMerge/>
          <w:vAlign w:val="center"/>
        </w:tcPr>
        <w:p w:rsidRPr="00D815D9" w:rsidR="00113F1E" w:rsidP="00147158" w:rsidRDefault="00113F1E" w14:paraId="110FFD37" w14:textId="77777777">
          <w:pPr>
            <w:jc w:val="left"/>
            <w:rPr>
              <w:rFonts w:cs="Arial"/>
              <w:sz w:val="16"/>
              <w:szCs w:val="16"/>
            </w:rPr>
          </w:pPr>
        </w:p>
      </w:tc>
      <w:sdt>
        <w:sdtPr>
          <w:rPr>
            <w:rFonts w:cs="Arial"/>
            <w:color w:val="000000" w:themeColor="text1"/>
            <w:sz w:val="16"/>
            <w:szCs w:val="16"/>
            <w:lang w:eastAsia="es-MX"/>
          </w:rPr>
          <w:alias w:val="Palabras clave"/>
          <w:tag w:val=""/>
          <w:id w:val="534391465"/>
          <w:placeholder>
            <w:docPart w:val="5DC599A9B0FC4ACEAC98F7A04C920F89"/>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746" w:type="pct"/>
              <w:vAlign w:val="center"/>
            </w:tcPr>
            <w:p w:rsidRPr="00D815D9" w:rsidR="00113F1E" w:rsidP="00C52B96" w:rsidRDefault="00113F1E" w14:paraId="44E61FBE" w14:textId="77777777">
              <w:pPr>
                <w:jc w:val="left"/>
                <w:rPr>
                  <w:rFonts w:cs="Arial"/>
                  <w:color w:val="000000" w:themeColor="text1"/>
                  <w:sz w:val="16"/>
                  <w:szCs w:val="16"/>
                  <w:lang w:eastAsia="es-MX"/>
                </w:rPr>
              </w:pPr>
              <w:r w:rsidRPr="00D815D9">
                <w:rPr>
                  <w:rFonts w:cs="Arial"/>
                  <w:color w:val="000000" w:themeColor="text1"/>
                  <w:sz w:val="16"/>
                  <w:szCs w:val="16"/>
                  <w:lang w:eastAsia="es-MX"/>
                </w:rPr>
                <w:t>&lt;Nomenclatura del Proyecto&gt;</w:t>
              </w:r>
            </w:p>
          </w:tc>
        </w:sdtContent>
      </w:sdt>
      <w:tc>
        <w:tcPr>
          <w:tcW w:w="1257" w:type="pct"/>
          <w:gridSpan w:val="2"/>
          <w:vAlign w:val="center"/>
        </w:tcPr>
        <w:p w:rsidRPr="00D815D9" w:rsidR="00113F1E" w:rsidP="00147158" w:rsidRDefault="00BA19A8" w14:paraId="5672C62D" w14:textId="77777777">
          <w:pPr>
            <w:ind w:right="58"/>
            <w:jc w:val="center"/>
            <w:rPr>
              <w:rFonts w:cs="Arial"/>
              <w:sz w:val="16"/>
              <w:szCs w:val="16"/>
            </w:rPr>
          </w:pPr>
          <w:r w:rsidRPr="00D815D9">
            <w:rPr>
              <w:rFonts w:cs="Arial"/>
              <w:sz w:val="16"/>
              <w:szCs w:val="16"/>
            </w:rPr>
            <w:t>Anexo 15, Formato 06</w:t>
          </w:r>
        </w:p>
      </w:tc>
    </w:tr>
    <w:tr w:rsidRPr="00D815D9" w:rsidR="00113F1E" w:rsidTr="00D815D9" w14:paraId="5739D84B" w14:textId="77777777">
      <w:trPr>
        <w:trHeight w:val="179"/>
      </w:trPr>
      <w:tc>
        <w:tcPr>
          <w:tcW w:w="997" w:type="pct"/>
          <w:vMerge/>
          <w:vAlign w:val="center"/>
        </w:tcPr>
        <w:p w:rsidRPr="00D815D9" w:rsidR="00113F1E" w:rsidP="00147158" w:rsidRDefault="00113F1E" w14:paraId="6B699379" w14:textId="77777777">
          <w:pPr>
            <w:jc w:val="left"/>
            <w:rPr>
              <w:rFonts w:cs="Arial"/>
              <w:sz w:val="16"/>
              <w:szCs w:val="16"/>
            </w:rPr>
          </w:pPr>
        </w:p>
      </w:tc>
      <w:sdt>
        <w:sdtPr>
          <w:rPr>
            <w:rFonts w:cs="Arial"/>
            <w:b/>
            <w:color w:val="000000" w:themeColor="text1"/>
            <w:sz w:val="16"/>
            <w:szCs w:val="16"/>
            <w:lang w:eastAsia="es-MX"/>
          </w:rPr>
          <w:alias w:val="Título"/>
          <w:tag w:val=""/>
          <w:id w:val="-1592771297"/>
          <w:dataBinding w:prefixMappings="xmlns:ns0='http://purl.org/dc/elements/1.1/' xmlns:ns1='http://schemas.openxmlformats.org/package/2006/metadata/core-properties' " w:xpath="/ns1:coreProperties[1]/ns0:title[1]" w:storeItemID="{6C3C8BC8-F283-45AE-878A-BAB7291924A1}"/>
          <w:text/>
        </w:sdtPr>
        <w:sdtEndPr/>
        <w:sdtContent>
          <w:tc>
            <w:tcPr>
              <w:tcW w:w="2746" w:type="pct"/>
              <w:vAlign w:val="center"/>
            </w:tcPr>
            <w:p w:rsidRPr="00D815D9" w:rsidR="00113F1E" w:rsidP="00C52B96" w:rsidRDefault="004A4907" w14:paraId="44B7C608" w14:textId="77777777">
              <w:pPr>
                <w:jc w:val="left"/>
                <w:rPr>
                  <w:rFonts w:cs="Arial"/>
                  <w:b/>
                  <w:sz w:val="16"/>
                  <w:szCs w:val="16"/>
                  <w:lang w:eastAsia="es-MX"/>
                </w:rPr>
              </w:pPr>
              <w:r w:rsidRPr="00D815D9">
                <w:rPr>
                  <w:rFonts w:cs="Arial"/>
                  <w:b/>
                  <w:color w:val="000000" w:themeColor="text1"/>
                  <w:sz w:val="16"/>
                  <w:szCs w:val="16"/>
                  <w:lang w:eastAsia="es-MX"/>
                </w:rPr>
                <w:t>Modelo de Arquitectura de Soluciones Técnicas</w:t>
              </w:r>
            </w:p>
          </w:tc>
        </w:sdtContent>
      </w:sdt>
      <w:tc>
        <w:tcPr>
          <w:tcW w:w="1257" w:type="pct"/>
          <w:gridSpan w:val="2"/>
          <w:vAlign w:val="center"/>
        </w:tcPr>
        <w:p w:rsidRPr="00D815D9" w:rsidR="00113F1E" w:rsidP="00147158" w:rsidRDefault="00EB4093" w14:paraId="58C91D93" w14:textId="77777777">
          <w:pPr>
            <w:ind w:right="58"/>
            <w:jc w:val="center"/>
            <w:rPr>
              <w:rFonts w:cs="Arial"/>
              <w:sz w:val="16"/>
              <w:szCs w:val="16"/>
            </w:rPr>
          </w:pPr>
          <w:r w:rsidRPr="00D815D9">
            <w:rPr>
              <w:rFonts w:cs="Arial"/>
              <w:sz w:val="16"/>
              <w:szCs w:val="16"/>
            </w:rPr>
            <w:t>DSTMAR</w:t>
          </w:r>
        </w:p>
      </w:tc>
    </w:tr>
  </w:tbl>
  <w:p w:rsidR="00C41627" w:rsidRDefault="00C41627" w14:paraId="3FE9F23F"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627" w:rsidRDefault="00C41627" w14:paraId="53128261"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75pt;height:9.75pt" o:bullet="t" type="#_x0000_t75">
        <v:imagedata o:title="clip_image001" r:id="rId1"/>
      </v:shape>
    </w:pict>
  </w:numPicBullet>
  <w:numPicBullet w:numPicBulletId="1">
    <w:pict>
      <v:shape id="_x0000_i1026" style="width:9.75pt;height:9.75pt" o:bullet="t" type="#_x0000_t75">
        <v:imagedata o:title="0e200wvp[1]" r:id="rId2"/>
      </v:shape>
    </w:pict>
  </w:numPicBullet>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6730FD7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color="auto" w:sz="0" w:space="0"/>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1173AD"/>
    <w:multiLevelType w:val="hybridMultilevel"/>
    <w:tmpl w:val="71AE93D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039100B8"/>
    <w:multiLevelType w:val="hybridMultilevel"/>
    <w:tmpl w:val="98EE893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5720D32"/>
    <w:multiLevelType w:val="hybridMultilevel"/>
    <w:tmpl w:val="F1A0070E"/>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4" w15:restartNumberingAfterBreak="0">
    <w:nsid w:val="109E32A5"/>
    <w:multiLevelType w:val="hybridMultilevel"/>
    <w:tmpl w:val="22602E0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11A17253"/>
    <w:multiLevelType w:val="hybridMultilevel"/>
    <w:tmpl w:val="5922CA18"/>
    <w:lvl w:ilvl="0" w:tplc="0C0A0001">
      <w:start w:val="1"/>
      <w:numFmt w:val="bullet"/>
      <w:lvlText w:val=""/>
      <w:lvlJc w:val="left"/>
      <w:pPr>
        <w:ind w:left="1490" w:hanging="360"/>
      </w:pPr>
      <w:rPr>
        <w:rFonts w:hint="default" w:ascii="Symbol" w:hAnsi="Symbol"/>
      </w:rPr>
    </w:lvl>
    <w:lvl w:ilvl="1" w:tplc="0C0A0003" w:tentative="1">
      <w:start w:val="1"/>
      <w:numFmt w:val="bullet"/>
      <w:lvlText w:val="o"/>
      <w:lvlJc w:val="left"/>
      <w:pPr>
        <w:ind w:left="2210" w:hanging="360"/>
      </w:pPr>
      <w:rPr>
        <w:rFonts w:hint="default" w:ascii="Courier New" w:hAnsi="Courier New" w:cs="Courier New"/>
      </w:rPr>
    </w:lvl>
    <w:lvl w:ilvl="2" w:tplc="0C0A0005" w:tentative="1">
      <w:start w:val="1"/>
      <w:numFmt w:val="bullet"/>
      <w:lvlText w:val=""/>
      <w:lvlJc w:val="left"/>
      <w:pPr>
        <w:ind w:left="2930" w:hanging="360"/>
      </w:pPr>
      <w:rPr>
        <w:rFonts w:hint="default" w:ascii="Wingdings" w:hAnsi="Wingdings"/>
      </w:rPr>
    </w:lvl>
    <w:lvl w:ilvl="3" w:tplc="0C0A0001" w:tentative="1">
      <w:start w:val="1"/>
      <w:numFmt w:val="bullet"/>
      <w:lvlText w:val=""/>
      <w:lvlJc w:val="left"/>
      <w:pPr>
        <w:ind w:left="3650" w:hanging="360"/>
      </w:pPr>
      <w:rPr>
        <w:rFonts w:hint="default" w:ascii="Symbol" w:hAnsi="Symbol"/>
      </w:rPr>
    </w:lvl>
    <w:lvl w:ilvl="4" w:tplc="0C0A0003" w:tentative="1">
      <w:start w:val="1"/>
      <w:numFmt w:val="bullet"/>
      <w:lvlText w:val="o"/>
      <w:lvlJc w:val="left"/>
      <w:pPr>
        <w:ind w:left="4370" w:hanging="360"/>
      </w:pPr>
      <w:rPr>
        <w:rFonts w:hint="default" w:ascii="Courier New" w:hAnsi="Courier New" w:cs="Courier New"/>
      </w:rPr>
    </w:lvl>
    <w:lvl w:ilvl="5" w:tplc="0C0A0005" w:tentative="1">
      <w:start w:val="1"/>
      <w:numFmt w:val="bullet"/>
      <w:lvlText w:val=""/>
      <w:lvlJc w:val="left"/>
      <w:pPr>
        <w:ind w:left="5090" w:hanging="360"/>
      </w:pPr>
      <w:rPr>
        <w:rFonts w:hint="default" w:ascii="Wingdings" w:hAnsi="Wingdings"/>
      </w:rPr>
    </w:lvl>
    <w:lvl w:ilvl="6" w:tplc="0C0A0001" w:tentative="1">
      <w:start w:val="1"/>
      <w:numFmt w:val="bullet"/>
      <w:lvlText w:val=""/>
      <w:lvlJc w:val="left"/>
      <w:pPr>
        <w:ind w:left="5810" w:hanging="360"/>
      </w:pPr>
      <w:rPr>
        <w:rFonts w:hint="default" w:ascii="Symbol" w:hAnsi="Symbol"/>
      </w:rPr>
    </w:lvl>
    <w:lvl w:ilvl="7" w:tplc="0C0A0003" w:tentative="1">
      <w:start w:val="1"/>
      <w:numFmt w:val="bullet"/>
      <w:lvlText w:val="o"/>
      <w:lvlJc w:val="left"/>
      <w:pPr>
        <w:ind w:left="6530" w:hanging="360"/>
      </w:pPr>
      <w:rPr>
        <w:rFonts w:hint="default" w:ascii="Courier New" w:hAnsi="Courier New" w:cs="Courier New"/>
      </w:rPr>
    </w:lvl>
    <w:lvl w:ilvl="8" w:tplc="0C0A0005" w:tentative="1">
      <w:start w:val="1"/>
      <w:numFmt w:val="bullet"/>
      <w:lvlText w:val=""/>
      <w:lvlJc w:val="left"/>
      <w:pPr>
        <w:ind w:left="7250" w:hanging="360"/>
      </w:pPr>
      <w:rPr>
        <w:rFonts w:hint="default" w:ascii="Wingdings" w:hAnsi="Wingdings"/>
      </w:rPr>
    </w:lvl>
  </w:abstractNum>
  <w:abstractNum w:abstractNumId="6" w15:restartNumberingAfterBreak="0">
    <w:nsid w:val="11CA181F"/>
    <w:multiLevelType w:val="hybridMultilevel"/>
    <w:tmpl w:val="3F10C3F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13CF2D47"/>
    <w:multiLevelType w:val="hybridMultilevel"/>
    <w:tmpl w:val="5E2087E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18867697"/>
    <w:multiLevelType w:val="hybridMultilevel"/>
    <w:tmpl w:val="B12EBCB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19B27AEE"/>
    <w:multiLevelType w:val="hybridMultilevel"/>
    <w:tmpl w:val="8D60483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1A5A1708"/>
    <w:multiLevelType w:val="hybridMultilevel"/>
    <w:tmpl w:val="632C1A9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1FC20F06"/>
    <w:multiLevelType w:val="hybridMultilevel"/>
    <w:tmpl w:val="F60E0A2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25A310BF"/>
    <w:multiLevelType w:val="hybridMultilevel"/>
    <w:tmpl w:val="66A2D31E"/>
    <w:lvl w:ilvl="0" w:tplc="FFFFFFFF">
      <w:start w:val="1"/>
      <w:numFmt w:val="bullet"/>
      <w:pStyle w:val="Diarybullet1"/>
      <w:lvlText w:val=""/>
      <w:lvlJc w:val="left"/>
      <w:pPr>
        <w:tabs>
          <w:tab w:val="num" w:pos="502"/>
        </w:tabs>
        <w:ind w:left="425" w:hanging="283"/>
      </w:pPr>
      <w:rPr>
        <w:rFonts w:hint="default" w:ascii="Symbol" w:hAnsi="Symbol"/>
        <w:color w:val="0000FF"/>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60A0C6A"/>
    <w:multiLevelType w:val="hybridMultilevel"/>
    <w:tmpl w:val="0396D11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3662C2"/>
    <w:multiLevelType w:val="hybridMultilevel"/>
    <w:tmpl w:val="E782EA7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EF70480"/>
    <w:multiLevelType w:val="multilevel"/>
    <w:tmpl w:val="8B140A42"/>
    <w:lvl w:ilvl="0">
      <w:start w:val="1"/>
      <w:numFmt w:val="decimal"/>
      <w:lvlText w:val="%1."/>
      <w:legacy w:legacy="1" w:legacySpace="144" w:legacyIndent="0"/>
      <w:lvlJc w:val="left"/>
    </w:lvl>
    <w:lvl w:ilvl="1">
      <w:start w:val="1"/>
      <w:numFmt w:val="decimal"/>
      <w:lvlText w:val="%2."/>
      <w:lvlJc w:val="left"/>
      <w:rPr>
        <w:b/>
        <w:bCs/>
        <w:i w:val="0"/>
        <w:iCs w:val="0"/>
        <w:caps w:val="0"/>
        <w:smallCaps w:val="0"/>
        <w:strike w:val="0"/>
        <w:dstrike w:val="0"/>
        <w:color w:val="auto"/>
        <w:spacing w:val="0"/>
        <w:w w:val="100"/>
        <w:kern w:val="0"/>
        <w:position w:val="0"/>
        <w:sz w:val="20"/>
        <w:u w:val="none"/>
        <w:effect w:val="none"/>
        <w:bdr w:val="none" w:color="auto" w:sz="0" w:space="0"/>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rPr>
        <w:color w:val="0000FF"/>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2F690AAF"/>
    <w:multiLevelType w:val="hybridMultilevel"/>
    <w:tmpl w:val="4B36B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A211CE"/>
    <w:multiLevelType w:val="hybridMultilevel"/>
    <w:tmpl w:val="4CBC21F6"/>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hint="default" w:ascii="Symbol" w:hAnsi="Symbol"/>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81E0B35"/>
    <w:multiLevelType w:val="hybridMultilevel"/>
    <w:tmpl w:val="3552FB48"/>
    <w:lvl w:ilvl="0" w:tplc="0C0A000F">
      <w:start w:val="1"/>
      <w:numFmt w:val="decimal"/>
      <w:lvlText w:val="%1."/>
      <w:lvlJc w:val="left"/>
      <w:pPr>
        <w:tabs>
          <w:tab w:val="num" w:pos="765"/>
        </w:tabs>
        <w:ind w:left="765" w:hanging="360"/>
      </w:pPr>
    </w:lvl>
    <w:lvl w:ilvl="1" w:tplc="0C0A0019" w:tentative="1">
      <w:start w:val="1"/>
      <w:numFmt w:val="lowerLetter"/>
      <w:lvlText w:val="%2."/>
      <w:lvlJc w:val="left"/>
      <w:pPr>
        <w:tabs>
          <w:tab w:val="num" w:pos="1485"/>
        </w:tabs>
        <w:ind w:left="1485" w:hanging="360"/>
      </w:pPr>
    </w:lvl>
    <w:lvl w:ilvl="2" w:tplc="0C0A001B" w:tentative="1">
      <w:start w:val="1"/>
      <w:numFmt w:val="lowerRoman"/>
      <w:lvlText w:val="%3."/>
      <w:lvlJc w:val="right"/>
      <w:pPr>
        <w:tabs>
          <w:tab w:val="num" w:pos="2205"/>
        </w:tabs>
        <w:ind w:left="2205" w:hanging="180"/>
      </w:pPr>
    </w:lvl>
    <w:lvl w:ilvl="3" w:tplc="0C0A000F" w:tentative="1">
      <w:start w:val="1"/>
      <w:numFmt w:val="decimal"/>
      <w:lvlText w:val="%4."/>
      <w:lvlJc w:val="left"/>
      <w:pPr>
        <w:tabs>
          <w:tab w:val="num" w:pos="2925"/>
        </w:tabs>
        <w:ind w:left="2925" w:hanging="360"/>
      </w:pPr>
    </w:lvl>
    <w:lvl w:ilvl="4" w:tplc="0C0A0019" w:tentative="1">
      <w:start w:val="1"/>
      <w:numFmt w:val="lowerLetter"/>
      <w:lvlText w:val="%5."/>
      <w:lvlJc w:val="left"/>
      <w:pPr>
        <w:tabs>
          <w:tab w:val="num" w:pos="3645"/>
        </w:tabs>
        <w:ind w:left="3645" w:hanging="360"/>
      </w:pPr>
    </w:lvl>
    <w:lvl w:ilvl="5" w:tplc="0C0A001B" w:tentative="1">
      <w:start w:val="1"/>
      <w:numFmt w:val="lowerRoman"/>
      <w:lvlText w:val="%6."/>
      <w:lvlJc w:val="right"/>
      <w:pPr>
        <w:tabs>
          <w:tab w:val="num" w:pos="4365"/>
        </w:tabs>
        <w:ind w:left="4365" w:hanging="180"/>
      </w:pPr>
    </w:lvl>
    <w:lvl w:ilvl="6" w:tplc="0C0A000F" w:tentative="1">
      <w:start w:val="1"/>
      <w:numFmt w:val="decimal"/>
      <w:lvlText w:val="%7."/>
      <w:lvlJc w:val="left"/>
      <w:pPr>
        <w:tabs>
          <w:tab w:val="num" w:pos="5085"/>
        </w:tabs>
        <w:ind w:left="5085" w:hanging="360"/>
      </w:pPr>
    </w:lvl>
    <w:lvl w:ilvl="7" w:tplc="0C0A0019" w:tentative="1">
      <w:start w:val="1"/>
      <w:numFmt w:val="lowerLetter"/>
      <w:lvlText w:val="%8."/>
      <w:lvlJc w:val="left"/>
      <w:pPr>
        <w:tabs>
          <w:tab w:val="num" w:pos="5805"/>
        </w:tabs>
        <w:ind w:left="5805" w:hanging="360"/>
      </w:pPr>
    </w:lvl>
    <w:lvl w:ilvl="8" w:tplc="0C0A001B" w:tentative="1">
      <w:start w:val="1"/>
      <w:numFmt w:val="lowerRoman"/>
      <w:lvlText w:val="%9."/>
      <w:lvlJc w:val="right"/>
      <w:pPr>
        <w:tabs>
          <w:tab w:val="num" w:pos="6525"/>
        </w:tabs>
        <w:ind w:left="6525" w:hanging="180"/>
      </w:pPr>
    </w:lvl>
  </w:abstractNum>
  <w:abstractNum w:abstractNumId="19" w15:restartNumberingAfterBreak="0">
    <w:nsid w:val="42074D66"/>
    <w:multiLevelType w:val="hybridMultilevel"/>
    <w:tmpl w:val="56FEB2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8326312"/>
    <w:multiLevelType w:val="hybridMultilevel"/>
    <w:tmpl w:val="F690BE10"/>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21" w15:restartNumberingAfterBreak="0">
    <w:nsid w:val="4D1E33D9"/>
    <w:multiLevelType w:val="hybridMultilevel"/>
    <w:tmpl w:val="9238F06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2" w15:restartNumberingAfterBreak="0">
    <w:nsid w:val="52C750DB"/>
    <w:multiLevelType w:val="hybridMultilevel"/>
    <w:tmpl w:val="5212ED3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5E6878C1"/>
    <w:multiLevelType w:val="hybridMultilevel"/>
    <w:tmpl w:val="95149D0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4" w15:restartNumberingAfterBreak="0">
    <w:nsid w:val="61025FD0"/>
    <w:multiLevelType w:val="hybridMultilevel"/>
    <w:tmpl w:val="0620645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5" w15:restartNumberingAfterBreak="0">
    <w:nsid w:val="61762F47"/>
    <w:multiLevelType w:val="hybridMultilevel"/>
    <w:tmpl w:val="C340FE0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6CBD63AE"/>
    <w:multiLevelType w:val="hybridMultilevel"/>
    <w:tmpl w:val="ACBA0EFC"/>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6E410F9C"/>
    <w:multiLevelType w:val="hybridMultilevel"/>
    <w:tmpl w:val="0BC627D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8" w15:restartNumberingAfterBreak="0">
    <w:nsid w:val="717F6696"/>
    <w:multiLevelType w:val="hybridMultilevel"/>
    <w:tmpl w:val="1A1C2C6E"/>
    <w:lvl w:ilvl="0">
      <w:start w:val="1"/>
      <w:numFmt w:val="decimal"/>
      <w:lvlText w:val="%1."/>
      <w:lvlJc w:val="left"/>
      <w:pPr>
        <w:ind w:left="720" w:hanging="360"/>
      </w:pPr>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3F0036B"/>
    <w:multiLevelType w:val="hybridMultilevel"/>
    <w:tmpl w:val="A1A6031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0" w15:restartNumberingAfterBreak="0">
    <w:nsid w:val="74930BD8"/>
    <w:multiLevelType w:val="hybridMultilevel"/>
    <w:tmpl w:val="35B6E29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1" w15:restartNumberingAfterBreak="0">
    <w:nsid w:val="764215D5"/>
    <w:multiLevelType w:val="hybridMultilevel"/>
    <w:tmpl w:val="9510FEE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2" w15:restartNumberingAfterBreak="0">
    <w:nsid w:val="7A403671"/>
    <w:multiLevelType w:val="hybridMultilevel"/>
    <w:tmpl w:val="982EC55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3" w15:restartNumberingAfterBreak="0">
    <w:nsid w:val="7E277143"/>
    <w:multiLevelType w:val="hybridMultilevel"/>
    <w:tmpl w:val="7D0E232A"/>
    <w:lvl w:ilvl="0" w:tplc="5FA23D5C">
      <w:start w:val="1"/>
      <w:numFmt w:val="bullet"/>
      <w:pStyle w:val="InfoBlue"/>
      <w:lvlText w:val=""/>
      <w:lvlJc w:val="left"/>
      <w:pPr>
        <w:tabs>
          <w:tab w:val="num" w:pos="1440"/>
        </w:tabs>
        <w:ind w:left="1440" w:hanging="360"/>
      </w:pPr>
      <w:rPr>
        <w:rFonts w:hint="default" w:ascii="Symbol" w:hAnsi="Symbol"/>
      </w:rPr>
    </w:lvl>
    <w:lvl w:ilvl="1" w:tplc="04090003">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47">
    <w:abstractNumId w:val="40"/>
  </w:num>
  <w:num w:numId="46">
    <w:abstractNumId w:val="39"/>
  </w:num>
  <w:num w:numId="45">
    <w:abstractNumId w:val="38"/>
  </w:num>
  <w:num w:numId="44">
    <w:abstractNumId w:val="37"/>
  </w:num>
  <w:num w:numId="43">
    <w:abstractNumId w:val="36"/>
  </w:num>
  <w:num w:numId="42">
    <w:abstractNumId w:val="35"/>
  </w:num>
  <w:num w:numId="41">
    <w:abstractNumId w:val="34"/>
  </w:num>
  <w:num w:numId="1">
    <w:abstractNumId w:val="0"/>
  </w:num>
  <w:num w:numId="2">
    <w:abstractNumId w:val="33"/>
  </w:num>
  <w:num w:numId="3">
    <w:abstractNumId w:val="26"/>
  </w:num>
  <w:num w:numId="4">
    <w:abstractNumId w:val="12"/>
  </w:num>
  <w:num w:numId="5">
    <w:abstractNumId w:val="14"/>
  </w:num>
  <w:num w:numId="6">
    <w:abstractNumId w:val="19"/>
  </w:num>
  <w:num w:numId="7">
    <w:abstractNumId w:val="25"/>
  </w:num>
  <w:num w:numId="8">
    <w:abstractNumId w:val="0"/>
  </w:num>
  <w:num w:numId="9">
    <w:abstractNumId w:val="17"/>
  </w:num>
  <w:num w:numId="10">
    <w:abstractNumId w:val="0"/>
  </w:num>
  <w:num w:numId="11">
    <w:abstractNumId w:val="0"/>
  </w:num>
  <w:num w:numId="12">
    <w:abstractNumId w:val="0"/>
  </w:num>
  <w:num w:numId="13">
    <w:abstractNumId w:val="0"/>
  </w:num>
  <w:num w:numId="14">
    <w:abstractNumId w:val="20"/>
  </w:num>
  <w:num w:numId="15">
    <w:abstractNumId w:val="3"/>
  </w:num>
  <w:num w:numId="16">
    <w:abstractNumId w:val="0"/>
  </w:num>
  <w:num w:numId="17">
    <w:abstractNumId w:val="16"/>
  </w:num>
  <w:num w:numId="18">
    <w:abstractNumId w:val="5"/>
  </w:num>
  <w:num w:numId="19">
    <w:abstractNumId w:val="10"/>
  </w:num>
  <w:num w:numId="20">
    <w:abstractNumId w:val="7"/>
  </w:num>
  <w:num w:numId="21">
    <w:abstractNumId w:val="22"/>
  </w:num>
  <w:num w:numId="22">
    <w:abstractNumId w:val="15"/>
  </w:num>
  <w:num w:numId="23">
    <w:abstractNumId w:val="30"/>
  </w:num>
  <w:num w:numId="24">
    <w:abstractNumId w:val="31"/>
  </w:num>
  <w:num w:numId="25">
    <w:abstractNumId w:val="13"/>
  </w:num>
  <w:num w:numId="26">
    <w:abstractNumId w:val="2"/>
  </w:num>
  <w:num w:numId="27">
    <w:abstractNumId w:val="29"/>
  </w:num>
  <w:num w:numId="28">
    <w:abstractNumId w:val="27"/>
  </w:num>
  <w:num w:numId="29">
    <w:abstractNumId w:val="11"/>
  </w:num>
  <w:num w:numId="30">
    <w:abstractNumId w:val="1"/>
  </w:num>
  <w:num w:numId="31">
    <w:abstractNumId w:val="23"/>
  </w:num>
  <w:num w:numId="32">
    <w:abstractNumId w:val="9"/>
  </w:num>
  <w:num w:numId="33">
    <w:abstractNumId w:val="4"/>
  </w:num>
  <w:num w:numId="34">
    <w:abstractNumId w:val="24"/>
  </w:num>
  <w:num w:numId="35">
    <w:abstractNumId w:val="6"/>
  </w:num>
  <w:num w:numId="36">
    <w:abstractNumId w:val="21"/>
  </w:num>
  <w:num w:numId="37">
    <w:abstractNumId w:val="32"/>
  </w:num>
  <w:num w:numId="38">
    <w:abstractNumId w:val="8"/>
  </w:num>
  <w:num w:numId="39">
    <w:abstractNumId w:val="18"/>
  </w:num>
  <w:num w:numId="40">
    <w:abstractNumId w:val="28"/>
  </w:num>
  <w:numIdMacAtCleanup w:val="2"/>
</w:numbering>
</file>

<file path=word/people.xml><?xml version="1.0" encoding="utf-8"?>
<w15:people xmlns:mc="http://schemas.openxmlformats.org/markup-compatibility/2006" xmlns:w15="http://schemas.microsoft.com/office/word/2012/wordml" mc:Ignorable="w15">
  <w15:person w15:author="jose sanchez">
    <w15:presenceInfo w15:providerId="Windows Live" w15:userId="34a50d89bf38c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style="mso-wrap-style:none;v-text-anchor:top-baseline" fill="f" fillcolor="#0c9">
      <v:fill on="f" color="#0c9"/>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D00"/>
    <w:rsid w:val="00003FD8"/>
    <w:rsid w:val="0001054A"/>
    <w:rsid w:val="00010695"/>
    <w:rsid w:val="00012F4D"/>
    <w:rsid w:val="00013D2E"/>
    <w:rsid w:val="000161BB"/>
    <w:rsid w:val="000310C1"/>
    <w:rsid w:val="00034BB7"/>
    <w:rsid w:val="00035A3B"/>
    <w:rsid w:val="000376AC"/>
    <w:rsid w:val="000445B9"/>
    <w:rsid w:val="00044A55"/>
    <w:rsid w:val="00045B55"/>
    <w:rsid w:val="00050881"/>
    <w:rsid w:val="00050A89"/>
    <w:rsid w:val="00057D8B"/>
    <w:rsid w:val="0006005C"/>
    <w:rsid w:val="00061A51"/>
    <w:rsid w:val="00063B19"/>
    <w:rsid w:val="000672F6"/>
    <w:rsid w:val="00076B35"/>
    <w:rsid w:val="00092AAD"/>
    <w:rsid w:val="00092FD9"/>
    <w:rsid w:val="00093564"/>
    <w:rsid w:val="0009477A"/>
    <w:rsid w:val="000A051D"/>
    <w:rsid w:val="000A3E5E"/>
    <w:rsid w:val="000A4BCA"/>
    <w:rsid w:val="000B126A"/>
    <w:rsid w:val="000B2FBF"/>
    <w:rsid w:val="000B4D03"/>
    <w:rsid w:val="000B5434"/>
    <w:rsid w:val="000B7CFD"/>
    <w:rsid w:val="000C0FF3"/>
    <w:rsid w:val="000C48C6"/>
    <w:rsid w:val="000D5A17"/>
    <w:rsid w:val="000F1187"/>
    <w:rsid w:val="000F257D"/>
    <w:rsid w:val="000F2C31"/>
    <w:rsid w:val="00104715"/>
    <w:rsid w:val="00104F5B"/>
    <w:rsid w:val="00105382"/>
    <w:rsid w:val="001061FC"/>
    <w:rsid w:val="0011299C"/>
    <w:rsid w:val="0011364C"/>
    <w:rsid w:val="00113F1E"/>
    <w:rsid w:val="00117B7B"/>
    <w:rsid w:val="00117E54"/>
    <w:rsid w:val="00122EDB"/>
    <w:rsid w:val="0012356A"/>
    <w:rsid w:val="00132136"/>
    <w:rsid w:val="001410C8"/>
    <w:rsid w:val="00147158"/>
    <w:rsid w:val="00152CF9"/>
    <w:rsid w:val="00154ACB"/>
    <w:rsid w:val="00161E68"/>
    <w:rsid w:val="001621FF"/>
    <w:rsid w:val="001638D7"/>
    <w:rsid w:val="00163DD9"/>
    <w:rsid w:val="001838B6"/>
    <w:rsid w:val="00184084"/>
    <w:rsid w:val="00184630"/>
    <w:rsid w:val="00184EF1"/>
    <w:rsid w:val="00185F20"/>
    <w:rsid w:val="0019383D"/>
    <w:rsid w:val="00195009"/>
    <w:rsid w:val="0019589E"/>
    <w:rsid w:val="001976B4"/>
    <w:rsid w:val="001A5971"/>
    <w:rsid w:val="001A5BB9"/>
    <w:rsid w:val="001A681B"/>
    <w:rsid w:val="001A70A3"/>
    <w:rsid w:val="001A7F4D"/>
    <w:rsid w:val="001B325D"/>
    <w:rsid w:val="001B469F"/>
    <w:rsid w:val="001B5442"/>
    <w:rsid w:val="001B7AD1"/>
    <w:rsid w:val="001C14CB"/>
    <w:rsid w:val="001D08F8"/>
    <w:rsid w:val="001D1796"/>
    <w:rsid w:val="001D25EC"/>
    <w:rsid w:val="001D5623"/>
    <w:rsid w:val="001E1C81"/>
    <w:rsid w:val="001E27A0"/>
    <w:rsid w:val="001F3F8B"/>
    <w:rsid w:val="001F53D1"/>
    <w:rsid w:val="001F5550"/>
    <w:rsid w:val="002015A6"/>
    <w:rsid w:val="00203E4B"/>
    <w:rsid w:val="00204087"/>
    <w:rsid w:val="00204FAF"/>
    <w:rsid w:val="002113FB"/>
    <w:rsid w:val="002127C9"/>
    <w:rsid w:val="0021333C"/>
    <w:rsid w:val="002145C8"/>
    <w:rsid w:val="002160DD"/>
    <w:rsid w:val="0021754F"/>
    <w:rsid w:val="002327C8"/>
    <w:rsid w:val="002355A7"/>
    <w:rsid w:val="002366D9"/>
    <w:rsid w:val="00236A51"/>
    <w:rsid w:val="00236FD8"/>
    <w:rsid w:val="00242003"/>
    <w:rsid w:val="00242B29"/>
    <w:rsid w:val="00251CE1"/>
    <w:rsid w:val="00251E9B"/>
    <w:rsid w:val="002566DD"/>
    <w:rsid w:val="0025739B"/>
    <w:rsid w:val="00261100"/>
    <w:rsid w:val="00261D21"/>
    <w:rsid w:val="00263AE3"/>
    <w:rsid w:val="00267E23"/>
    <w:rsid w:val="00270977"/>
    <w:rsid w:val="00271A81"/>
    <w:rsid w:val="00272118"/>
    <w:rsid w:val="00275198"/>
    <w:rsid w:val="00280F0B"/>
    <w:rsid w:val="00281EC5"/>
    <w:rsid w:val="00282935"/>
    <w:rsid w:val="00285C02"/>
    <w:rsid w:val="00291AA6"/>
    <w:rsid w:val="00291AF0"/>
    <w:rsid w:val="00295BE9"/>
    <w:rsid w:val="0029657A"/>
    <w:rsid w:val="002977C5"/>
    <w:rsid w:val="002B0A45"/>
    <w:rsid w:val="002B1DA9"/>
    <w:rsid w:val="002B6965"/>
    <w:rsid w:val="002B6E34"/>
    <w:rsid w:val="002C3145"/>
    <w:rsid w:val="002C44F1"/>
    <w:rsid w:val="002C68DB"/>
    <w:rsid w:val="002D0FD5"/>
    <w:rsid w:val="002D602A"/>
    <w:rsid w:val="002E1796"/>
    <w:rsid w:val="002E26EA"/>
    <w:rsid w:val="002E391C"/>
    <w:rsid w:val="002E4B09"/>
    <w:rsid w:val="002E7739"/>
    <w:rsid w:val="002F1F1D"/>
    <w:rsid w:val="002F4A93"/>
    <w:rsid w:val="002F6A49"/>
    <w:rsid w:val="003011B4"/>
    <w:rsid w:val="00304489"/>
    <w:rsid w:val="00305193"/>
    <w:rsid w:val="003065CA"/>
    <w:rsid w:val="00313CD2"/>
    <w:rsid w:val="003149F6"/>
    <w:rsid w:val="00314A83"/>
    <w:rsid w:val="00320937"/>
    <w:rsid w:val="00320E54"/>
    <w:rsid w:val="00333AAF"/>
    <w:rsid w:val="00335568"/>
    <w:rsid w:val="00336694"/>
    <w:rsid w:val="003439CE"/>
    <w:rsid w:val="00350841"/>
    <w:rsid w:val="0035125C"/>
    <w:rsid w:val="003625D9"/>
    <w:rsid w:val="003629AF"/>
    <w:rsid w:val="00363EAB"/>
    <w:rsid w:val="00364BCC"/>
    <w:rsid w:val="00371284"/>
    <w:rsid w:val="00371DBE"/>
    <w:rsid w:val="0037251F"/>
    <w:rsid w:val="003725C0"/>
    <w:rsid w:val="00373D63"/>
    <w:rsid w:val="00374967"/>
    <w:rsid w:val="00376689"/>
    <w:rsid w:val="003804CB"/>
    <w:rsid w:val="003809DC"/>
    <w:rsid w:val="003826F5"/>
    <w:rsid w:val="0038299F"/>
    <w:rsid w:val="0038388D"/>
    <w:rsid w:val="00384B3E"/>
    <w:rsid w:val="00385A85"/>
    <w:rsid w:val="00396565"/>
    <w:rsid w:val="003A42A8"/>
    <w:rsid w:val="003A7FE5"/>
    <w:rsid w:val="003B4018"/>
    <w:rsid w:val="003B5028"/>
    <w:rsid w:val="003B6C9F"/>
    <w:rsid w:val="003B70DB"/>
    <w:rsid w:val="003D08E2"/>
    <w:rsid w:val="003D69E7"/>
    <w:rsid w:val="003E2357"/>
    <w:rsid w:val="003E491C"/>
    <w:rsid w:val="003E754E"/>
    <w:rsid w:val="003F781D"/>
    <w:rsid w:val="00416CC9"/>
    <w:rsid w:val="00416E40"/>
    <w:rsid w:val="00420673"/>
    <w:rsid w:val="00441AE9"/>
    <w:rsid w:val="00443E1E"/>
    <w:rsid w:val="00455AF6"/>
    <w:rsid w:val="00461126"/>
    <w:rsid w:val="00465AE4"/>
    <w:rsid w:val="00467AD0"/>
    <w:rsid w:val="004700DD"/>
    <w:rsid w:val="004705F7"/>
    <w:rsid w:val="004717D0"/>
    <w:rsid w:val="004736BB"/>
    <w:rsid w:val="0047439C"/>
    <w:rsid w:val="00474BAB"/>
    <w:rsid w:val="00476709"/>
    <w:rsid w:val="00477404"/>
    <w:rsid w:val="004779C0"/>
    <w:rsid w:val="00482DAA"/>
    <w:rsid w:val="0048491C"/>
    <w:rsid w:val="00484A89"/>
    <w:rsid w:val="00486603"/>
    <w:rsid w:val="00486B68"/>
    <w:rsid w:val="00494268"/>
    <w:rsid w:val="004A383E"/>
    <w:rsid w:val="004A4907"/>
    <w:rsid w:val="004B29F0"/>
    <w:rsid w:val="004B4840"/>
    <w:rsid w:val="004B74C9"/>
    <w:rsid w:val="004B7C71"/>
    <w:rsid w:val="004C0D91"/>
    <w:rsid w:val="004C5CD8"/>
    <w:rsid w:val="004D24BA"/>
    <w:rsid w:val="004D4015"/>
    <w:rsid w:val="004D4237"/>
    <w:rsid w:val="004D5B44"/>
    <w:rsid w:val="004E27E5"/>
    <w:rsid w:val="004E2BB9"/>
    <w:rsid w:val="004E3716"/>
    <w:rsid w:val="004F1E5F"/>
    <w:rsid w:val="004F4489"/>
    <w:rsid w:val="004F515F"/>
    <w:rsid w:val="004F70A4"/>
    <w:rsid w:val="0050190C"/>
    <w:rsid w:val="00502256"/>
    <w:rsid w:val="00503AD9"/>
    <w:rsid w:val="00505558"/>
    <w:rsid w:val="005105D2"/>
    <w:rsid w:val="00512B5F"/>
    <w:rsid w:val="00514979"/>
    <w:rsid w:val="005178C0"/>
    <w:rsid w:val="00521624"/>
    <w:rsid w:val="0052168A"/>
    <w:rsid w:val="00521D32"/>
    <w:rsid w:val="00530109"/>
    <w:rsid w:val="00530243"/>
    <w:rsid w:val="00530895"/>
    <w:rsid w:val="005308BC"/>
    <w:rsid w:val="005322D8"/>
    <w:rsid w:val="0053262E"/>
    <w:rsid w:val="0053427A"/>
    <w:rsid w:val="005350F5"/>
    <w:rsid w:val="00537107"/>
    <w:rsid w:val="00537924"/>
    <w:rsid w:val="0054072E"/>
    <w:rsid w:val="00545478"/>
    <w:rsid w:val="00551626"/>
    <w:rsid w:val="005534D6"/>
    <w:rsid w:val="00560C7D"/>
    <w:rsid w:val="00566390"/>
    <w:rsid w:val="00574306"/>
    <w:rsid w:val="005810E2"/>
    <w:rsid w:val="00581706"/>
    <w:rsid w:val="005823E1"/>
    <w:rsid w:val="005826CE"/>
    <w:rsid w:val="0058397F"/>
    <w:rsid w:val="00583F69"/>
    <w:rsid w:val="005910A1"/>
    <w:rsid w:val="0059407B"/>
    <w:rsid w:val="00595D63"/>
    <w:rsid w:val="005A31CE"/>
    <w:rsid w:val="005A4133"/>
    <w:rsid w:val="005A5FFA"/>
    <w:rsid w:val="005B192B"/>
    <w:rsid w:val="005B197E"/>
    <w:rsid w:val="005B1D25"/>
    <w:rsid w:val="005B3BF7"/>
    <w:rsid w:val="005B4DC7"/>
    <w:rsid w:val="005B7451"/>
    <w:rsid w:val="005B7566"/>
    <w:rsid w:val="005C0B31"/>
    <w:rsid w:val="005C3D9E"/>
    <w:rsid w:val="005C45FD"/>
    <w:rsid w:val="005D4902"/>
    <w:rsid w:val="005D627E"/>
    <w:rsid w:val="005D6478"/>
    <w:rsid w:val="005D6852"/>
    <w:rsid w:val="005E6EDE"/>
    <w:rsid w:val="005F1182"/>
    <w:rsid w:val="005F66A1"/>
    <w:rsid w:val="006001A6"/>
    <w:rsid w:val="00602115"/>
    <w:rsid w:val="00602F9B"/>
    <w:rsid w:val="006067AB"/>
    <w:rsid w:val="0061113B"/>
    <w:rsid w:val="00620231"/>
    <w:rsid w:val="00622D87"/>
    <w:rsid w:val="00627CDB"/>
    <w:rsid w:val="00632273"/>
    <w:rsid w:val="00636389"/>
    <w:rsid w:val="0063724B"/>
    <w:rsid w:val="00644E56"/>
    <w:rsid w:val="0064635B"/>
    <w:rsid w:val="0064664A"/>
    <w:rsid w:val="006575A9"/>
    <w:rsid w:val="00660174"/>
    <w:rsid w:val="006657D7"/>
    <w:rsid w:val="00671CF5"/>
    <w:rsid w:val="00675120"/>
    <w:rsid w:val="00675290"/>
    <w:rsid w:val="006772C1"/>
    <w:rsid w:val="0068461E"/>
    <w:rsid w:val="00687E0C"/>
    <w:rsid w:val="0069017D"/>
    <w:rsid w:val="0069472C"/>
    <w:rsid w:val="006955F6"/>
    <w:rsid w:val="00695B03"/>
    <w:rsid w:val="006A1B6A"/>
    <w:rsid w:val="006A32BF"/>
    <w:rsid w:val="006A393D"/>
    <w:rsid w:val="006C4643"/>
    <w:rsid w:val="006C4D9E"/>
    <w:rsid w:val="006D461E"/>
    <w:rsid w:val="006D60D9"/>
    <w:rsid w:val="006D65E7"/>
    <w:rsid w:val="006D6A13"/>
    <w:rsid w:val="006D7FBA"/>
    <w:rsid w:val="006E1666"/>
    <w:rsid w:val="006E2E0F"/>
    <w:rsid w:val="006E30F1"/>
    <w:rsid w:val="00700315"/>
    <w:rsid w:val="00704D51"/>
    <w:rsid w:val="007071F2"/>
    <w:rsid w:val="007076EF"/>
    <w:rsid w:val="00712D88"/>
    <w:rsid w:val="00713087"/>
    <w:rsid w:val="00715394"/>
    <w:rsid w:val="007169CA"/>
    <w:rsid w:val="007231E5"/>
    <w:rsid w:val="00725F10"/>
    <w:rsid w:val="00733154"/>
    <w:rsid w:val="00736075"/>
    <w:rsid w:val="00737AE8"/>
    <w:rsid w:val="00742C08"/>
    <w:rsid w:val="00745866"/>
    <w:rsid w:val="00746093"/>
    <w:rsid w:val="00746204"/>
    <w:rsid w:val="00746D57"/>
    <w:rsid w:val="00747F66"/>
    <w:rsid w:val="0075328D"/>
    <w:rsid w:val="00753BC6"/>
    <w:rsid w:val="00756F4D"/>
    <w:rsid w:val="00760931"/>
    <w:rsid w:val="00761E2C"/>
    <w:rsid w:val="00766542"/>
    <w:rsid w:val="00774547"/>
    <w:rsid w:val="007764E1"/>
    <w:rsid w:val="00777E21"/>
    <w:rsid w:val="00787821"/>
    <w:rsid w:val="007915B0"/>
    <w:rsid w:val="00793887"/>
    <w:rsid w:val="007956CD"/>
    <w:rsid w:val="007A0363"/>
    <w:rsid w:val="007A0D68"/>
    <w:rsid w:val="007A13FB"/>
    <w:rsid w:val="007A1611"/>
    <w:rsid w:val="007A216B"/>
    <w:rsid w:val="007A2B95"/>
    <w:rsid w:val="007A4C7E"/>
    <w:rsid w:val="007A63AB"/>
    <w:rsid w:val="007A6870"/>
    <w:rsid w:val="007A6ABF"/>
    <w:rsid w:val="007B08BB"/>
    <w:rsid w:val="007B093F"/>
    <w:rsid w:val="007B100E"/>
    <w:rsid w:val="007B24E7"/>
    <w:rsid w:val="007B5463"/>
    <w:rsid w:val="007B6CE2"/>
    <w:rsid w:val="007B7178"/>
    <w:rsid w:val="007C5FB3"/>
    <w:rsid w:val="007D26BD"/>
    <w:rsid w:val="007D7EAE"/>
    <w:rsid w:val="007E3F39"/>
    <w:rsid w:val="007E4BA1"/>
    <w:rsid w:val="007E64A9"/>
    <w:rsid w:val="007E6A14"/>
    <w:rsid w:val="007E70FC"/>
    <w:rsid w:val="007F2C25"/>
    <w:rsid w:val="0080181B"/>
    <w:rsid w:val="008033A1"/>
    <w:rsid w:val="00803FBE"/>
    <w:rsid w:val="00817985"/>
    <w:rsid w:val="0082162F"/>
    <w:rsid w:val="008227BE"/>
    <w:rsid w:val="0082551B"/>
    <w:rsid w:val="00825576"/>
    <w:rsid w:val="0083028A"/>
    <w:rsid w:val="008304D9"/>
    <w:rsid w:val="008312CF"/>
    <w:rsid w:val="00834C8C"/>
    <w:rsid w:val="00834CDD"/>
    <w:rsid w:val="00835E7A"/>
    <w:rsid w:val="00836786"/>
    <w:rsid w:val="00840FC4"/>
    <w:rsid w:val="008511CF"/>
    <w:rsid w:val="00853BCE"/>
    <w:rsid w:val="00855178"/>
    <w:rsid w:val="0085588E"/>
    <w:rsid w:val="00855936"/>
    <w:rsid w:val="00856F69"/>
    <w:rsid w:val="00861456"/>
    <w:rsid w:val="00866E5C"/>
    <w:rsid w:val="00883D8A"/>
    <w:rsid w:val="008861EA"/>
    <w:rsid w:val="00887214"/>
    <w:rsid w:val="00887F0E"/>
    <w:rsid w:val="008903A7"/>
    <w:rsid w:val="00891404"/>
    <w:rsid w:val="00892321"/>
    <w:rsid w:val="00895349"/>
    <w:rsid w:val="00897246"/>
    <w:rsid w:val="008A0554"/>
    <w:rsid w:val="008A1C29"/>
    <w:rsid w:val="008A4F1F"/>
    <w:rsid w:val="008B0996"/>
    <w:rsid w:val="008B22D4"/>
    <w:rsid w:val="008B2952"/>
    <w:rsid w:val="008C179A"/>
    <w:rsid w:val="008C7F84"/>
    <w:rsid w:val="008D30D5"/>
    <w:rsid w:val="008D3226"/>
    <w:rsid w:val="008D7639"/>
    <w:rsid w:val="008E12DE"/>
    <w:rsid w:val="008E1F7E"/>
    <w:rsid w:val="008E4AA1"/>
    <w:rsid w:val="008F455B"/>
    <w:rsid w:val="008F49CF"/>
    <w:rsid w:val="008F673E"/>
    <w:rsid w:val="00901C61"/>
    <w:rsid w:val="009042C3"/>
    <w:rsid w:val="00913916"/>
    <w:rsid w:val="00916052"/>
    <w:rsid w:val="00916167"/>
    <w:rsid w:val="009209D4"/>
    <w:rsid w:val="00924077"/>
    <w:rsid w:val="0093285B"/>
    <w:rsid w:val="00940D48"/>
    <w:rsid w:val="00941F92"/>
    <w:rsid w:val="00945F56"/>
    <w:rsid w:val="009477E7"/>
    <w:rsid w:val="009504AB"/>
    <w:rsid w:val="00956D01"/>
    <w:rsid w:val="00961E0B"/>
    <w:rsid w:val="00966813"/>
    <w:rsid w:val="00971133"/>
    <w:rsid w:val="00973F7B"/>
    <w:rsid w:val="009829B7"/>
    <w:rsid w:val="00983224"/>
    <w:rsid w:val="0098361E"/>
    <w:rsid w:val="00985430"/>
    <w:rsid w:val="00992223"/>
    <w:rsid w:val="0099348F"/>
    <w:rsid w:val="00993D00"/>
    <w:rsid w:val="009A0907"/>
    <w:rsid w:val="009A1A4B"/>
    <w:rsid w:val="009A1A56"/>
    <w:rsid w:val="009A39B8"/>
    <w:rsid w:val="009A3E4C"/>
    <w:rsid w:val="009A5B1F"/>
    <w:rsid w:val="009A6EC1"/>
    <w:rsid w:val="009B3103"/>
    <w:rsid w:val="009B6C82"/>
    <w:rsid w:val="009C3B8B"/>
    <w:rsid w:val="009C6935"/>
    <w:rsid w:val="009D58A1"/>
    <w:rsid w:val="009E334C"/>
    <w:rsid w:val="009E734F"/>
    <w:rsid w:val="009F40C9"/>
    <w:rsid w:val="009F5FEA"/>
    <w:rsid w:val="009F6A17"/>
    <w:rsid w:val="00A00A36"/>
    <w:rsid w:val="00A017DC"/>
    <w:rsid w:val="00A02674"/>
    <w:rsid w:val="00A05A19"/>
    <w:rsid w:val="00A06C54"/>
    <w:rsid w:val="00A07561"/>
    <w:rsid w:val="00A12145"/>
    <w:rsid w:val="00A13395"/>
    <w:rsid w:val="00A21C89"/>
    <w:rsid w:val="00A25F93"/>
    <w:rsid w:val="00A26531"/>
    <w:rsid w:val="00A27137"/>
    <w:rsid w:val="00A27666"/>
    <w:rsid w:val="00A45FD0"/>
    <w:rsid w:val="00A52BF7"/>
    <w:rsid w:val="00A54064"/>
    <w:rsid w:val="00A61B1E"/>
    <w:rsid w:val="00A64739"/>
    <w:rsid w:val="00A64B36"/>
    <w:rsid w:val="00A66080"/>
    <w:rsid w:val="00A70863"/>
    <w:rsid w:val="00A74EEA"/>
    <w:rsid w:val="00A7663E"/>
    <w:rsid w:val="00A774D5"/>
    <w:rsid w:val="00A81C9B"/>
    <w:rsid w:val="00A839DC"/>
    <w:rsid w:val="00A84F3B"/>
    <w:rsid w:val="00A90FB6"/>
    <w:rsid w:val="00A91403"/>
    <w:rsid w:val="00A92C43"/>
    <w:rsid w:val="00A94641"/>
    <w:rsid w:val="00A94A0F"/>
    <w:rsid w:val="00A967FF"/>
    <w:rsid w:val="00A97324"/>
    <w:rsid w:val="00A978CF"/>
    <w:rsid w:val="00AA10A1"/>
    <w:rsid w:val="00AA3DB3"/>
    <w:rsid w:val="00AB04EE"/>
    <w:rsid w:val="00AB0769"/>
    <w:rsid w:val="00AB0B0A"/>
    <w:rsid w:val="00AC0239"/>
    <w:rsid w:val="00AC0A67"/>
    <w:rsid w:val="00AC2966"/>
    <w:rsid w:val="00AC3A45"/>
    <w:rsid w:val="00AC6207"/>
    <w:rsid w:val="00AC7468"/>
    <w:rsid w:val="00AD478A"/>
    <w:rsid w:val="00AD58A7"/>
    <w:rsid w:val="00AD5D9F"/>
    <w:rsid w:val="00AD6CFC"/>
    <w:rsid w:val="00AE1FC9"/>
    <w:rsid w:val="00AE3752"/>
    <w:rsid w:val="00AE3B6B"/>
    <w:rsid w:val="00AE5935"/>
    <w:rsid w:val="00AE6CA2"/>
    <w:rsid w:val="00AE77DB"/>
    <w:rsid w:val="00AF0350"/>
    <w:rsid w:val="00AF3531"/>
    <w:rsid w:val="00B00396"/>
    <w:rsid w:val="00B01C55"/>
    <w:rsid w:val="00B053A6"/>
    <w:rsid w:val="00B06AEC"/>
    <w:rsid w:val="00B17166"/>
    <w:rsid w:val="00B209F9"/>
    <w:rsid w:val="00B22BDE"/>
    <w:rsid w:val="00B23B8E"/>
    <w:rsid w:val="00B25D54"/>
    <w:rsid w:val="00B2611F"/>
    <w:rsid w:val="00B301F6"/>
    <w:rsid w:val="00B331A6"/>
    <w:rsid w:val="00B34998"/>
    <w:rsid w:val="00B35559"/>
    <w:rsid w:val="00B362BB"/>
    <w:rsid w:val="00B404EF"/>
    <w:rsid w:val="00B43006"/>
    <w:rsid w:val="00B51048"/>
    <w:rsid w:val="00B57D11"/>
    <w:rsid w:val="00B609EE"/>
    <w:rsid w:val="00B641F8"/>
    <w:rsid w:val="00B71D7D"/>
    <w:rsid w:val="00B730B4"/>
    <w:rsid w:val="00B74110"/>
    <w:rsid w:val="00B746D8"/>
    <w:rsid w:val="00B76551"/>
    <w:rsid w:val="00BA19A8"/>
    <w:rsid w:val="00BA3B16"/>
    <w:rsid w:val="00BA5E2D"/>
    <w:rsid w:val="00BA7E89"/>
    <w:rsid w:val="00BC1662"/>
    <w:rsid w:val="00BD2152"/>
    <w:rsid w:val="00BD2E2D"/>
    <w:rsid w:val="00BD4B8F"/>
    <w:rsid w:val="00BD6D16"/>
    <w:rsid w:val="00BD7ECB"/>
    <w:rsid w:val="00BE376F"/>
    <w:rsid w:val="00BE3CAF"/>
    <w:rsid w:val="00BE4A6A"/>
    <w:rsid w:val="00BE761D"/>
    <w:rsid w:val="00BF361D"/>
    <w:rsid w:val="00BF612A"/>
    <w:rsid w:val="00C06224"/>
    <w:rsid w:val="00C152D3"/>
    <w:rsid w:val="00C17F2E"/>
    <w:rsid w:val="00C23DC5"/>
    <w:rsid w:val="00C25F6A"/>
    <w:rsid w:val="00C304E8"/>
    <w:rsid w:val="00C30A90"/>
    <w:rsid w:val="00C32DCA"/>
    <w:rsid w:val="00C32EE8"/>
    <w:rsid w:val="00C3398F"/>
    <w:rsid w:val="00C41627"/>
    <w:rsid w:val="00C42ECB"/>
    <w:rsid w:val="00C45178"/>
    <w:rsid w:val="00C462B1"/>
    <w:rsid w:val="00C50241"/>
    <w:rsid w:val="00C50BF4"/>
    <w:rsid w:val="00C52B96"/>
    <w:rsid w:val="00C55695"/>
    <w:rsid w:val="00C703F6"/>
    <w:rsid w:val="00C74BBD"/>
    <w:rsid w:val="00C76DFD"/>
    <w:rsid w:val="00C80B07"/>
    <w:rsid w:val="00C87533"/>
    <w:rsid w:val="00C87A16"/>
    <w:rsid w:val="00C9027A"/>
    <w:rsid w:val="00CA42A0"/>
    <w:rsid w:val="00CA4868"/>
    <w:rsid w:val="00CA52B5"/>
    <w:rsid w:val="00CA5FCF"/>
    <w:rsid w:val="00CA60E6"/>
    <w:rsid w:val="00CA65B3"/>
    <w:rsid w:val="00CB333B"/>
    <w:rsid w:val="00CB3C0E"/>
    <w:rsid w:val="00CB4125"/>
    <w:rsid w:val="00CB73CF"/>
    <w:rsid w:val="00CC53DF"/>
    <w:rsid w:val="00CC6223"/>
    <w:rsid w:val="00CC6FEA"/>
    <w:rsid w:val="00CD3E94"/>
    <w:rsid w:val="00CE35B0"/>
    <w:rsid w:val="00CE570F"/>
    <w:rsid w:val="00CE7C31"/>
    <w:rsid w:val="00CF02A3"/>
    <w:rsid w:val="00CF0643"/>
    <w:rsid w:val="00CF7431"/>
    <w:rsid w:val="00CF7719"/>
    <w:rsid w:val="00D01386"/>
    <w:rsid w:val="00D022CF"/>
    <w:rsid w:val="00D114EC"/>
    <w:rsid w:val="00D13A65"/>
    <w:rsid w:val="00D20751"/>
    <w:rsid w:val="00D20E0D"/>
    <w:rsid w:val="00D215B4"/>
    <w:rsid w:val="00D23553"/>
    <w:rsid w:val="00D24E39"/>
    <w:rsid w:val="00D25FDD"/>
    <w:rsid w:val="00D33912"/>
    <w:rsid w:val="00D35C28"/>
    <w:rsid w:val="00D512C5"/>
    <w:rsid w:val="00D54182"/>
    <w:rsid w:val="00D55885"/>
    <w:rsid w:val="00D625D0"/>
    <w:rsid w:val="00D66AA9"/>
    <w:rsid w:val="00D6767F"/>
    <w:rsid w:val="00D70B76"/>
    <w:rsid w:val="00D70D4D"/>
    <w:rsid w:val="00D80DEF"/>
    <w:rsid w:val="00D815D9"/>
    <w:rsid w:val="00D826B0"/>
    <w:rsid w:val="00D85019"/>
    <w:rsid w:val="00D87D4C"/>
    <w:rsid w:val="00D90A81"/>
    <w:rsid w:val="00D936C8"/>
    <w:rsid w:val="00D94A52"/>
    <w:rsid w:val="00DA0500"/>
    <w:rsid w:val="00DB225F"/>
    <w:rsid w:val="00DB44CA"/>
    <w:rsid w:val="00DC2607"/>
    <w:rsid w:val="00DC6DD0"/>
    <w:rsid w:val="00DD2889"/>
    <w:rsid w:val="00DD4628"/>
    <w:rsid w:val="00DE5CEB"/>
    <w:rsid w:val="00DE664D"/>
    <w:rsid w:val="00DE66D8"/>
    <w:rsid w:val="00DF5B87"/>
    <w:rsid w:val="00E1215F"/>
    <w:rsid w:val="00E156AA"/>
    <w:rsid w:val="00E2020E"/>
    <w:rsid w:val="00E2162B"/>
    <w:rsid w:val="00E265E6"/>
    <w:rsid w:val="00E3088B"/>
    <w:rsid w:val="00E332ED"/>
    <w:rsid w:val="00E36166"/>
    <w:rsid w:val="00E40CF7"/>
    <w:rsid w:val="00E431F3"/>
    <w:rsid w:val="00E6752A"/>
    <w:rsid w:val="00E749D3"/>
    <w:rsid w:val="00E77E46"/>
    <w:rsid w:val="00EA25C1"/>
    <w:rsid w:val="00EA39EC"/>
    <w:rsid w:val="00EB4093"/>
    <w:rsid w:val="00EB4899"/>
    <w:rsid w:val="00EC5B69"/>
    <w:rsid w:val="00ED22CC"/>
    <w:rsid w:val="00ED2548"/>
    <w:rsid w:val="00ED2EB2"/>
    <w:rsid w:val="00EE07A2"/>
    <w:rsid w:val="00EE30CF"/>
    <w:rsid w:val="00EE517E"/>
    <w:rsid w:val="00EE524B"/>
    <w:rsid w:val="00EE69FB"/>
    <w:rsid w:val="00EE7316"/>
    <w:rsid w:val="00EF11EC"/>
    <w:rsid w:val="00EF2388"/>
    <w:rsid w:val="00EF3001"/>
    <w:rsid w:val="00EF4473"/>
    <w:rsid w:val="00EF7E2A"/>
    <w:rsid w:val="00F03C36"/>
    <w:rsid w:val="00F04C34"/>
    <w:rsid w:val="00F05828"/>
    <w:rsid w:val="00F2348E"/>
    <w:rsid w:val="00F24D77"/>
    <w:rsid w:val="00F32303"/>
    <w:rsid w:val="00F360F4"/>
    <w:rsid w:val="00F43894"/>
    <w:rsid w:val="00F43BDB"/>
    <w:rsid w:val="00F51FC9"/>
    <w:rsid w:val="00F60810"/>
    <w:rsid w:val="00F60977"/>
    <w:rsid w:val="00F61680"/>
    <w:rsid w:val="00F61C40"/>
    <w:rsid w:val="00F62201"/>
    <w:rsid w:val="00F645B9"/>
    <w:rsid w:val="00F64C44"/>
    <w:rsid w:val="00F6774B"/>
    <w:rsid w:val="00F67E8D"/>
    <w:rsid w:val="00F70A49"/>
    <w:rsid w:val="00F74EF6"/>
    <w:rsid w:val="00F7561F"/>
    <w:rsid w:val="00F75D80"/>
    <w:rsid w:val="00F76F77"/>
    <w:rsid w:val="00F779FB"/>
    <w:rsid w:val="00F80D1F"/>
    <w:rsid w:val="00F8112F"/>
    <w:rsid w:val="00F83619"/>
    <w:rsid w:val="00F836FD"/>
    <w:rsid w:val="00FA3B31"/>
    <w:rsid w:val="00FA471C"/>
    <w:rsid w:val="00FA565F"/>
    <w:rsid w:val="00FA593E"/>
    <w:rsid w:val="00FA784E"/>
    <w:rsid w:val="00FB31F9"/>
    <w:rsid w:val="00FB3F94"/>
    <w:rsid w:val="00FB56B8"/>
    <w:rsid w:val="00FB5F9B"/>
    <w:rsid w:val="00FC734A"/>
    <w:rsid w:val="00FC7655"/>
    <w:rsid w:val="00FD0DD0"/>
    <w:rsid w:val="00FD7A59"/>
    <w:rsid w:val="00FE07BB"/>
    <w:rsid w:val="00FE0CDB"/>
    <w:rsid w:val="00FE14B7"/>
    <w:rsid w:val="00FE468D"/>
    <w:rsid w:val="00FF1A6A"/>
    <w:rsid w:val="00FF3B6C"/>
    <w:rsid w:val="00FF4EC4"/>
    <w:rsid w:val="1038F071"/>
    <w:rsid w:val="13780D5D"/>
    <w:rsid w:val="2539EDB8"/>
    <w:rsid w:val="501A6C6F"/>
    <w:rsid w:val="58981B7D"/>
    <w:rsid w:val="6875CBE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top-baseline" fill="f" fillcolor="#0c9">
      <v:fill on="f" color="#0c9"/>
      <v:textbox style="mso-fit-shape-to-text:t"/>
    </o:shapedefaults>
    <o:shapelayout v:ext="edit">
      <o:idmap v:ext="edit" data="1"/>
    </o:shapelayout>
  </w:shapeDefaults>
  <w:decimalSymbol w:val="."/>
  <w:listSeparator w:val=","/>
  <w14:docId w14:val="3D95CD34"/>
  <w15:docId w15:val="{66856D7B-04D3-4417-88C7-9ACE9EB6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MS Mincho" w:cs="Times New Roman"/>
        <w:lang w:val="es-MX" w:eastAsia="es-MX"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51FC9"/>
    <w:rPr>
      <w:rFonts w:ascii="Arial" w:hAnsi="Arial"/>
      <w:szCs w:val="24"/>
      <w:lang w:eastAsia="en-US"/>
    </w:rPr>
  </w:style>
  <w:style w:type="paragraph" w:styleId="Ttulo1">
    <w:name w:val="heading 1"/>
    <w:basedOn w:val="Normal"/>
    <w:next w:val="Normal"/>
    <w:autoRedefine/>
    <w:qFormat/>
    <w:rsid w:val="00BA7E89"/>
    <w:pPr>
      <w:keepNext/>
      <w:widowControl w:val="0"/>
      <w:numPr>
        <w:numId w:val="1"/>
      </w:numPr>
      <w:spacing w:before="120"/>
      <w:outlineLvl w:val="0"/>
    </w:pPr>
    <w:rPr>
      <w:b/>
      <w:szCs w:val="20"/>
    </w:rPr>
  </w:style>
  <w:style w:type="paragraph" w:styleId="Ttulo2">
    <w:name w:val="heading 2"/>
    <w:basedOn w:val="Ttulo1"/>
    <w:next w:val="Normal"/>
    <w:autoRedefine/>
    <w:qFormat/>
    <w:rsid w:val="001F5550"/>
    <w:pPr>
      <w:numPr>
        <w:ilvl w:val="1"/>
      </w:numPr>
      <w:outlineLvl w:val="1"/>
    </w:pPr>
  </w:style>
  <w:style w:type="paragraph" w:styleId="Ttulo3">
    <w:name w:val="heading 3"/>
    <w:basedOn w:val="Ttulo1"/>
    <w:next w:val="Normal"/>
    <w:autoRedefine/>
    <w:qFormat/>
    <w:rsid w:val="00836786"/>
    <w:pPr>
      <w:numPr>
        <w:ilvl w:val="2"/>
      </w:numPr>
      <w:outlineLvl w:val="2"/>
    </w:pPr>
  </w:style>
  <w:style w:type="paragraph" w:styleId="Ttulo4">
    <w:name w:val="heading 4"/>
    <w:basedOn w:val="Ttulo1"/>
    <w:next w:val="Normal"/>
    <w:autoRedefine/>
    <w:qFormat/>
    <w:rsid w:val="00271A81"/>
    <w:pPr>
      <w:numPr>
        <w:ilvl w:val="3"/>
      </w:numPr>
      <w:outlineLvl w:val="3"/>
    </w:pPr>
  </w:style>
  <w:style w:type="paragraph" w:styleId="Ttulo5">
    <w:name w:val="heading 5"/>
    <w:basedOn w:val="Normal"/>
    <w:next w:val="Normal"/>
    <w:autoRedefine/>
    <w:qFormat/>
    <w:rsid w:val="00271A81"/>
    <w:pPr>
      <w:widowControl w:val="0"/>
      <w:numPr>
        <w:ilvl w:val="4"/>
        <w:numId w:val="1"/>
      </w:numPr>
      <w:spacing w:before="240" w:after="60" w:line="240" w:lineRule="atLeast"/>
      <w:outlineLvl w:val="4"/>
    </w:pPr>
    <w:rPr>
      <w:b/>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InfoBlue" w:customStyle="1">
    <w:name w:val="InfoBlue"/>
    <w:basedOn w:val="Normal"/>
    <w:next w:val="Textoindependiente"/>
    <w:autoRedefine/>
    <w:rsid w:val="00FF3B6C"/>
    <w:pPr>
      <w:widowControl w:val="0"/>
      <w:numPr>
        <w:numId w:val="2"/>
      </w:numPr>
      <w:spacing w:after="120" w:line="240" w:lineRule="atLeast"/>
    </w:pPr>
    <w:rPr>
      <w:rFonts w:ascii="Tahoma" w:hAnsi="Tahoma" w:cs="Tahoma"/>
    </w:rPr>
  </w:style>
  <w:style w:type="paragraph" w:styleId="Textoindependiente">
    <w:name w:val="Body Text"/>
    <w:basedOn w:val="Normal"/>
    <w:rsid w:val="007A13FB"/>
    <w:pPr>
      <w:keepLines/>
      <w:widowControl w:val="0"/>
      <w:spacing w:after="120" w:line="240" w:lineRule="atLeast"/>
      <w:ind w:left="720"/>
    </w:pPr>
    <w:rPr>
      <w:szCs w:val="20"/>
    </w:rPr>
  </w:style>
  <w:style w:type="paragraph" w:styleId="Tabletext" w:customStyle="1">
    <w:name w:val="Tabletext"/>
    <w:basedOn w:val="Normal"/>
    <w:rsid w:val="007A13FB"/>
    <w:pPr>
      <w:keepLines/>
      <w:widowControl w:val="0"/>
      <w:spacing w:after="120" w:line="240" w:lineRule="atLeast"/>
    </w:pPr>
    <w:rPr>
      <w:szCs w:val="20"/>
    </w:rPr>
  </w:style>
  <w:style w:type="paragraph" w:styleId="Paragraph1" w:customStyle="1">
    <w:name w:val="Paragraph1"/>
    <w:basedOn w:val="Normal"/>
    <w:rsid w:val="007A13FB"/>
    <w:pPr>
      <w:widowControl w:val="0"/>
      <w:spacing w:before="80"/>
    </w:pPr>
    <w:rPr>
      <w:szCs w:val="20"/>
    </w:rPr>
  </w:style>
  <w:style w:type="paragraph" w:styleId="Ttulo">
    <w:name w:val="Title"/>
    <w:basedOn w:val="Normal"/>
    <w:next w:val="Normal"/>
    <w:link w:val="TtuloCar"/>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966813"/>
    <w:pPr>
      <w:widowControl w:val="0"/>
      <w:tabs>
        <w:tab w:val="left" w:pos="432"/>
        <w:tab w:val="right" w:leader="dot" w:pos="9350"/>
      </w:tabs>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966813"/>
    <w:pPr>
      <w:widowControl w:val="0"/>
      <w:spacing w:line="240" w:lineRule="atLeast"/>
      <w:ind w:left="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styleId="Paragraph2" w:customStyle="1">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966813"/>
    <w:pPr>
      <w:ind w:left="720"/>
    </w:p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styleId="TabletextChar" w:customStyle="1">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styleId="infoblue0" w:customStyle="1">
    <w:name w:val="infoblue"/>
    <w:basedOn w:val="InfoBlue"/>
    <w:next w:val="Normal"/>
    <w:autoRedefine/>
    <w:rsid w:val="009042C3"/>
    <w:pPr>
      <w:numPr>
        <w:numId w:val="0"/>
      </w:numPr>
    </w:pPr>
    <w:rPr>
      <w:rFonts w:ascii="Arial" w:hAnsi="Arial"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styleId="BBDNormal" w:customStyle="1">
    <w:name w:val="BBD Normal"/>
    <w:rsid w:val="004B74C9"/>
    <w:pPr>
      <w:keepLines/>
    </w:pPr>
    <w:rPr>
      <w:rFonts w:ascii="Verdana" w:hAnsi="Verdana" w:eastAsia="Times New Roman"/>
      <w:color w:val="000000"/>
      <w:lang w:val="en-GB" w:eastAsia="en-US"/>
    </w:rPr>
  </w:style>
  <w:style w:type="paragraph" w:styleId="Diarybullet1" w:customStyle="1">
    <w:name w:val="Diary bullet 1"/>
    <w:basedOn w:val="Normal"/>
    <w:rsid w:val="004D5B44"/>
    <w:pPr>
      <w:numPr>
        <w:numId w:val="4"/>
      </w:numPr>
    </w:pPr>
    <w:rPr>
      <w:rFonts w:ascii="Verdana" w:hAnsi="Verdana" w:eastAsia="Times New Roman"/>
      <w:szCs w:val="20"/>
    </w:rPr>
  </w:style>
  <w:style w:type="table" w:styleId="Tablaconcuadrcula">
    <w:name w:val="Table Grid"/>
    <w:basedOn w:val="Tablanormal"/>
    <w:rsid w:val="005308B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bsica1">
    <w:name w:val="Table Simple 1"/>
    <w:basedOn w:val="Tablanormal"/>
    <w:rsid w:val="00FE14B7"/>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styleId="Estilo2" w:customStyle="1">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styleId="FechaCar" w:customStyle="1">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hAnsiTheme="majorHAnsi" w:eastAsiaTheme="majorEastAsia" w:cstheme="majorBidi"/>
      <w:b/>
      <w:iCs/>
      <w:color w:val="000000" w:themeColor="text1"/>
      <w:spacing w:val="15"/>
      <w:sz w:val="36"/>
    </w:rPr>
  </w:style>
  <w:style w:type="character" w:styleId="SubttuloCar" w:customStyle="1">
    <w:name w:val="Subtítulo Car"/>
    <w:basedOn w:val="Fuentedeprrafopredeter"/>
    <w:link w:val="Subttulo"/>
    <w:rsid w:val="009A1A4B"/>
    <w:rPr>
      <w:rFonts w:asciiTheme="majorHAnsi" w:hAnsiTheme="majorHAnsi" w:eastAsiaTheme="majorEastAsia"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character" w:styleId="TtuloCar" w:customStyle="1">
    <w:name w:val="Título Car"/>
    <w:basedOn w:val="Fuentedeprrafopredeter"/>
    <w:link w:val="Ttulo"/>
    <w:rsid w:val="00113F1E"/>
    <w:rPr>
      <w:rFonts w:ascii="Arial" w:hAnsi="Arial"/>
      <w:b/>
      <w:sz w:val="36"/>
      <w:lang w:eastAsia="en-US"/>
    </w:rPr>
  </w:style>
  <w:style w:type="paragraph" w:styleId="tableheading" w:customStyle="1">
    <w:name w:val="table heading"/>
    <w:basedOn w:val="Normal"/>
    <w:rsid w:val="00113F1E"/>
    <w:pPr>
      <w:spacing w:before="60"/>
      <w:jc w:val="left"/>
    </w:pPr>
    <w:rPr>
      <w:rFonts w:ascii="Times New Roman" w:hAnsi="Times New Roman" w:eastAsia="Times New Roman"/>
      <w:i/>
      <w:sz w:val="18"/>
      <w:szCs w:val="20"/>
      <w:lang w:val="en-US"/>
    </w:rPr>
  </w:style>
  <w:style w:type="character" w:styleId="Refdecomentario">
    <w:name w:val="annotation reference"/>
    <w:basedOn w:val="Fuentedeprrafopredeter"/>
    <w:rsid w:val="00B43006"/>
    <w:rPr>
      <w:sz w:val="16"/>
      <w:szCs w:val="16"/>
    </w:rPr>
  </w:style>
  <w:style w:type="paragraph" w:styleId="Textocomentario">
    <w:name w:val="annotation text"/>
    <w:basedOn w:val="Normal"/>
    <w:link w:val="TextocomentarioCar"/>
    <w:rsid w:val="00B43006"/>
    <w:rPr>
      <w:szCs w:val="20"/>
    </w:rPr>
  </w:style>
  <w:style w:type="character" w:styleId="TextocomentarioCar" w:customStyle="1">
    <w:name w:val="Texto comentario Car"/>
    <w:basedOn w:val="Fuentedeprrafopredeter"/>
    <w:link w:val="Textocomentario"/>
    <w:rsid w:val="00B43006"/>
    <w:rPr>
      <w:rFonts w:ascii="Arial" w:hAnsi="Arial"/>
      <w:lang w:eastAsia="en-US"/>
    </w:rPr>
  </w:style>
  <w:style w:type="paragraph" w:styleId="Asuntodelcomentario">
    <w:name w:val="annotation subject"/>
    <w:basedOn w:val="Textocomentario"/>
    <w:next w:val="Textocomentario"/>
    <w:link w:val="AsuntodelcomentarioCar"/>
    <w:rsid w:val="00B43006"/>
    <w:rPr>
      <w:b/>
      <w:bCs/>
    </w:rPr>
  </w:style>
  <w:style w:type="character" w:styleId="AsuntodelcomentarioCar" w:customStyle="1">
    <w:name w:val="Asunto del comentario Car"/>
    <w:basedOn w:val="TextocomentarioCar"/>
    <w:link w:val="Asuntodelcomentario"/>
    <w:rsid w:val="00B43006"/>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68647">
      <w:bodyDiv w:val="1"/>
      <w:marLeft w:val="0"/>
      <w:marRight w:val="0"/>
      <w:marTop w:val="0"/>
      <w:marBottom w:val="0"/>
      <w:divBdr>
        <w:top w:val="none" w:sz="0" w:space="0" w:color="auto"/>
        <w:left w:val="none" w:sz="0" w:space="0" w:color="auto"/>
        <w:bottom w:val="none" w:sz="0" w:space="0" w:color="auto"/>
        <w:right w:val="none" w:sz="0" w:space="0" w:color="auto"/>
      </w:divBdr>
    </w:div>
    <w:div w:id="1314875154">
      <w:bodyDiv w:val="1"/>
      <w:marLeft w:val="0"/>
      <w:marRight w:val="0"/>
      <w:marTop w:val="0"/>
      <w:marBottom w:val="0"/>
      <w:divBdr>
        <w:top w:val="none" w:sz="0" w:space="0" w:color="auto"/>
        <w:left w:val="none" w:sz="0" w:space="0" w:color="auto"/>
        <w:bottom w:val="none" w:sz="0" w:space="0" w:color="auto"/>
        <w:right w:val="none" w:sz="0" w:space="0" w:color="auto"/>
      </w:divBdr>
    </w:div>
    <w:div w:id="1652247327">
      <w:bodyDiv w:val="1"/>
      <w:marLeft w:val="0"/>
      <w:marRight w:val="0"/>
      <w:marTop w:val="0"/>
      <w:marBottom w:val="0"/>
      <w:divBdr>
        <w:top w:val="none" w:sz="0" w:space="0" w:color="auto"/>
        <w:left w:val="none" w:sz="0" w:space="0" w:color="auto"/>
        <w:bottom w:val="none" w:sz="0" w:space="0" w:color="auto"/>
        <w:right w:val="none" w:sz="0" w:space="0" w:color="auto"/>
      </w:divBdr>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comments" Target="/word/comments.xml" Id="R036b02593bde4577" /><Relationship Type="http://schemas.microsoft.com/office/2011/relationships/people" Target="/word/people.xml" Id="R43723bc810154918" /><Relationship Type="http://schemas.microsoft.com/office/2011/relationships/commentsExtended" Target="/word/commentsExtended.xml" Id="R6019917a9f9744d5" /><Relationship Type="http://schemas.microsoft.com/office/2016/09/relationships/commentsIds" Target="/word/commentsIds.xml" Id="R7042d9089a5340c0" /><Relationship Type="http://schemas.microsoft.com/office/2018/08/relationships/commentsExtensible" Target="/word/commentsExtensible.xml" Id="Rf19b04d80552482d"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_2017\_UTP\_2017-I\_Desarrollo%20de%20Software%20II\_Clase\_Tem%203\_Plantillas\5_7_2_A15F6_DSTM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15A03CCEE84213AF79F30ED7171A6E"/>
        <w:category>
          <w:name w:val="General"/>
          <w:gallery w:val="placeholder"/>
        </w:category>
        <w:types>
          <w:type w:val="bbPlcHdr"/>
        </w:types>
        <w:behaviors>
          <w:behavior w:val="content"/>
        </w:behaviors>
        <w:guid w:val="{8F8EB81C-8BF5-467C-99BC-6BED946C9480}"/>
      </w:docPartPr>
      <w:docPartBody>
        <w:p w:rsidR="009A7306" w:rsidRDefault="00EA4A2A">
          <w:pPr>
            <w:pStyle w:val="9315A03CCEE84213AF79F30ED7171A6E"/>
          </w:pPr>
          <w:r w:rsidRPr="000C33B7">
            <w:rPr>
              <w:rStyle w:val="Textodelmarcadordeposicin"/>
            </w:rPr>
            <w:t>[Palabras clave]</w:t>
          </w:r>
        </w:p>
      </w:docPartBody>
    </w:docPart>
    <w:docPart>
      <w:docPartPr>
        <w:name w:val="444CBCF0EBB840C1BDC9084F2AA7DB1C"/>
        <w:category>
          <w:name w:val="General"/>
          <w:gallery w:val="placeholder"/>
        </w:category>
        <w:types>
          <w:type w:val="bbPlcHdr"/>
        </w:types>
        <w:behaviors>
          <w:behavior w:val="content"/>
        </w:behaviors>
        <w:guid w:val="{0022E2EA-FB70-417D-9357-CA428E750A3A}"/>
      </w:docPartPr>
      <w:docPartBody>
        <w:p w:rsidR="009A7306" w:rsidRDefault="00EA4A2A">
          <w:pPr>
            <w:pStyle w:val="444CBCF0EBB840C1BDC9084F2AA7DB1C"/>
          </w:pPr>
          <w:r w:rsidRPr="006926CE">
            <w:rPr>
              <w:rStyle w:val="Textodelmarcadordeposicin"/>
            </w:rPr>
            <w:t>[Título]</w:t>
          </w:r>
        </w:p>
      </w:docPartBody>
    </w:docPart>
    <w:docPart>
      <w:docPartPr>
        <w:name w:val="8638A4B7B99F4B938E46D909E701FE0E"/>
        <w:category>
          <w:name w:val="General"/>
          <w:gallery w:val="placeholder"/>
        </w:category>
        <w:types>
          <w:type w:val="bbPlcHdr"/>
        </w:types>
        <w:behaviors>
          <w:behavior w:val="content"/>
        </w:behaviors>
        <w:guid w:val="{7524FC6F-775A-4004-B459-3390C4468637}"/>
      </w:docPartPr>
      <w:docPartBody>
        <w:p w:rsidR="009A7306" w:rsidRDefault="00EA4A2A">
          <w:pPr>
            <w:pStyle w:val="8638A4B7B99F4B938E46D909E701FE0E"/>
          </w:pPr>
          <w:r w:rsidRPr="000C33B7">
            <w:rPr>
              <w:rStyle w:val="Textodelmarcadordeposicin"/>
            </w:rPr>
            <w:t>[Título]</w:t>
          </w:r>
        </w:p>
      </w:docPartBody>
    </w:docPart>
    <w:docPart>
      <w:docPartPr>
        <w:name w:val="F8C2F079AAC9462699D8065F6DAAA20C"/>
        <w:category>
          <w:name w:val="General"/>
          <w:gallery w:val="placeholder"/>
        </w:category>
        <w:types>
          <w:type w:val="bbPlcHdr"/>
        </w:types>
        <w:behaviors>
          <w:behavior w:val="content"/>
        </w:behaviors>
        <w:guid w:val="{499A2189-D059-4986-88F6-5141C9DD2E71}"/>
      </w:docPartPr>
      <w:docPartBody>
        <w:p w:rsidR="009A7306" w:rsidRDefault="00EA4A2A">
          <w:pPr>
            <w:pStyle w:val="F8C2F079AAC9462699D8065F6DAAA20C"/>
          </w:pPr>
          <w:r w:rsidRPr="00066CA2">
            <w:rPr>
              <w:rStyle w:val="Textodelmarcadordeposicin"/>
            </w:rPr>
            <w:t>[Asunto]</w:t>
          </w:r>
        </w:p>
      </w:docPartBody>
    </w:docPart>
    <w:docPart>
      <w:docPartPr>
        <w:name w:val="5DC599A9B0FC4ACEAC98F7A04C920F89"/>
        <w:category>
          <w:name w:val="General"/>
          <w:gallery w:val="placeholder"/>
        </w:category>
        <w:types>
          <w:type w:val="bbPlcHdr"/>
        </w:types>
        <w:behaviors>
          <w:behavior w:val="content"/>
        </w:behaviors>
        <w:guid w:val="{0C688F07-4E17-4D56-8D7C-D3533149D97C}"/>
      </w:docPartPr>
      <w:docPartBody>
        <w:p w:rsidR="009A7306" w:rsidRDefault="00EA4A2A">
          <w:pPr>
            <w:pStyle w:val="5DC599A9B0FC4ACEAC98F7A04C920F89"/>
          </w:pPr>
          <w:r w:rsidRPr="00066CA2">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A2A"/>
    <w:rsid w:val="009A7306"/>
    <w:rsid w:val="00EA4A2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315A03CCEE84213AF79F30ED7171A6E">
    <w:name w:val="9315A03CCEE84213AF79F30ED7171A6E"/>
  </w:style>
  <w:style w:type="paragraph" w:customStyle="1" w:styleId="444CBCF0EBB840C1BDC9084F2AA7DB1C">
    <w:name w:val="444CBCF0EBB840C1BDC9084F2AA7DB1C"/>
  </w:style>
  <w:style w:type="paragraph" w:customStyle="1" w:styleId="8638A4B7B99F4B938E46D909E701FE0E">
    <w:name w:val="8638A4B7B99F4B938E46D909E701FE0E"/>
  </w:style>
  <w:style w:type="paragraph" w:customStyle="1" w:styleId="74DCCB516427448393F6340E5177951F">
    <w:name w:val="74DCCB516427448393F6340E5177951F"/>
  </w:style>
  <w:style w:type="paragraph" w:customStyle="1" w:styleId="F8C2F079AAC9462699D8065F6DAAA20C">
    <w:name w:val="F8C2F079AAC9462699D8065F6DAAA20C"/>
  </w:style>
  <w:style w:type="paragraph" w:customStyle="1" w:styleId="5DC599A9B0FC4ACEAC98F7A04C920F89">
    <w:name w:val="5DC599A9B0FC4ACEAC98F7A04C920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ECF74-D67A-4180-AAC4-C91E47C020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5_7_2_A15F6_DSTMAR.dotx</ap:Template>
  <ap:Application>Microsoft Office Word</ap:Application>
  <ap:DocSecurity>0</ap:DocSecurity>
  <ap:ScaleCrop>false</ap:ScaleCrop>
  <ap:Manager>OFICIALÍA MAYOR</ap:Manager>
  <ap:Company>SECRETARÍA DE COMUNICACIONES Y TRANSPORTES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Modelo de Arquitectura de Soluciones Técnicas</dc:title>
  <dc:subject>UNIDAD DE TECNOLOGÍAS DE INFORMACIÓN Y COMUNICACIONES</dc:subject>
  <dc:creator>ELIÑAN</dc:creator>
  <keywords>&lt;Nomenclatura del Proyecto&gt;</keywords>
  <lastModifiedBy>jose sanchez</lastModifiedBy>
  <revision>7</revision>
  <lastPrinted>2011-10-20T17:30:00.0000000Z</lastPrinted>
  <dcterms:created xsi:type="dcterms:W3CDTF">2020-05-01T13:43:00.0000000Z</dcterms:created>
  <dcterms:modified xsi:type="dcterms:W3CDTF">2020-05-02T01:37:29.4778883Z</dcterms:modified>
</coreProperties>
</file>